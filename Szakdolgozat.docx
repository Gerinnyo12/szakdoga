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9655" w14:textId="77777777" w:rsidR="00763D74" w:rsidRPr="00C128CD" w:rsidRDefault="004752F5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Cs w:val="36"/>
        </w:rPr>
        <w:t>Szegedi Tudományegyetem</w:t>
      </w:r>
    </w:p>
    <w:p w14:paraId="244A2F52" w14:textId="77777777" w:rsidR="00763D74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6" w:author="Révész Gergő" w:date="2022-04-13T12:05:00Z">
          <w:pPr>
            <w:pStyle w:val="dek1"/>
            <w:spacing w:after="400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Cs w:val="36"/>
        </w:rPr>
        <w:t>Informatikai Intézet</w:t>
      </w:r>
    </w:p>
    <w:p w14:paraId="4D061A9B" w14:textId="77777777" w:rsidR="004752F5" w:rsidRPr="00C128CD" w:rsidRDefault="004752F5">
      <w:pPr>
        <w:pStyle w:val="dek1"/>
        <w:spacing w:after="3960"/>
        <w:ind w:firstLine="0"/>
        <w:contextualSpacing w:val="0"/>
        <w:jc w:val="center"/>
        <w:rPr>
          <w:color w:val="000000" w:themeColor="text1"/>
          <w:szCs w:val="36"/>
        </w:rPr>
        <w:pPrChange w:id="7" w:author="Révész Gergő" w:date="2022-04-13T12:05:00Z">
          <w:pPr>
            <w:pStyle w:val="dek1"/>
            <w:spacing w:after="3360"/>
            <w:ind w:firstLine="0"/>
            <w:contextualSpacing w:val="0"/>
            <w:jc w:val="center"/>
          </w:pPr>
        </w:pPrChange>
      </w:pPr>
      <w:r w:rsidRPr="00C128CD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C128CD" w:rsidRDefault="004752F5" w:rsidP="00CA6E1A">
      <w:pPr>
        <w:pStyle w:val="dek1"/>
        <w:spacing w:after="240"/>
        <w:ind w:firstLine="0"/>
        <w:contextualSpacing w:val="0"/>
        <w:jc w:val="center"/>
        <w:rPr>
          <w:color w:val="000000" w:themeColor="text1"/>
          <w:sz w:val="48"/>
          <w:szCs w:val="48"/>
        </w:rPr>
      </w:pPr>
      <w:r w:rsidRPr="00C128CD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C128CD" w:rsidRDefault="004752F5" w:rsidP="00CA6E1A">
      <w:pPr>
        <w:pStyle w:val="dek1"/>
        <w:ind w:firstLine="0"/>
        <w:contextualSpacing w:val="0"/>
        <w:jc w:val="center"/>
        <w:rPr>
          <w:color w:val="000000" w:themeColor="text1"/>
          <w:szCs w:val="36"/>
        </w:rPr>
        <w:sectPr w:rsidR="00F24B48" w:rsidRPr="00C128CD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C128CD">
        <w:rPr>
          <w:color w:val="000000" w:themeColor="text1"/>
          <w:szCs w:val="36"/>
        </w:rPr>
        <w:t>2022</w:t>
      </w:r>
    </w:p>
    <w:p w14:paraId="732FE8FB" w14:textId="77777777" w:rsidR="00F24B48" w:rsidRPr="00C128CD" w:rsidRDefault="00F24B48" w:rsidP="00CA6E1A">
      <w:pPr>
        <w:pStyle w:val="dek1"/>
        <w:spacing w:before="800" w:after="24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C128CD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Cs w:val="36"/>
        </w:rPr>
      </w:pPr>
      <w:r w:rsidRPr="00C128CD">
        <w:rPr>
          <w:color w:val="000000" w:themeColor="text1"/>
          <w:szCs w:val="36"/>
        </w:rPr>
        <w:t>Informatikai Intézet</w:t>
      </w:r>
    </w:p>
    <w:p w14:paraId="67896F16" w14:textId="77777777" w:rsidR="00F24B48" w:rsidRPr="00C128CD" w:rsidRDefault="00F24B48" w:rsidP="00CA6E1A">
      <w:pPr>
        <w:pStyle w:val="dek1"/>
        <w:spacing w:after="1560"/>
        <w:ind w:firstLine="0"/>
        <w:contextualSpacing w:val="0"/>
        <w:jc w:val="center"/>
        <w:rPr>
          <w:color w:val="000000" w:themeColor="text1"/>
          <w:sz w:val="40"/>
          <w:szCs w:val="40"/>
        </w:rPr>
      </w:pPr>
      <w:r w:rsidRPr="00C128CD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C128CD" w:rsidRDefault="00E715BD" w:rsidP="00CA6E1A">
      <w:pPr>
        <w:pStyle w:val="dek1"/>
        <w:spacing w:after="156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C128CD" w:rsidRPr="00C128CD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C128CD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C128CD" w:rsidRDefault="00E715BD" w:rsidP="00CA6E1A">
            <w:pPr>
              <w:pStyle w:val="dco4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C128CD" w:rsidRDefault="00E715BD" w:rsidP="00CA6E1A">
            <w:pPr>
              <w:pStyle w:val="dco4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C128CD" w:rsidRPr="00C128CD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5406EF6B" w:rsidR="00E715BD" w:rsidRPr="00C128CD" w:rsidRDefault="00E715BD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Révész Gergő</w:t>
            </w:r>
            <w:r w:rsidR="009A7058" w:rsidRPr="00C128CD">
              <w:rPr>
                <w:color w:val="000000" w:themeColor="text1"/>
                <w:lang w:val="hu-HU"/>
              </w:rPr>
              <w:t xml:space="preserve"> </w:t>
            </w:r>
            <w:r w:rsidRPr="00C128CD">
              <w:rPr>
                <w:color w:val="000000" w:themeColor="text1"/>
                <w:lang w:val="hu-HU"/>
              </w:rPr>
              <w:t>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C128CD" w:rsidRDefault="00707154" w:rsidP="00CA6E1A">
            <w:pPr>
              <w:pStyle w:val="dco5"/>
              <w:spacing w:after="240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  <w:tr w:rsidR="00C128CD" w:rsidRPr="00C128CD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C128CD" w:rsidRDefault="00E715BD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C128CD" w:rsidRDefault="003D6D7C" w:rsidP="00CA6E1A">
            <w:pPr>
              <w:pStyle w:val="dco6"/>
              <w:ind w:firstLine="0"/>
              <w:contextualSpacing w:val="0"/>
              <w:jc w:val="center"/>
              <w:rPr>
                <w:color w:val="000000" w:themeColor="text1"/>
                <w:lang w:val="hu-HU"/>
              </w:rPr>
            </w:pPr>
            <w:r w:rsidRPr="00C128CD"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C128CD" w:rsidRDefault="00E715BD" w:rsidP="00CA6E1A">
            <w:pPr>
              <w:spacing w:line="240" w:lineRule="auto"/>
              <w:ind w:firstLine="0"/>
              <w:contextualSpacing w:val="0"/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C128CD" w:rsidRDefault="00E715BD" w:rsidP="00CA6E1A">
      <w:pPr>
        <w:pStyle w:val="dek1"/>
        <w:spacing w:before="1560" w:after="240"/>
        <w:ind w:firstLine="0"/>
        <w:contextualSpacing w:val="0"/>
        <w:jc w:val="center"/>
        <w:rPr>
          <w:b w:val="0"/>
          <w:color w:val="000000" w:themeColor="text1"/>
          <w:szCs w:val="36"/>
        </w:rPr>
      </w:pPr>
      <w:r w:rsidRPr="00C128CD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C128CD" w:rsidRDefault="00E715BD" w:rsidP="00CA6E1A">
      <w:pPr>
        <w:pStyle w:val="dek1"/>
        <w:ind w:firstLine="0"/>
        <w:contextualSpacing w:val="0"/>
        <w:jc w:val="center"/>
        <w:rPr>
          <w:b w:val="0"/>
          <w:color w:val="000000" w:themeColor="text1"/>
          <w:szCs w:val="36"/>
        </w:rPr>
        <w:sectPr w:rsidR="00F93B56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C128CD">
        <w:rPr>
          <w:b w:val="0"/>
          <w:color w:val="000000" w:themeColor="text1"/>
          <w:szCs w:val="36"/>
        </w:rPr>
        <w:t>2022</w:t>
      </w:r>
    </w:p>
    <w:p w14:paraId="0259B12E" w14:textId="77777777" w:rsidR="00D970FA" w:rsidRPr="00C128CD" w:rsidRDefault="00D970FA" w:rsidP="00CF1854">
      <w:pPr>
        <w:rPr>
          <w:color w:val="000000" w:themeColor="text1"/>
          <w:rPrChange w:id="8" w:author="Révész Gergő László" w:date="2022-04-18T01:14:00Z">
            <w:rPr/>
          </w:rPrChange>
        </w:rPr>
      </w:pPr>
      <w:bookmarkStart w:id="9" w:name="_Toc98936094"/>
    </w:p>
    <w:p w14:paraId="7DDF504B" w14:textId="7C297B43" w:rsidR="0007289F" w:rsidRPr="00C128CD" w:rsidRDefault="00F93B56" w:rsidP="006E0AF7">
      <w:pPr>
        <w:pStyle w:val="Cmsor2"/>
      </w:pPr>
      <w:bookmarkStart w:id="10" w:name="_Toc101134549"/>
      <w:r w:rsidRPr="00C128CD">
        <w:t>Feladatkiírás</w:t>
      </w:r>
      <w:bookmarkEnd w:id="9"/>
      <w:bookmarkEnd w:id="10"/>
    </w:p>
    <w:p w14:paraId="5E6AA6A9" w14:textId="77777777" w:rsidR="0007289F" w:rsidRPr="00C128CD" w:rsidRDefault="0007289F" w:rsidP="0007289F">
      <w:pPr>
        <w:rPr>
          <w:color w:val="000000" w:themeColor="text1"/>
          <w:lang w:eastAsia="hu-HU"/>
          <w:rPrChange w:id="11" w:author="Révész Gergő László" w:date="2022-04-18T01:14:00Z">
            <w:rPr>
              <w:lang w:eastAsia="hu-HU"/>
            </w:rPr>
          </w:rPrChange>
        </w:rPr>
      </w:pPr>
    </w:p>
    <w:p w14:paraId="07D0695A" w14:textId="0A23BCA9" w:rsidR="00DA3CD0" w:rsidRPr="00C128CD" w:rsidRDefault="0009215A" w:rsidP="003E78CB">
      <w:pPr>
        <w:ind w:firstLine="0"/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C128CD">
        <w:rPr>
          <w:rFonts w:cs="Times New Roman"/>
          <w:color w:val="000000" w:themeColor="text1"/>
          <w:szCs w:val="28"/>
        </w:rPr>
        <w:t xml:space="preserve">a hallgató </w:t>
      </w:r>
      <w:r w:rsidRPr="00C128CD">
        <w:rPr>
          <w:rFonts w:cs="Times New Roman"/>
          <w:color w:val="000000" w:themeColor="text1"/>
          <w:szCs w:val="28"/>
        </w:rPr>
        <w:t>egy általános feladat ütemező</w:t>
      </w:r>
      <w:r w:rsidR="0055723D" w:rsidRPr="00C128CD">
        <w:rPr>
          <w:rFonts w:cs="Times New Roman"/>
          <w:color w:val="000000" w:themeColor="text1"/>
          <w:szCs w:val="28"/>
        </w:rPr>
        <w:t>t</w:t>
      </w:r>
      <w:r w:rsidRPr="00C128CD">
        <w:rPr>
          <w:rFonts w:cs="Times New Roman"/>
          <w:color w:val="000000" w:themeColor="text1"/>
          <w:szCs w:val="28"/>
        </w:rPr>
        <w:t xml:space="preserve"> kés</w:t>
      </w:r>
      <w:r w:rsidR="00942099" w:rsidRPr="00C128CD">
        <w:rPr>
          <w:rFonts w:cs="Times New Roman"/>
          <w:color w:val="000000" w:themeColor="text1"/>
          <w:szCs w:val="28"/>
        </w:rPr>
        <w:t>zít</w:t>
      </w:r>
      <w:r w:rsidRPr="00C128CD">
        <w:rPr>
          <w:rFonts w:cs="Times New Roman"/>
          <w:color w:val="000000" w:themeColor="text1"/>
          <w:szCs w:val="28"/>
        </w:rPr>
        <w:t xml:space="preserve">, amely segítségével időszakosan végrehajtandó </w:t>
      </w:r>
      <w:del w:id="12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funkciók </w:delText>
        </w:r>
      </w:del>
      <w:ins w:id="13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14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futtathatók, előre definiált időközönként.</w:t>
      </w:r>
    </w:p>
    <w:p w14:paraId="616656D1" w14:textId="67BE7115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A </w:t>
      </w:r>
      <w:r w:rsidR="00707154" w:rsidRPr="00C128CD">
        <w:rPr>
          <w:rFonts w:cs="Times New Roman"/>
          <w:color w:val="000000" w:themeColor="text1"/>
          <w:szCs w:val="28"/>
        </w:rPr>
        <w:t xml:space="preserve">hallgató </w:t>
      </w:r>
      <w:r w:rsidRPr="00C128CD">
        <w:rPr>
          <w:rFonts w:cs="Times New Roman"/>
          <w:color w:val="000000" w:themeColor="text1"/>
          <w:szCs w:val="28"/>
        </w:rPr>
        <w:t>szakdolgozat</w:t>
      </w:r>
      <w:r w:rsidR="00942099" w:rsidRPr="00C128CD">
        <w:rPr>
          <w:rFonts w:cs="Times New Roman"/>
          <w:color w:val="000000" w:themeColor="text1"/>
          <w:szCs w:val="28"/>
        </w:rPr>
        <w:t>át</w:t>
      </w:r>
      <w:r w:rsidRPr="00C128CD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C128CD">
        <w:rPr>
          <w:rFonts w:cs="Times New Roman"/>
          <w:color w:val="000000" w:themeColor="text1"/>
          <w:szCs w:val="28"/>
        </w:rPr>
        <w:t>GriffSoft</w:t>
      </w:r>
      <w:proofErr w:type="spellEnd"/>
      <w:r w:rsidRPr="00C128CD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C128CD">
        <w:rPr>
          <w:rFonts w:cs="Times New Roman"/>
          <w:color w:val="000000" w:themeColor="text1"/>
          <w:szCs w:val="28"/>
        </w:rPr>
        <w:t>ti</w:t>
      </w:r>
      <w:r w:rsidRPr="00C128CD">
        <w:rPr>
          <w:rFonts w:cs="Times New Roman"/>
          <w:color w:val="000000" w:themeColor="text1"/>
          <w:szCs w:val="28"/>
        </w:rPr>
        <w:t xml:space="preserve">. A cég fő terméke a Forrás ügyviteli rendszer, amelyet főként Önkormányzatok, </w:t>
      </w:r>
      <w:ins w:id="15" w:author="Révész Gergő" w:date="2022-04-13T12:07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6" w:author="Révész Gergő" w:date="2022-04-13T12:07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Pr="00C128CD">
        <w:rPr>
          <w:rFonts w:cs="Times New Roman"/>
          <w:color w:val="000000" w:themeColor="text1"/>
          <w:szCs w:val="28"/>
        </w:rPr>
        <w:t>öltségvetési intézmények és középvállalatok használnak.</w:t>
      </w:r>
    </w:p>
    <w:p w14:paraId="2E1D87D0" w14:textId="77777777" w:rsidR="0009215A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5FB154F7" w:rsidR="008839A8" w:rsidRPr="00C128CD" w:rsidRDefault="0009215A" w:rsidP="0007289F">
      <w:pPr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C128CD">
        <w:rPr>
          <w:rFonts w:cs="Times New Roman"/>
          <w:color w:val="000000" w:themeColor="text1"/>
          <w:szCs w:val="28"/>
        </w:rPr>
        <w:t>készít a hallgató</w:t>
      </w:r>
      <w:r w:rsidRPr="00C128CD">
        <w:rPr>
          <w:rFonts w:cs="Times New Roman"/>
          <w:color w:val="000000" w:themeColor="text1"/>
          <w:szCs w:val="28"/>
        </w:rPr>
        <w:t xml:space="preserve"> egy központi ütemező alkalmazást, amelybe ezeket az időszakos </w:t>
      </w:r>
      <w:del w:id="17" w:author="Révész Gergő László" w:date="2022-04-09T23:53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futást </w:delText>
        </w:r>
      </w:del>
      <w:ins w:id="18" w:author="Révész Gergő László" w:date="2022-04-09T23:53:00Z">
        <w:r w:rsidR="0098376B" w:rsidRPr="00C128CD">
          <w:rPr>
            <w:rFonts w:cs="Times New Roman"/>
            <w:color w:val="000000" w:themeColor="text1"/>
            <w:szCs w:val="28"/>
          </w:rPr>
          <w:t xml:space="preserve">futtatást </w:t>
        </w:r>
      </w:ins>
      <w:r w:rsidRPr="00C128CD">
        <w:rPr>
          <w:rFonts w:cs="Times New Roman"/>
          <w:color w:val="000000" w:themeColor="text1"/>
          <w:szCs w:val="28"/>
        </w:rPr>
        <w:t xml:space="preserve">igénylő </w:t>
      </w:r>
      <w:del w:id="19" w:author="Révész Gergő László" w:date="2022-04-09T23:38:00Z">
        <w:r w:rsidRPr="00C128CD" w:rsidDel="00DF379D">
          <w:rPr>
            <w:rFonts w:cs="Times New Roman"/>
            <w:color w:val="000000" w:themeColor="text1"/>
            <w:szCs w:val="28"/>
          </w:rPr>
          <w:delText xml:space="preserve">funkciókat </w:delText>
        </w:r>
      </w:del>
      <w:ins w:id="20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feladatokat</w:t>
        </w:r>
      </w:ins>
      <w:ins w:id="21" w:author="Révész Gergő László" w:date="2022-04-09T23:38:00Z">
        <w:r w:rsidR="00DF379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 xml:space="preserve">könnyen beilleszthetjük, egyedileg kezelhetjük, </w:t>
      </w:r>
      <w:proofErr w:type="spellStart"/>
      <w:r w:rsidRPr="00C128CD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 w:rsidRPr="00C128CD">
        <w:rPr>
          <w:rFonts w:cs="Times New Roman"/>
          <w:color w:val="000000" w:themeColor="text1"/>
          <w:szCs w:val="28"/>
        </w:rPr>
        <w:t xml:space="preserve">. </w:t>
      </w:r>
    </w:p>
    <w:p w14:paraId="3B8A29EC" w14:textId="7D0E34DB" w:rsidR="00C41260" w:rsidRPr="00C128CD" w:rsidRDefault="0009215A" w:rsidP="0007289F">
      <w:pPr>
        <w:rPr>
          <w:rFonts w:cs="Times New Roman"/>
          <w:color w:val="000000" w:themeColor="text1"/>
          <w:szCs w:val="28"/>
        </w:rPr>
        <w:sectPr w:rsidR="00C41260" w:rsidRPr="00C128CD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128CD">
        <w:rPr>
          <w:rFonts w:cs="Times New Roman"/>
          <w:color w:val="000000" w:themeColor="text1"/>
          <w:szCs w:val="28"/>
        </w:rPr>
        <w:t xml:space="preserve">Az ütemezőben definiált </w:t>
      </w:r>
      <w:del w:id="22" w:author="Révész Gergő László" w:date="2022-04-10T02:18:00Z">
        <w:r w:rsidRPr="00C128CD" w:rsidDel="008A178D">
          <w:rPr>
            <w:rFonts w:cs="Times New Roman"/>
            <w:color w:val="000000" w:themeColor="text1"/>
            <w:szCs w:val="28"/>
          </w:rPr>
          <w:delText xml:space="preserve">feladatok </w:delText>
        </w:r>
      </w:del>
      <w:ins w:id="23" w:author="Révész Gergő László" w:date="2022-04-10T02:40:00Z">
        <w:r w:rsidR="007C33B9" w:rsidRPr="00C128CD">
          <w:rPr>
            <w:rFonts w:cs="Times New Roman"/>
            <w:color w:val="000000" w:themeColor="text1"/>
            <w:szCs w:val="28"/>
          </w:rPr>
          <w:t>feladatok</w:t>
        </w:r>
      </w:ins>
      <w:ins w:id="24" w:author="Révész Gergő László" w:date="2022-04-10T02:18:00Z">
        <w:r w:rsidR="008A178D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Pr="00C128CD">
        <w:rPr>
          <w:rFonts w:cs="Times New Roman"/>
          <w:color w:val="000000" w:themeColor="text1"/>
          <w:szCs w:val="28"/>
        </w:rPr>
        <w:t>végrehajtásának figyelésére</w:t>
      </w:r>
      <w:del w:id="25" w:author="Révész Gergő László" w:date="2022-04-18T19:07:00Z">
        <w:r w:rsidRPr="00C128CD" w:rsidDel="008B1E7B">
          <w:rPr>
            <w:rFonts w:cs="Times New Roman"/>
            <w:color w:val="000000" w:themeColor="text1"/>
            <w:szCs w:val="28"/>
          </w:rPr>
          <w:delText>,</w:delText>
        </w:r>
      </w:del>
      <w:r w:rsidRPr="00C128CD">
        <w:rPr>
          <w:rFonts w:cs="Times New Roman"/>
          <w:color w:val="000000" w:themeColor="text1"/>
          <w:szCs w:val="28"/>
        </w:rPr>
        <w:t xml:space="preserve"> egy böngésző alapú alkalmazás is fejlesztésre kerül, ami által egyszerűen nyomon követhetjük az</w:t>
      </w:r>
      <w:ins w:id="26" w:author="Révész Gergő László" w:date="2022-04-09T23:54:00Z">
        <w:r w:rsidR="0098376B" w:rsidRPr="00C128CD">
          <w:rPr>
            <w:rFonts w:cs="Times New Roman"/>
            <w:color w:val="000000" w:themeColor="text1"/>
            <w:szCs w:val="28"/>
          </w:rPr>
          <w:t xml:space="preserve">ok </w:t>
        </w:r>
      </w:ins>
      <w:del w:id="27" w:author="Révész Gergő László" w:date="2022-04-09T23:54:00Z">
        <w:r w:rsidRPr="00C128CD" w:rsidDel="0098376B">
          <w:rPr>
            <w:rFonts w:cs="Times New Roman"/>
            <w:color w:val="000000" w:themeColor="text1"/>
            <w:szCs w:val="28"/>
          </w:rPr>
          <w:delText xml:space="preserve"> aktív feladatok </w:delText>
        </w:r>
      </w:del>
      <w:r w:rsidRPr="00C128CD">
        <w:rPr>
          <w:rFonts w:cs="Times New Roman"/>
          <w:color w:val="000000" w:themeColor="text1"/>
          <w:szCs w:val="28"/>
        </w:rPr>
        <w:t>futási státuszát</w:t>
      </w:r>
      <w:r w:rsidR="008839A8" w:rsidRPr="00C128CD">
        <w:rPr>
          <w:rFonts w:cs="Times New Roman"/>
          <w:color w:val="000000" w:themeColor="text1"/>
          <w:szCs w:val="28"/>
        </w:rPr>
        <w:t>.</w:t>
      </w:r>
    </w:p>
    <w:p w14:paraId="724EE258" w14:textId="77777777" w:rsidR="0007289F" w:rsidRPr="00C128CD" w:rsidRDefault="0007289F" w:rsidP="00CF1854">
      <w:pPr>
        <w:rPr>
          <w:color w:val="000000" w:themeColor="text1"/>
          <w:rPrChange w:id="28" w:author="Révész Gergő László" w:date="2022-04-18T01:14:00Z">
            <w:rPr/>
          </w:rPrChange>
        </w:rPr>
      </w:pPr>
      <w:bookmarkStart w:id="29" w:name="_Toc98934446"/>
      <w:bookmarkStart w:id="30" w:name="_Toc98936095"/>
    </w:p>
    <w:p w14:paraId="6C743129" w14:textId="3CA7BD68" w:rsidR="0007289F" w:rsidRPr="00C128CD" w:rsidRDefault="00F718F1" w:rsidP="006E0AF7">
      <w:pPr>
        <w:pStyle w:val="Cmsor2"/>
      </w:pPr>
      <w:bookmarkStart w:id="31" w:name="_Toc101134550"/>
      <w:r w:rsidRPr="00C128CD">
        <w:t>Tartalmi összefoglaló</w:t>
      </w:r>
      <w:bookmarkEnd w:id="29"/>
      <w:bookmarkEnd w:id="30"/>
      <w:bookmarkEnd w:id="31"/>
    </w:p>
    <w:p w14:paraId="4D3AD347" w14:textId="77777777" w:rsidR="0007289F" w:rsidRPr="00C128CD" w:rsidRDefault="0007289F" w:rsidP="0007289F">
      <w:pPr>
        <w:rPr>
          <w:color w:val="000000" w:themeColor="text1"/>
          <w:lang w:eastAsia="hu-HU"/>
          <w:rPrChange w:id="32" w:author="Révész Gergő László" w:date="2022-04-18T01:14:00Z">
            <w:rPr>
              <w:lang w:eastAsia="hu-HU"/>
            </w:rPr>
          </w:rPrChange>
        </w:rPr>
      </w:pPr>
    </w:p>
    <w:p w14:paraId="7856DEAD" w14:textId="77777777" w:rsidR="00F718F1" w:rsidRPr="00C128CD" w:rsidRDefault="00F718F1" w:rsidP="0007289F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C128CD" w:rsidRDefault="00F718F1" w:rsidP="003E78CB">
      <w:pPr>
        <w:ind w:firstLine="0"/>
        <w:jc w:val="left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1F9C8150" w:rsidR="00F718F1" w:rsidRPr="00C128CD" w:rsidRDefault="00F718F1">
      <w:pPr>
        <w:ind w:firstLine="0"/>
        <w:rPr>
          <w:i/>
          <w:color w:val="000000" w:themeColor="text1"/>
          <w:lang w:eastAsia="hu-HU"/>
        </w:rPr>
        <w:pPrChange w:id="33" w:author="Révész Gergő" w:date="2022-04-13T12:07:00Z">
          <w:pPr>
            <w:ind w:firstLine="0"/>
            <w:jc w:val="left"/>
          </w:pPr>
        </w:pPrChange>
      </w:pPr>
      <w:r w:rsidRPr="00C128CD">
        <w:rPr>
          <w:i/>
          <w:color w:val="000000" w:themeColor="text1"/>
          <w:lang w:eastAsia="hu-HU"/>
        </w:rPr>
        <w:t xml:space="preserve">A feladat egy olyan </w:t>
      </w:r>
      <w:r w:rsidR="00806CCC" w:rsidRPr="00C128CD">
        <w:rPr>
          <w:i/>
          <w:color w:val="000000" w:themeColor="text1"/>
          <w:lang w:eastAsia="hu-HU"/>
        </w:rPr>
        <w:t>alkalmazás</w:t>
      </w:r>
      <w:r w:rsidRPr="00C128CD">
        <w:rPr>
          <w:i/>
          <w:color w:val="000000" w:themeColor="text1"/>
          <w:lang w:eastAsia="hu-HU"/>
        </w:rPr>
        <w:t xml:space="preserve"> </w:t>
      </w:r>
      <w:r w:rsidR="003B31BF" w:rsidRPr="00C128CD">
        <w:rPr>
          <w:i/>
          <w:color w:val="000000" w:themeColor="text1"/>
          <w:lang w:eastAsia="hu-HU"/>
        </w:rPr>
        <w:t>fejlesztése</w:t>
      </w:r>
      <w:r w:rsidRPr="00C128CD">
        <w:rPr>
          <w:i/>
          <w:color w:val="000000" w:themeColor="text1"/>
          <w:lang w:eastAsia="hu-HU"/>
        </w:rPr>
        <w:t>, amely dinamikusan, futásidőben tud</w:t>
      </w:r>
      <w:r w:rsidR="00806CCC" w:rsidRPr="00C128CD">
        <w:rPr>
          <w:i/>
          <w:color w:val="000000" w:themeColor="text1"/>
          <w:lang w:eastAsia="hu-HU"/>
        </w:rPr>
        <w:t xml:space="preserve"> Windows szolgáltatáshoz </w:t>
      </w:r>
      <w:del w:id="34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funkciókat </w:delText>
        </w:r>
      </w:del>
      <w:ins w:id="35" w:author="Révész Gergő László" w:date="2022-04-10T02:40:00Z">
        <w:r w:rsidR="007C33B9" w:rsidRPr="00C128CD">
          <w:rPr>
            <w:i/>
            <w:color w:val="000000" w:themeColor="text1"/>
            <w:lang w:eastAsia="hu-HU"/>
          </w:rPr>
          <w:t>fela</w:t>
        </w:r>
      </w:ins>
      <w:ins w:id="36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datokat</w:t>
        </w:r>
      </w:ins>
      <w:ins w:id="37" w:author="Révész Gergő László" w:date="2022-04-09T21:43:00Z">
        <w:r w:rsidR="00060659" w:rsidRPr="00C128CD">
          <w:rPr>
            <w:i/>
            <w:color w:val="000000" w:themeColor="text1"/>
            <w:lang w:eastAsia="hu-HU"/>
          </w:rPr>
          <w:t xml:space="preserve"> </w:t>
        </w:r>
      </w:ins>
      <w:r w:rsidR="00806CCC" w:rsidRPr="00C128CD">
        <w:rPr>
          <w:i/>
          <w:color w:val="000000" w:themeColor="text1"/>
          <w:lang w:eastAsia="hu-HU"/>
        </w:rPr>
        <w:t xml:space="preserve">hozzáadni és törölni, </w:t>
      </w:r>
      <w:r w:rsidR="003C5BAA" w:rsidRPr="00C128CD">
        <w:rPr>
          <w:i/>
          <w:color w:val="000000" w:themeColor="text1"/>
          <w:lang w:eastAsia="hu-HU"/>
        </w:rPr>
        <w:t>valamint</w:t>
      </w:r>
      <w:r w:rsidR="00806CCC" w:rsidRPr="00C128CD">
        <w:rPr>
          <w:i/>
          <w:color w:val="000000" w:themeColor="text1"/>
          <w:lang w:eastAsia="hu-HU"/>
        </w:rPr>
        <w:t xml:space="preserve"> egy felhasználói felület készítése </w:t>
      </w:r>
      <w:del w:id="38" w:author="Révész Gergő László" w:date="2022-04-09T23:39:00Z">
        <w:r w:rsidR="00806CCC" w:rsidRPr="00C128CD" w:rsidDel="00DF379D">
          <w:rPr>
            <w:i/>
            <w:color w:val="000000" w:themeColor="text1"/>
            <w:lang w:eastAsia="hu-HU"/>
          </w:rPr>
          <w:delText xml:space="preserve">ezen </w:delText>
        </w:r>
      </w:del>
      <w:ins w:id="39" w:author="Révész Gergő László" w:date="2022-04-10T00:14:00Z">
        <w:r w:rsidR="00BB2732" w:rsidRPr="00C128CD">
          <w:rPr>
            <w:i/>
            <w:color w:val="000000" w:themeColor="text1"/>
            <w:lang w:eastAsia="hu-HU"/>
          </w:rPr>
          <w:t xml:space="preserve">ezen </w:t>
        </w:r>
      </w:ins>
      <w:ins w:id="40" w:author="Révész Gergő László" w:date="2022-04-10T02:41:00Z">
        <w:r w:rsidR="007C33B9" w:rsidRPr="00C128CD">
          <w:rPr>
            <w:i/>
            <w:color w:val="000000" w:themeColor="text1"/>
            <w:lang w:eastAsia="hu-HU"/>
          </w:rPr>
          <w:t>feladatok</w:t>
        </w:r>
      </w:ins>
      <w:ins w:id="41" w:author="Révész Gergő László" w:date="2022-04-09T23:39:00Z">
        <w:r w:rsidR="00DF379D" w:rsidRPr="00C128CD">
          <w:rPr>
            <w:i/>
            <w:color w:val="000000" w:themeColor="text1"/>
            <w:lang w:eastAsia="hu-HU"/>
          </w:rPr>
          <w:t xml:space="preserve"> </w:t>
        </w:r>
      </w:ins>
      <w:del w:id="42" w:author="Révész Gergő László" w:date="2022-04-09T21:43:00Z">
        <w:r w:rsidR="00806CCC" w:rsidRPr="00C128CD" w:rsidDel="00060659">
          <w:rPr>
            <w:i/>
            <w:color w:val="000000" w:themeColor="text1"/>
            <w:lang w:eastAsia="hu-HU"/>
          </w:rPr>
          <w:delText xml:space="preserve">funkciók </w:delText>
        </w:r>
      </w:del>
      <w:r w:rsidR="00806CCC" w:rsidRPr="00C128CD">
        <w:rPr>
          <w:i/>
          <w:color w:val="000000" w:themeColor="text1"/>
          <w:lang w:eastAsia="hu-HU"/>
        </w:rPr>
        <w:t>állapot</w:t>
      </w:r>
      <w:del w:id="43" w:author="Révész Gergő László" w:date="2022-04-10T00:15:00Z">
        <w:r w:rsidR="00806CCC" w:rsidRPr="00C128CD" w:rsidDel="00BB2732">
          <w:rPr>
            <w:i/>
            <w:color w:val="000000" w:themeColor="text1"/>
            <w:lang w:eastAsia="hu-HU"/>
          </w:rPr>
          <w:delText>aina</w:delText>
        </w:r>
      </w:del>
      <w:ins w:id="44" w:author="Révész Gergő László" w:date="2022-04-10T00:15:00Z">
        <w:r w:rsidR="00BB2732" w:rsidRPr="00C128CD">
          <w:rPr>
            <w:i/>
            <w:color w:val="000000" w:themeColor="text1"/>
            <w:lang w:eastAsia="hu-HU"/>
          </w:rPr>
          <w:t>ána</w:t>
        </w:r>
      </w:ins>
      <w:r w:rsidR="00806CCC" w:rsidRPr="00C128CD">
        <w:rPr>
          <w:i/>
          <w:color w:val="000000" w:themeColor="text1"/>
          <w:lang w:eastAsia="hu-HU"/>
        </w:rPr>
        <w:t>k megfigyelésére.</w:t>
      </w:r>
    </w:p>
    <w:p w14:paraId="58B60783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 megoldási mód:</w:t>
      </w:r>
    </w:p>
    <w:p w14:paraId="5A4AFFB9" w14:textId="7BAD8309" w:rsidR="003750A0" w:rsidRPr="00C128CD" w:rsidRDefault="001B4A5B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</w:t>
      </w:r>
      <w:r w:rsidR="00484554" w:rsidRPr="00C128CD">
        <w:rPr>
          <w:i/>
          <w:color w:val="000000" w:themeColor="text1"/>
          <w:lang w:eastAsia="hu-HU"/>
        </w:rPr>
        <w:t xml:space="preserve"> keretrendszer által nyújtott technológi</w:t>
      </w:r>
      <w:r w:rsidRPr="00C128CD">
        <w:rPr>
          <w:i/>
          <w:color w:val="000000" w:themeColor="text1"/>
          <w:lang w:eastAsia="hu-HU"/>
        </w:rPr>
        <w:t>ák</w:t>
      </w:r>
      <w:r w:rsidR="00484554" w:rsidRPr="00C128CD">
        <w:rPr>
          <w:i/>
          <w:color w:val="000000" w:themeColor="text1"/>
          <w:lang w:eastAsia="hu-HU"/>
        </w:rPr>
        <w:t xml:space="preserve"> segítségével</w:t>
      </w:r>
      <w:r w:rsidR="007870EA" w:rsidRPr="00C128CD">
        <w:rPr>
          <w:i/>
          <w:color w:val="000000" w:themeColor="text1"/>
          <w:lang w:eastAsia="hu-HU"/>
        </w:rPr>
        <w:t xml:space="preserve"> a program</w:t>
      </w:r>
      <w:r w:rsidR="00484554" w:rsidRPr="00C128CD">
        <w:rPr>
          <w:i/>
          <w:color w:val="000000" w:themeColor="text1"/>
          <w:lang w:eastAsia="hu-HU"/>
        </w:rPr>
        <w:t xml:space="preserve"> futásidőben tud</w:t>
      </w:r>
      <w:r w:rsidR="007870EA" w:rsidRPr="00C128CD">
        <w:rPr>
          <w:i/>
          <w:color w:val="000000" w:themeColor="text1"/>
          <w:lang w:eastAsia="hu-HU"/>
        </w:rPr>
        <w:t xml:space="preserve"> </w:t>
      </w:r>
      <w:r w:rsidR="00484554" w:rsidRPr="00C128CD">
        <w:rPr>
          <w:i/>
          <w:color w:val="000000" w:themeColor="text1"/>
          <w:lang w:eastAsia="hu-HU"/>
        </w:rPr>
        <w:t>változtatni saját szerkezetén</w:t>
      </w:r>
      <w:r w:rsidR="00090A0B" w:rsidRPr="00C128CD">
        <w:rPr>
          <w:i/>
          <w:color w:val="000000" w:themeColor="text1"/>
          <w:lang w:eastAsia="hu-HU"/>
        </w:rPr>
        <w:t>. E</w:t>
      </w:r>
      <w:r w:rsidR="00484554" w:rsidRPr="00C128CD">
        <w:rPr>
          <w:i/>
          <w:color w:val="000000" w:themeColor="text1"/>
          <w:lang w:eastAsia="hu-HU"/>
        </w:rPr>
        <w:t>zt kihasználva</w:t>
      </w:r>
      <w:r w:rsidR="00090A0B" w:rsidRPr="00C128CD">
        <w:rPr>
          <w:i/>
          <w:color w:val="000000" w:themeColor="text1"/>
          <w:lang w:eastAsia="hu-HU"/>
        </w:rPr>
        <w:t xml:space="preserve"> készült</w:t>
      </w:r>
      <w:r w:rsidR="003C5BAA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egy újra</w:t>
      </w:r>
      <w:r w:rsidR="00A32B23" w:rsidRPr="00C128CD">
        <w:rPr>
          <w:i/>
          <w:color w:val="000000" w:themeColor="text1"/>
          <w:lang w:eastAsia="hu-HU"/>
        </w:rPr>
        <w:t xml:space="preserve"> </w:t>
      </w:r>
      <w:r w:rsidR="0017453B" w:rsidRPr="00C128CD">
        <w:rPr>
          <w:i/>
          <w:color w:val="000000" w:themeColor="text1"/>
          <w:lang w:eastAsia="hu-HU"/>
        </w:rPr>
        <w:t>indítást nem igényl</w:t>
      </w:r>
      <w:r w:rsidR="00EC1860" w:rsidRPr="00C128CD">
        <w:rPr>
          <w:i/>
          <w:color w:val="000000" w:themeColor="text1"/>
          <w:lang w:eastAsia="hu-HU"/>
        </w:rPr>
        <w:t>ő</w:t>
      </w:r>
      <w:r w:rsidR="0017453B" w:rsidRPr="00C128CD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C128CD">
        <w:rPr>
          <w:i/>
          <w:color w:val="000000" w:themeColor="text1"/>
          <w:lang w:eastAsia="hu-HU"/>
        </w:rPr>
        <w:t>alkalmazás</w:t>
      </w:r>
      <w:r w:rsidR="00BA4F5E" w:rsidRPr="00C128CD">
        <w:rPr>
          <w:i/>
          <w:color w:val="000000" w:themeColor="text1"/>
          <w:lang w:eastAsia="hu-HU"/>
        </w:rPr>
        <w:t>,</w:t>
      </w:r>
      <w:r w:rsidR="00090A0B" w:rsidRPr="00C128CD">
        <w:rPr>
          <w:i/>
          <w:color w:val="000000" w:themeColor="text1"/>
          <w:lang w:eastAsia="hu-HU"/>
        </w:rPr>
        <w:t xml:space="preserve"> </w:t>
      </w:r>
      <w:r w:rsidR="00B46933" w:rsidRPr="00C128CD">
        <w:rPr>
          <w:i/>
          <w:color w:val="000000" w:themeColor="text1"/>
          <w:lang w:eastAsia="hu-HU"/>
        </w:rPr>
        <w:t>az ezzel</w:t>
      </w:r>
      <w:r w:rsidR="00090A0B" w:rsidRPr="00C128CD">
        <w:rPr>
          <w:i/>
          <w:color w:val="000000" w:themeColor="text1"/>
          <w:lang w:eastAsia="hu-HU"/>
        </w:rPr>
        <w:t xml:space="preserve"> való kommunikációra </w:t>
      </w:r>
      <w:r w:rsidR="00BA4F5E" w:rsidRPr="00C128CD">
        <w:rPr>
          <w:i/>
          <w:color w:val="000000" w:themeColor="text1"/>
          <w:lang w:eastAsia="hu-HU"/>
        </w:rPr>
        <w:t xml:space="preserve">pedig egy web alapú </w:t>
      </w:r>
      <w:r w:rsidR="007870EA" w:rsidRPr="00C128CD">
        <w:rPr>
          <w:i/>
          <w:color w:val="000000" w:themeColor="text1"/>
          <w:lang w:eastAsia="hu-HU"/>
        </w:rPr>
        <w:t>felület</w:t>
      </w:r>
      <w:r w:rsidR="00BA4F5E" w:rsidRPr="00C128CD">
        <w:rPr>
          <w:i/>
          <w:color w:val="000000" w:themeColor="text1"/>
          <w:lang w:eastAsia="hu-HU"/>
        </w:rPr>
        <w:t xml:space="preserve"> került fejlesztésre</w:t>
      </w:r>
      <w:r w:rsidR="007870EA" w:rsidRPr="00C128CD">
        <w:rPr>
          <w:i/>
          <w:color w:val="000000" w:themeColor="text1"/>
          <w:lang w:eastAsia="hu-HU"/>
        </w:rPr>
        <w:t>.</w:t>
      </w:r>
    </w:p>
    <w:p w14:paraId="0A41372C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C128CD" w:rsidRDefault="0033059E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C128CD">
        <w:rPr>
          <w:i/>
          <w:color w:val="000000" w:themeColor="text1"/>
          <w:lang w:eastAsia="hu-HU"/>
        </w:rPr>
        <w:t>Studio</w:t>
      </w:r>
      <w:proofErr w:type="spellEnd"/>
      <w:r w:rsidRPr="00C128CD">
        <w:rPr>
          <w:i/>
          <w:color w:val="000000" w:themeColor="text1"/>
          <w:lang w:eastAsia="hu-HU"/>
        </w:rPr>
        <w:t xml:space="preserve"> nevű fejlesztői környezetben, C# nyelven</w:t>
      </w:r>
      <w:r w:rsidR="001B4A5B" w:rsidRPr="00C128CD">
        <w:rPr>
          <w:i/>
          <w:color w:val="000000" w:themeColor="text1"/>
          <w:lang w:eastAsia="hu-HU"/>
        </w:rPr>
        <w:t xml:space="preserve"> készült</w:t>
      </w:r>
      <w:r w:rsidRPr="00C128CD">
        <w:rPr>
          <w:i/>
          <w:color w:val="000000" w:themeColor="text1"/>
          <w:lang w:eastAsia="hu-HU"/>
        </w:rPr>
        <w:t>.</w:t>
      </w:r>
    </w:p>
    <w:p w14:paraId="0D030CA9" w14:textId="7F4DC86E" w:rsidR="0033059E" w:rsidRPr="00C128CD" w:rsidRDefault="0033059E" w:rsidP="003E78CB">
      <w:pPr>
        <w:spacing w:before="120"/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>A fejlesztés Windows szolgáltatás részé</w:t>
      </w:r>
      <w:r w:rsidR="00331093" w:rsidRPr="00C128CD">
        <w:rPr>
          <w:i/>
          <w:color w:val="000000" w:themeColor="text1"/>
          <w:lang w:eastAsia="hu-HU"/>
        </w:rPr>
        <w:t>hez</w:t>
      </w:r>
      <w:r w:rsidRPr="00C128CD">
        <w:rPr>
          <w:i/>
          <w:color w:val="000000" w:themeColor="text1"/>
          <w:lang w:eastAsia="hu-HU"/>
        </w:rPr>
        <w:t xml:space="preserve"> </w:t>
      </w:r>
      <w:r w:rsidR="003235AD" w:rsidRPr="00C128CD">
        <w:rPr>
          <w:i/>
          <w:color w:val="000000" w:themeColor="text1"/>
          <w:lang w:eastAsia="hu-HU"/>
        </w:rPr>
        <w:t xml:space="preserve">a </w:t>
      </w:r>
      <w:r w:rsidRPr="00C128CD">
        <w:rPr>
          <w:i/>
          <w:color w:val="000000" w:themeColor="text1"/>
          <w:lang w:eastAsia="hu-HU"/>
        </w:rPr>
        <w:t>.NE</w:t>
      </w:r>
      <w:r w:rsidR="001B4A5B" w:rsidRPr="00C128CD">
        <w:rPr>
          <w:i/>
          <w:color w:val="000000" w:themeColor="text1"/>
          <w:lang w:eastAsia="hu-HU"/>
        </w:rPr>
        <w:t>T</w:t>
      </w:r>
      <w:r w:rsidRPr="00C128CD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C128CD">
        <w:rPr>
          <w:i/>
          <w:color w:val="000000" w:themeColor="text1"/>
          <w:lang w:eastAsia="hu-HU"/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</w:rPr>
        <w:t>Blazor</w:t>
      </w:r>
      <w:proofErr w:type="spellEnd"/>
      <w:r w:rsidRPr="00C128CD">
        <w:rPr>
          <w:i/>
          <w:color w:val="000000" w:themeColor="text1"/>
          <w:lang w:eastAsia="hu-HU"/>
        </w:rPr>
        <w:t xml:space="preserve"> keretrendsze</w:t>
      </w:r>
      <w:r w:rsidR="007870EA" w:rsidRPr="00C128CD">
        <w:rPr>
          <w:i/>
          <w:color w:val="000000" w:themeColor="text1"/>
          <w:lang w:eastAsia="hu-HU"/>
        </w:rPr>
        <w:t>r</w:t>
      </w:r>
      <w:r w:rsidR="00331093" w:rsidRPr="00C128CD">
        <w:rPr>
          <w:i/>
          <w:color w:val="000000" w:themeColor="text1"/>
          <w:lang w:eastAsia="hu-HU"/>
        </w:rPr>
        <w:t xml:space="preserve"> nyújtott segítséget</w:t>
      </w:r>
      <w:r w:rsidRPr="00C128CD">
        <w:rPr>
          <w:i/>
          <w:color w:val="000000" w:themeColor="text1"/>
          <w:lang w:eastAsia="hu-HU"/>
        </w:rPr>
        <w:t>. Az alkalmazást több eszközön</w:t>
      </w:r>
      <w:r w:rsidR="00BA4F5E" w:rsidRPr="00C128CD">
        <w:rPr>
          <w:i/>
          <w:color w:val="000000" w:themeColor="text1"/>
          <w:lang w:eastAsia="hu-HU"/>
        </w:rPr>
        <w:t xml:space="preserve"> </w:t>
      </w:r>
      <w:r w:rsidR="00331093" w:rsidRPr="00C128CD">
        <w:rPr>
          <w:i/>
          <w:color w:val="000000" w:themeColor="text1"/>
          <w:lang w:eastAsia="hu-HU"/>
        </w:rPr>
        <w:t xml:space="preserve">is </w:t>
      </w:r>
      <w:r w:rsidR="001B4A5B" w:rsidRPr="00C128CD">
        <w:rPr>
          <w:i/>
          <w:color w:val="000000" w:themeColor="text1"/>
          <w:lang w:eastAsia="hu-HU"/>
        </w:rPr>
        <w:t>tesztelv</w:t>
      </w:r>
      <w:r w:rsidR="00BA4F5E" w:rsidRPr="00C128CD">
        <w:rPr>
          <w:i/>
          <w:color w:val="000000" w:themeColor="text1"/>
          <w:lang w:eastAsia="hu-HU"/>
        </w:rPr>
        <w:t>e</w:t>
      </w:r>
      <w:r w:rsidR="00331093" w:rsidRPr="00C128CD">
        <w:rPr>
          <w:i/>
          <w:color w:val="000000" w:themeColor="text1"/>
          <w:lang w:eastAsia="hu-HU"/>
        </w:rPr>
        <w:t xml:space="preserve"> lett</w:t>
      </w:r>
      <w:r w:rsidRPr="00C128CD">
        <w:rPr>
          <w:i/>
          <w:color w:val="000000" w:themeColor="text1"/>
          <w:lang w:eastAsia="hu-HU"/>
        </w:rPr>
        <w:t>.</w:t>
      </w:r>
    </w:p>
    <w:p w14:paraId="49095CE1" w14:textId="77777777" w:rsidR="00F718F1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Elért eredmények:</w:t>
      </w:r>
    </w:p>
    <w:p w14:paraId="073CF807" w14:textId="31C9AF12" w:rsidR="003750A0" w:rsidRPr="00C128CD" w:rsidRDefault="003750A0" w:rsidP="003E78CB">
      <w:pPr>
        <w:ind w:firstLine="0"/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C128CD">
        <w:rPr>
          <w:i/>
          <w:color w:val="000000" w:themeColor="text1"/>
          <w:lang w:eastAsia="hu-HU"/>
        </w:rPr>
        <w:t>Griff</w:t>
      </w:r>
      <w:del w:id="45" w:author="Révész Gergő" w:date="2022-04-13T12:08:00Z">
        <w:r w:rsidRPr="00C128CD" w:rsidDel="00711FDB">
          <w:rPr>
            <w:i/>
            <w:color w:val="000000" w:themeColor="text1"/>
            <w:lang w:eastAsia="hu-HU"/>
          </w:rPr>
          <w:delText>s</w:delText>
        </w:r>
      </w:del>
      <w:ins w:id="46" w:author="Révész Gergő" w:date="2022-04-13T12:08:00Z">
        <w:r w:rsidR="00711FDB" w:rsidRPr="00C128CD">
          <w:rPr>
            <w:i/>
            <w:color w:val="000000" w:themeColor="text1"/>
            <w:lang w:eastAsia="hu-HU"/>
          </w:rPr>
          <w:t>S</w:t>
        </w:r>
      </w:ins>
      <w:r w:rsidRPr="00C128CD">
        <w:rPr>
          <w:i/>
          <w:color w:val="000000" w:themeColor="text1"/>
          <w:lang w:eastAsia="hu-HU"/>
        </w:rPr>
        <w:t>oft</w:t>
      </w:r>
      <w:proofErr w:type="spellEnd"/>
      <w:r w:rsidRPr="00C128CD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C128CD" w:rsidRDefault="00F718F1" w:rsidP="00A94AD9">
      <w:pPr>
        <w:pStyle w:val="Listaszerbekezds"/>
        <w:numPr>
          <w:ilvl w:val="0"/>
          <w:numId w:val="1"/>
        </w:numPr>
        <w:spacing w:before="240"/>
        <w:ind w:left="714" w:hanging="357"/>
        <w:jc w:val="left"/>
        <w:rPr>
          <w:b/>
          <w:i/>
          <w:color w:val="000000" w:themeColor="text1"/>
          <w:lang w:eastAsia="hu-HU"/>
        </w:rPr>
      </w:pPr>
      <w:r w:rsidRPr="00C128CD">
        <w:rPr>
          <w:b/>
          <w:i/>
          <w:color w:val="000000" w:themeColor="text1"/>
          <w:lang w:eastAsia="hu-HU"/>
        </w:rPr>
        <w:t>Kulcsszavak</w:t>
      </w:r>
      <w:r w:rsidR="0033059E" w:rsidRPr="00C128CD">
        <w:rPr>
          <w:b/>
          <w:i/>
          <w:color w:val="000000" w:themeColor="text1"/>
          <w:lang w:eastAsia="hu-HU"/>
        </w:rPr>
        <w:t>:</w:t>
      </w:r>
    </w:p>
    <w:p w14:paraId="3B84ECD8" w14:textId="7BEE4A93" w:rsidR="00A74CEB" w:rsidRPr="00C128CD" w:rsidRDefault="00207111" w:rsidP="003E78CB">
      <w:pPr>
        <w:ind w:firstLine="0"/>
        <w:rPr>
          <w:i/>
          <w:color w:val="000000" w:themeColor="text1"/>
          <w:lang w:val="en-US" w:eastAsia="hu-HU"/>
          <w:rPrChange w:id="47" w:author="Révész Gergő László" w:date="2022-04-18T01:14:00Z">
            <w:rPr>
              <w:i/>
              <w:color w:val="000000" w:themeColor="text1"/>
              <w:lang w:eastAsia="hu-HU"/>
            </w:rPr>
          </w:rPrChange>
        </w:rPr>
      </w:pPr>
      <w:r w:rsidRPr="00C128CD">
        <w:rPr>
          <w:i/>
          <w:color w:val="000000" w:themeColor="text1"/>
          <w:lang w:eastAsia="hu-HU"/>
        </w:rPr>
        <w:t>dinamikus</w:t>
      </w:r>
      <w:r w:rsidR="00285074" w:rsidRPr="00C128CD">
        <w:rPr>
          <w:i/>
          <w:color w:val="000000" w:themeColor="text1"/>
          <w:lang w:eastAsia="hu-HU"/>
        </w:rPr>
        <w:t xml:space="preserve">, </w:t>
      </w:r>
      <w:proofErr w:type="spellStart"/>
      <w:r w:rsidR="001B4A5B" w:rsidRPr="00C128CD">
        <w:rPr>
          <w:i/>
          <w:color w:val="000000" w:themeColor="text1"/>
          <w:lang w:eastAsia="hu-HU"/>
        </w:rPr>
        <w:t>dll</w:t>
      </w:r>
      <w:proofErr w:type="spellEnd"/>
      <w:r w:rsidR="0033059E" w:rsidRPr="00C128CD">
        <w:rPr>
          <w:i/>
          <w:color w:val="000000" w:themeColor="text1"/>
          <w:lang w:eastAsia="hu-HU"/>
        </w:rPr>
        <w:t xml:space="preserve">, </w:t>
      </w:r>
      <w:del w:id="48" w:author="Révész Gergő László" w:date="2022-04-09T21:52:00Z">
        <w:r w:rsidR="00FC67A7" w:rsidRPr="00C128CD" w:rsidDel="00A63658">
          <w:rPr>
            <w:i/>
            <w:color w:val="000000" w:themeColor="text1"/>
            <w:lang w:eastAsia="hu-HU"/>
          </w:rPr>
          <w:delText>A</w:delText>
        </w:r>
        <w:r w:rsidR="001B4A5B" w:rsidRPr="00C128CD" w:rsidDel="00A63658">
          <w:rPr>
            <w:i/>
            <w:color w:val="000000" w:themeColor="text1"/>
            <w:lang w:eastAsia="hu-HU"/>
          </w:rPr>
          <w:delText>ppDomain</w:delText>
        </w:r>
      </w:del>
      <w:ins w:id="49" w:author="Révész Gergő László" w:date="2022-04-09T21:52:00Z">
        <w:r w:rsidR="00A63658" w:rsidRPr="00C128CD">
          <w:rPr>
            <w:i/>
            <w:color w:val="000000" w:themeColor="text1"/>
            <w:lang w:eastAsia="hu-HU"/>
          </w:rPr>
          <w:t>feladat</w:t>
        </w:r>
      </w:ins>
      <w:r w:rsidR="001B4A5B" w:rsidRPr="00C128CD">
        <w:rPr>
          <w:i/>
          <w:color w:val="000000" w:themeColor="text1"/>
          <w:lang w:eastAsia="hu-HU"/>
        </w:rPr>
        <w:t xml:space="preserve">, </w:t>
      </w:r>
      <w:r w:rsidR="0033059E" w:rsidRPr="00C128CD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Pr="00C128CD" w:rsidRDefault="00A74CEB">
      <w:pPr>
        <w:rPr>
          <w:i/>
          <w:color w:val="000000" w:themeColor="text1"/>
          <w:lang w:eastAsia="hu-HU"/>
        </w:rPr>
      </w:pPr>
      <w:r w:rsidRPr="00C128CD">
        <w:rPr>
          <w:i/>
          <w:color w:val="000000" w:themeColor="text1"/>
          <w:lang w:eastAsia="hu-HU"/>
        </w:rPr>
        <w:br w:type="page"/>
      </w:r>
    </w:p>
    <w:sdt>
      <w:sdtPr>
        <w:rPr>
          <w:color w:val="auto"/>
          <w:rPrChange w:id="50" w:author="Révész Gergő László" w:date="2022-04-18T18:56:00Z">
            <w:rPr>
              <w:color w:val="auto"/>
            </w:rPr>
          </w:rPrChange>
        </w:rPr>
        <w:id w:val="1335492426"/>
        <w:docPartObj>
          <w:docPartGallery w:val="Table of Contents"/>
          <w:docPartUnique/>
        </w:docPartObj>
      </w:sdtPr>
      <w:sdtEndPr>
        <w:rPr>
          <w:rPrChange w:id="51" w:author="Révész Gergő László" w:date="2022-04-18T18:56:00Z">
            <w:rPr/>
          </w:rPrChange>
        </w:rPr>
      </w:sdtEndPr>
      <w:sdtContent>
        <w:p w14:paraId="4DC536EC" w14:textId="77777777" w:rsidR="0007289F" w:rsidRPr="00A076A1" w:rsidRDefault="0007289F">
          <w:pPr>
            <w:rPr>
              <w:color w:val="auto"/>
              <w:rPrChange w:id="52" w:author="Révész Gergő László" w:date="2022-04-18T18:56:00Z">
                <w:rPr/>
              </w:rPrChange>
            </w:rPr>
            <w:pPrChange w:id="53" w:author="Révész Gergő László" w:date="2022-04-18T00:35:00Z">
              <w:pPr>
                <w:ind w:firstLine="0"/>
              </w:pPr>
            </w:pPrChange>
          </w:pPr>
        </w:p>
        <w:p w14:paraId="3F11EFA3" w14:textId="12980F4E" w:rsidR="0007289F" w:rsidRPr="00A076A1" w:rsidRDefault="00A74CEB">
          <w:pPr>
            <w:pStyle w:val="Cmsor2"/>
            <w:rPr>
              <w:color w:val="auto"/>
              <w:rPrChange w:id="54" w:author="Révész Gergő László" w:date="2022-04-18T18:56:00Z">
                <w:rPr/>
              </w:rPrChange>
            </w:rPr>
          </w:pPr>
          <w:bookmarkStart w:id="55" w:name="_Toc101134551"/>
          <w:r w:rsidRPr="00A076A1">
            <w:rPr>
              <w:color w:val="auto"/>
              <w:rPrChange w:id="56" w:author="Révész Gergő László" w:date="2022-04-18T18:56:00Z">
                <w:rPr/>
              </w:rPrChange>
            </w:rPr>
            <w:t>Tartalom</w:t>
          </w:r>
          <w:r w:rsidR="002A18C8" w:rsidRPr="00A076A1">
            <w:rPr>
              <w:color w:val="auto"/>
              <w:rPrChange w:id="57" w:author="Révész Gergő László" w:date="2022-04-18T18:56:00Z">
                <w:rPr/>
              </w:rPrChange>
            </w:rPr>
            <w:t>jegyzék</w:t>
          </w:r>
          <w:bookmarkEnd w:id="55"/>
        </w:p>
        <w:p w14:paraId="6E8FD3AA" w14:textId="77777777" w:rsidR="00CF1854" w:rsidRPr="00A076A1" w:rsidRDefault="00CF1854">
          <w:pPr>
            <w:rPr>
              <w:color w:val="auto"/>
              <w:lang w:eastAsia="hu-HU"/>
              <w:rPrChange w:id="58" w:author="Révész Gergő László" w:date="2022-04-18T18:56:00Z">
                <w:rPr>
                  <w:lang w:eastAsia="hu-HU"/>
                </w:rPr>
              </w:rPrChange>
            </w:rPr>
            <w:pPrChange w:id="59" w:author="Révész Gergő László" w:date="2022-04-18T00:35:00Z">
              <w:pPr>
                <w:ind w:firstLine="0"/>
              </w:pPr>
            </w:pPrChange>
          </w:pPr>
        </w:p>
        <w:p w14:paraId="6685A119" w14:textId="3FC75835" w:rsidR="00653D70" w:rsidRPr="00A076A1" w:rsidRDefault="00A74CEB" w:rsidP="00A076A1">
          <w:pPr>
            <w:pStyle w:val="TJ2"/>
            <w:rPr>
              <w:ins w:id="60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61" w:author="Révész Gergő László" w:date="2022-04-18T18:57:00Z">
                <w:rPr>
                  <w:ins w:id="62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63" w:author="Révész Gergő László" w:date="2022-04-18T18:54:00Z">
              <w:pPr>
                <w:pStyle w:val="TJ2"/>
              </w:pPr>
            </w:pPrChange>
          </w:pPr>
          <w:r w:rsidRPr="00A076A1">
            <w:rPr>
              <w:color w:val="auto"/>
              <w:rPrChange w:id="64" w:author="Révész Gergő László" w:date="2022-04-18T18:57:00Z">
                <w:rPr>
                  <w:noProof/>
                  <w:color w:val="E7E6E6" w:themeColor="background2"/>
                </w:rPr>
              </w:rPrChange>
            </w:rPr>
            <w:fldChar w:fldCharType="begin"/>
          </w:r>
          <w:r w:rsidRPr="00A076A1">
            <w:rPr>
              <w:color w:val="auto"/>
              <w:rPrChange w:id="65" w:author="Révész Gergő László" w:date="2022-04-18T18:57:00Z">
                <w:rPr/>
              </w:rPrChange>
            </w:rPr>
            <w:instrText xml:space="preserve"> TOC \o "1-3" \h \z \u </w:instrText>
          </w:r>
          <w:r w:rsidRPr="00A076A1">
            <w:rPr>
              <w:color w:val="auto"/>
              <w:rPrChange w:id="66" w:author="Révész Gergő László" w:date="2022-04-18T18:57:00Z">
                <w:rPr>
                  <w:b/>
                  <w:bCs/>
                </w:rPr>
              </w:rPrChange>
            </w:rPr>
            <w:fldChar w:fldCharType="separate"/>
          </w:r>
          <w:ins w:id="67" w:author="Révész Gergő László" w:date="2022-04-18T00:35:00Z">
            <w:r w:rsidR="00653D70" w:rsidRPr="00A076A1">
              <w:rPr>
                <w:rStyle w:val="Hiperhivatkozs"/>
                <w:color w:val="auto"/>
                <w:rPrChange w:id="6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="00653D70" w:rsidRPr="00A076A1">
              <w:rPr>
                <w:rStyle w:val="Hiperhivatkozs"/>
                <w:color w:val="auto"/>
                <w:rPrChange w:id="6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A076A1">
              <w:rPr>
                <w:color w:val="auto"/>
                <w:rPrChange w:id="70" w:author="Révész Gergő László" w:date="2022-04-18T18:57:00Z">
                  <w:rPr/>
                </w:rPrChange>
              </w:rPr>
              <w:instrText>HYPERLINK \l "_Toc101134549"</w:instrText>
            </w:r>
            <w:r w:rsidR="00653D70" w:rsidRPr="00A076A1">
              <w:rPr>
                <w:rStyle w:val="Hiperhivatkozs"/>
                <w:color w:val="auto"/>
                <w:rPrChange w:id="7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="00653D70" w:rsidRPr="00A076A1">
              <w:rPr>
                <w:rStyle w:val="Hiperhivatkozs"/>
                <w:color w:val="auto"/>
                <w:rPrChange w:id="7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="00653D70" w:rsidRPr="00A076A1">
              <w:rPr>
                <w:rStyle w:val="Hiperhivatkozs"/>
                <w:color w:val="auto"/>
                <w:rPrChange w:id="73" w:author="Révész Gergő László" w:date="2022-04-18T18:57:00Z">
                  <w:rPr>
                    <w:rStyle w:val="Hiperhivatkozs"/>
                  </w:rPr>
                </w:rPrChange>
              </w:rPr>
              <w:t>Feladatkiírás</w:t>
            </w:r>
            <w:r w:rsidR="00653D70" w:rsidRPr="00A076A1">
              <w:rPr>
                <w:webHidden/>
                <w:color w:val="auto"/>
                <w:rPrChange w:id="74" w:author="Révész Gergő László" w:date="2022-04-18T18:57:00Z">
                  <w:rPr>
                    <w:webHidden/>
                  </w:rPr>
                </w:rPrChange>
              </w:rPr>
              <w:tab/>
            </w:r>
            <w:r w:rsidR="00653D70" w:rsidRPr="00A076A1">
              <w:rPr>
                <w:webHidden/>
                <w:color w:val="auto"/>
                <w:rPrChange w:id="7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="00653D70" w:rsidRPr="00A076A1">
              <w:rPr>
                <w:webHidden/>
                <w:color w:val="auto"/>
                <w:rPrChange w:id="7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_Toc101134549 \h </w:instrText>
            </w:r>
          </w:ins>
          <w:r w:rsidR="00653D70" w:rsidRPr="00A076A1">
            <w:rPr>
              <w:webHidden/>
              <w:color w:val="auto"/>
              <w:rPrChange w:id="77" w:author="Révész Gergő László" w:date="2022-04-18T18:57:00Z">
                <w:rPr>
                  <w:webHidden/>
                </w:rPr>
              </w:rPrChange>
            </w:rPr>
          </w:r>
          <w:r w:rsidR="00653D70" w:rsidRPr="00A076A1">
            <w:rPr>
              <w:webHidden/>
              <w:color w:val="auto"/>
              <w:rPrChange w:id="7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79" w:author="Révész Gergő László" w:date="2022-04-18T23:19:00Z">
            <w:r w:rsidR="004D0A47">
              <w:rPr>
                <w:webHidden/>
                <w:color w:val="auto"/>
              </w:rPr>
              <w:t>2</w:t>
            </w:r>
          </w:ins>
          <w:ins w:id="80" w:author="Révész Gergő László" w:date="2022-04-18T00:35:00Z">
            <w:r w:rsidR="00653D70" w:rsidRPr="00A076A1">
              <w:rPr>
                <w:webHidden/>
                <w:color w:val="auto"/>
                <w:rPrChange w:id="8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="00653D70" w:rsidRPr="00A076A1">
              <w:rPr>
                <w:rStyle w:val="Hiperhivatkozs"/>
                <w:color w:val="auto"/>
                <w:rPrChange w:id="8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82273B" w14:textId="2DAB7901" w:rsidR="00653D70" w:rsidRPr="00A076A1" w:rsidRDefault="00653D70" w:rsidP="00A076A1">
          <w:pPr>
            <w:pStyle w:val="TJ2"/>
            <w:rPr>
              <w:ins w:id="8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4" w:author="Révész Gergő László" w:date="2022-04-18T18:57:00Z">
                <w:rPr>
                  <w:ins w:id="8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86" w:author="Révész Gergő László" w:date="2022-04-18T18:54:00Z">
              <w:pPr>
                <w:pStyle w:val="TJ2"/>
              </w:pPr>
            </w:pPrChange>
          </w:pPr>
          <w:ins w:id="87" w:author="Révész Gergő László" w:date="2022-04-18T00:35:00Z">
            <w:r w:rsidRPr="00A076A1">
              <w:rPr>
                <w:rStyle w:val="Hiperhivatkozs"/>
                <w:color w:val="auto"/>
                <w:rPrChange w:id="8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8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90" w:author="Révész Gergő László" w:date="2022-04-18T18:57:00Z">
                  <w:rPr/>
                </w:rPrChange>
              </w:rPr>
              <w:instrText>HYPERLINK \l "_Toc101134550"</w:instrText>
            </w:r>
            <w:r w:rsidRPr="00A076A1">
              <w:rPr>
                <w:rStyle w:val="Hiperhivatkozs"/>
                <w:color w:val="auto"/>
                <w:rPrChange w:id="9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9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93" w:author="Révész Gergő László" w:date="2022-04-18T18:57:00Z">
                  <w:rPr>
                    <w:rStyle w:val="Hiperhivatkozs"/>
                  </w:rPr>
                </w:rPrChange>
              </w:rPr>
              <w:t>Tartalmi összefoglaló</w:t>
            </w:r>
            <w:r w:rsidRPr="00A076A1">
              <w:rPr>
                <w:webHidden/>
                <w:color w:val="auto"/>
                <w:rPrChange w:id="9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9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9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_Toc101134550 \h </w:instrText>
            </w:r>
          </w:ins>
          <w:r w:rsidRPr="00A076A1">
            <w:rPr>
              <w:webHidden/>
              <w:color w:val="auto"/>
              <w:rPrChange w:id="9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9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99" w:author="Révész Gergő László" w:date="2022-04-18T23:19:00Z">
            <w:r w:rsidR="004D0A47">
              <w:rPr>
                <w:webHidden/>
                <w:color w:val="auto"/>
              </w:rPr>
              <w:t>3</w:t>
            </w:r>
          </w:ins>
          <w:ins w:id="100" w:author="Révész Gergő László" w:date="2022-04-18T00:35:00Z">
            <w:r w:rsidRPr="00A076A1">
              <w:rPr>
                <w:webHidden/>
                <w:color w:val="auto"/>
                <w:rPrChange w:id="10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10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F27D289" w14:textId="1737CF67" w:rsidR="00653D70" w:rsidRPr="00A076A1" w:rsidRDefault="00653D70" w:rsidP="00A076A1">
          <w:pPr>
            <w:pStyle w:val="TJ2"/>
            <w:rPr>
              <w:ins w:id="10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4" w:author="Révész Gergő László" w:date="2022-04-18T18:57:00Z">
                <w:rPr>
                  <w:ins w:id="10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06" w:author="Révész Gergő László" w:date="2022-04-18T18:54:00Z">
              <w:pPr>
                <w:pStyle w:val="TJ2"/>
              </w:pPr>
            </w:pPrChange>
          </w:pPr>
          <w:ins w:id="107" w:author="Révész Gergő László" w:date="2022-04-18T00:35:00Z">
            <w:r w:rsidRPr="00A076A1">
              <w:rPr>
                <w:rStyle w:val="Hiperhivatkozs"/>
                <w:color w:val="auto"/>
                <w:rPrChange w:id="10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10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110" w:author="Révész Gergő László" w:date="2022-04-18T18:57:00Z">
                  <w:rPr/>
                </w:rPrChange>
              </w:rPr>
              <w:instrText>HYPERLINK \l "_Toc101134551"</w:instrText>
            </w:r>
            <w:r w:rsidRPr="00A076A1">
              <w:rPr>
                <w:rStyle w:val="Hiperhivatkozs"/>
                <w:color w:val="auto"/>
                <w:rPrChange w:id="11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11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113" w:author="Révész Gergő László" w:date="2022-04-18T18:57:00Z">
                  <w:rPr>
                    <w:rStyle w:val="Hiperhivatkozs"/>
                  </w:rPr>
                </w:rPrChange>
              </w:rPr>
              <w:t>Tartalomjegyzék</w:t>
            </w:r>
            <w:r w:rsidRPr="00A076A1">
              <w:rPr>
                <w:webHidden/>
                <w:color w:val="auto"/>
                <w:rPrChange w:id="11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11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11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_Toc101134551 \h </w:instrText>
            </w:r>
          </w:ins>
          <w:r w:rsidRPr="00A076A1">
            <w:rPr>
              <w:webHidden/>
              <w:color w:val="auto"/>
              <w:rPrChange w:id="11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11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119" w:author="Révész Gergő László" w:date="2022-04-18T23:19:00Z">
            <w:r w:rsidR="004D0A47">
              <w:rPr>
                <w:webHidden/>
                <w:color w:val="auto"/>
              </w:rPr>
              <w:t>4</w:t>
            </w:r>
          </w:ins>
          <w:ins w:id="120" w:author="Révész Gergő László" w:date="2022-04-18T00:35:00Z">
            <w:r w:rsidRPr="00A076A1">
              <w:rPr>
                <w:webHidden/>
                <w:color w:val="auto"/>
                <w:rPrChange w:id="12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12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5C48BEA" w14:textId="04BCC9E7" w:rsidR="00653D70" w:rsidRPr="00A076A1" w:rsidRDefault="00653D70" w:rsidP="00A076A1">
          <w:pPr>
            <w:pStyle w:val="TJ2"/>
            <w:rPr>
              <w:ins w:id="12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4" w:author="Révész Gergő László" w:date="2022-04-18T18:57:00Z">
                <w:rPr>
                  <w:ins w:id="12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26" w:author="Révész Gergő László" w:date="2022-04-18T18:54:00Z">
              <w:pPr>
                <w:pStyle w:val="TJ2"/>
              </w:pPr>
            </w:pPrChange>
          </w:pPr>
          <w:ins w:id="127" w:author="Révész Gergő László" w:date="2022-04-18T00:35:00Z">
            <w:r w:rsidRPr="00A076A1">
              <w:rPr>
                <w:rStyle w:val="Hiperhivatkozs"/>
                <w:color w:val="auto"/>
                <w:rPrChange w:id="12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12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130" w:author="Révész Gergő László" w:date="2022-04-18T18:57:00Z">
                  <w:rPr/>
                </w:rPrChange>
              </w:rPr>
              <w:instrText>HYPERLINK \l "_Toc101134552"</w:instrText>
            </w:r>
            <w:r w:rsidRPr="00A076A1">
              <w:rPr>
                <w:rStyle w:val="Hiperhivatkozs"/>
                <w:color w:val="auto"/>
                <w:rPrChange w:id="13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13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133" w:author="Révész Gergő László" w:date="2022-04-18T18:57:00Z">
                  <w:rPr>
                    <w:rStyle w:val="Hiperhivatkozs"/>
                  </w:rPr>
                </w:rPrChange>
              </w:rPr>
              <w:t>Bevezetés</w:t>
            </w:r>
            <w:r w:rsidRPr="00A076A1">
              <w:rPr>
                <w:webHidden/>
                <w:color w:val="auto"/>
                <w:rPrChange w:id="13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13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13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_Toc101134552 \h </w:instrText>
            </w:r>
          </w:ins>
          <w:r w:rsidRPr="00A076A1">
            <w:rPr>
              <w:webHidden/>
              <w:color w:val="auto"/>
              <w:rPrChange w:id="13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13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139" w:author="Révész Gergő László" w:date="2022-04-18T23:19:00Z">
            <w:r w:rsidR="004D0A47">
              <w:rPr>
                <w:webHidden/>
                <w:color w:val="auto"/>
              </w:rPr>
              <w:t>6</w:t>
            </w:r>
          </w:ins>
          <w:ins w:id="140" w:author="Révész Gergő László" w:date="2022-04-18T00:35:00Z">
            <w:r w:rsidRPr="00A076A1">
              <w:rPr>
                <w:webHidden/>
                <w:color w:val="auto"/>
                <w:rPrChange w:id="14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14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038680E" w14:textId="0ED1EACF" w:rsidR="00653D70" w:rsidRPr="00A076A1" w:rsidRDefault="00653D70">
          <w:pPr>
            <w:pStyle w:val="TJ1"/>
            <w:contextualSpacing/>
            <w:rPr>
              <w:ins w:id="143" w:author="Révész Gergő László" w:date="2022-04-18T00:35:00Z"/>
              <w:rFonts w:asciiTheme="minorHAnsi" w:hAnsiTheme="minorHAnsi" w:cstheme="minorBidi"/>
              <w:b w:val="0"/>
              <w:bCs w:val="0"/>
              <w:sz w:val="22"/>
              <w:szCs w:val="22"/>
              <w:rPrChange w:id="144" w:author="Révész Gergő László" w:date="2022-04-18T18:57:00Z">
                <w:rPr>
                  <w:ins w:id="145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46" w:author="Révész Gergő László" w:date="2022-04-18T00:35:00Z">
              <w:pPr>
                <w:pStyle w:val="TJ1"/>
              </w:pPr>
            </w:pPrChange>
          </w:pPr>
          <w:ins w:id="147" w:author="Révész Gergő László" w:date="2022-04-18T00:35:00Z">
            <w:r w:rsidRPr="00A076A1">
              <w:rPr>
                <w:rStyle w:val="Hiperhivatkozs"/>
                <w:color w:val="auto"/>
                <w:rPrChange w:id="14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14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PrChange w:id="150" w:author="Révész Gergő László" w:date="2022-04-18T18:57:00Z">
                  <w:rPr/>
                </w:rPrChange>
              </w:rPr>
              <w:instrText>HYPERLINK \l "_Toc101134553"</w:instrText>
            </w:r>
            <w:r w:rsidRPr="00A076A1">
              <w:rPr>
                <w:rStyle w:val="Hiperhivatkozs"/>
                <w:color w:val="auto"/>
                <w:rPrChange w:id="15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15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153" w:author="Révész Gergő László" w:date="2022-04-18T18:57:00Z">
                  <w:rPr>
                    <w:rStyle w:val="Hiperhivatkozs"/>
                  </w:rPr>
                </w:rPrChange>
              </w:rPr>
              <w:t>1.  Használt technológiák, eszközök bemutatása</w:t>
            </w:r>
            <w:r w:rsidRPr="00A076A1">
              <w:rPr>
                <w:webHidden/>
                <w:rPrChange w:id="15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rPrChange w:id="15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rPrChange w:id="15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_Toc101134553 \h </w:instrText>
            </w:r>
          </w:ins>
          <w:r w:rsidRPr="00A076A1">
            <w:rPr>
              <w:webHidden/>
              <w:rPrChange w:id="15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rPrChange w:id="15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159" w:author="Révész Gergő László" w:date="2022-04-18T23:19:00Z">
            <w:r w:rsidR="004D0A47">
              <w:rPr>
                <w:webHidden/>
              </w:rPr>
              <w:t>7</w:t>
            </w:r>
          </w:ins>
          <w:ins w:id="160" w:author="Révész Gergő László" w:date="2022-04-18T00:35:00Z">
            <w:r w:rsidRPr="00A076A1">
              <w:rPr>
                <w:webHidden/>
                <w:rPrChange w:id="16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16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EFC7E9C" w14:textId="2B979D40" w:rsidR="00653D70" w:rsidRPr="00A076A1" w:rsidRDefault="00653D70" w:rsidP="00A076A1">
          <w:pPr>
            <w:pStyle w:val="TJ2"/>
            <w:rPr>
              <w:ins w:id="16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64" w:author="Révész Gergő László" w:date="2022-04-18T18:57:00Z">
                <w:rPr>
                  <w:ins w:id="16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166" w:author="Révész Gergő László" w:date="2022-04-18T18:54:00Z">
              <w:pPr>
                <w:pStyle w:val="TJ2"/>
              </w:pPr>
            </w:pPrChange>
          </w:pPr>
          <w:ins w:id="167" w:author="Révész Gergő László" w:date="2022-04-18T00:35:00Z">
            <w:r w:rsidRPr="00A076A1">
              <w:rPr>
                <w:rStyle w:val="Hiperhivatkozs"/>
                <w:color w:val="auto"/>
                <w:rPrChange w:id="16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16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170" w:author="Révész Gergő László" w:date="2022-04-18T18:57:00Z">
                  <w:rPr/>
                </w:rPrChange>
              </w:rPr>
              <w:instrText>HYPERLINK \l "_Toc101134554"</w:instrText>
            </w:r>
            <w:r w:rsidRPr="00A076A1">
              <w:rPr>
                <w:rStyle w:val="Hiperhivatkozs"/>
                <w:color w:val="auto"/>
                <w:rPrChange w:id="17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17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173" w:author="Révész Gergő László" w:date="2022-04-18T18:57:00Z">
                  <w:rPr>
                    <w:rStyle w:val="Hiperhivatkozs"/>
                  </w:rPr>
                </w:rPrChange>
              </w:rPr>
              <w:t>1.1.  Programozási nyelv</w:t>
            </w:r>
            <w:r w:rsidRPr="00A076A1">
              <w:rPr>
                <w:webHidden/>
                <w:color w:val="auto"/>
                <w:rPrChange w:id="17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17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17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_Toc101134554 \h </w:instrText>
            </w:r>
          </w:ins>
          <w:r w:rsidRPr="00A076A1">
            <w:rPr>
              <w:webHidden/>
              <w:color w:val="auto"/>
              <w:rPrChange w:id="17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17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179" w:author="Révész Gergő László" w:date="2022-04-18T23:19:00Z">
            <w:r w:rsidR="004D0A47">
              <w:rPr>
                <w:webHidden/>
                <w:color w:val="auto"/>
              </w:rPr>
              <w:t>7</w:t>
            </w:r>
          </w:ins>
          <w:ins w:id="180" w:author="Révész Gergő László" w:date="2022-04-18T00:35:00Z">
            <w:r w:rsidRPr="00A076A1">
              <w:rPr>
                <w:webHidden/>
                <w:color w:val="auto"/>
                <w:rPrChange w:id="18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18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791EFE2" w14:textId="12D6B732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183" w:author="Révész Gergő László" w:date="2022-04-18T00:35:00Z"/>
              <w:rFonts w:cstheme="minorBidi"/>
              <w:noProof/>
              <w:rPrChange w:id="184" w:author="Révész Gergő László" w:date="2022-04-18T18:57:00Z">
                <w:rPr>
                  <w:ins w:id="185" w:author="Révész Gergő László" w:date="2022-04-18T00:35:00Z"/>
                  <w:rFonts w:cstheme="minorBidi"/>
                  <w:noProof/>
                </w:rPr>
              </w:rPrChange>
            </w:rPr>
            <w:pPrChange w:id="18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8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18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18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190" w:author="Révész Gergő László" w:date="2022-04-18T18:57:00Z">
                  <w:rPr>
                    <w:noProof/>
                  </w:rPr>
                </w:rPrChange>
              </w:rPr>
              <w:instrText>HYPERLINK \l "_Toc101134555"</w:instrText>
            </w:r>
            <w:r w:rsidRPr="00A076A1">
              <w:rPr>
                <w:rStyle w:val="Hiperhivatkozs"/>
                <w:noProof/>
                <w:color w:val="auto"/>
                <w:rPrChange w:id="19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19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19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1.1.1.  C#</w:t>
            </w:r>
            <w:r w:rsidRPr="00A076A1">
              <w:rPr>
                <w:noProof/>
                <w:webHidden/>
                <w:rPrChange w:id="19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19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19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_Toc101134555 \h </w:instrText>
            </w:r>
          </w:ins>
          <w:r w:rsidRPr="00A076A1">
            <w:rPr>
              <w:noProof/>
              <w:webHidden/>
              <w:rPrChange w:id="19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19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199" w:author="Révész Gergő László" w:date="2022-04-18T23:19:00Z">
            <w:r w:rsidR="004D0A47">
              <w:rPr>
                <w:noProof/>
                <w:webHidden/>
              </w:rPr>
              <w:t>7</w:t>
            </w:r>
          </w:ins>
          <w:ins w:id="200" w:author="Révész Gergő László" w:date="2022-04-18T00:35:00Z">
            <w:r w:rsidRPr="00A076A1">
              <w:rPr>
                <w:noProof/>
                <w:webHidden/>
                <w:rPrChange w:id="20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20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4AC5E58" w14:textId="4932A418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03" w:author="Révész Gergő László" w:date="2022-04-18T00:35:00Z"/>
              <w:rFonts w:cstheme="minorBidi"/>
              <w:noProof/>
              <w:rPrChange w:id="204" w:author="Révész Gergő László" w:date="2022-04-18T18:57:00Z">
                <w:rPr>
                  <w:ins w:id="205" w:author="Révész Gergő László" w:date="2022-04-18T00:35:00Z"/>
                  <w:rFonts w:cstheme="minorBidi"/>
                  <w:noProof/>
                </w:rPr>
              </w:rPrChange>
            </w:rPr>
            <w:pPrChange w:id="20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0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20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20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210" w:author="Révész Gergő László" w:date="2022-04-18T18:57:00Z">
                  <w:rPr>
                    <w:noProof/>
                  </w:rPr>
                </w:rPrChange>
              </w:rPr>
              <w:instrText>HYPERLINK \l "_Toc101134556"</w:instrText>
            </w:r>
            <w:r w:rsidRPr="00A076A1">
              <w:rPr>
                <w:rStyle w:val="Hiperhivatkozs"/>
                <w:noProof/>
                <w:color w:val="auto"/>
                <w:rPrChange w:id="21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21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21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1.1.2.  Egyéb nyelvek</w:t>
            </w:r>
            <w:r w:rsidRPr="00A076A1">
              <w:rPr>
                <w:noProof/>
                <w:webHidden/>
                <w:rPrChange w:id="21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21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21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_Toc101134556 \h </w:instrText>
            </w:r>
          </w:ins>
          <w:r w:rsidRPr="00A076A1">
            <w:rPr>
              <w:noProof/>
              <w:webHidden/>
              <w:rPrChange w:id="21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21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219" w:author="Révész Gergő László" w:date="2022-04-18T23:19:00Z">
            <w:r w:rsidR="004D0A47">
              <w:rPr>
                <w:noProof/>
                <w:webHidden/>
              </w:rPr>
              <w:t>7</w:t>
            </w:r>
          </w:ins>
          <w:ins w:id="220" w:author="Révész Gergő László" w:date="2022-04-18T00:35:00Z">
            <w:r w:rsidRPr="00A076A1">
              <w:rPr>
                <w:noProof/>
                <w:webHidden/>
                <w:rPrChange w:id="22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22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3AC0634" w14:textId="1AE3D658" w:rsidR="00653D70" w:rsidRPr="00A076A1" w:rsidRDefault="00653D70" w:rsidP="00A076A1">
          <w:pPr>
            <w:pStyle w:val="TJ2"/>
            <w:rPr>
              <w:ins w:id="22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24" w:author="Révész Gergő László" w:date="2022-04-18T18:57:00Z">
                <w:rPr>
                  <w:ins w:id="22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226" w:author="Révész Gergő László" w:date="2022-04-18T18:54:00Z">
              <w:pPr>
                <w:pStyle w:val="TJ2"/>
              </w:pPr>
            </w:pPrChange>
          </w:pPr>
          <w:ins w:id="227" w:author="Révész Gergő László" w:date="2022-04-18T00:35:00Z">
            <w:r w:rsidRPr="00A076A1">
              <w:rPr>
                <w:rStyle w:val="Hiperhivatkozs"/>
                <w:color w:val="auto"/>
                <w:rPrChange w:id="22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22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230" w:author="Révész Gergő László" w:date="2022-04-18T18:57:00Z">
                  <w:rPr/>
                </w:rPrChange>
              </w:rPr>
              <w:instrText>HYPERLINK \l "_Toc101134557"</w:instrText>
            </w:r>
            <w:r w:rsidRPr="00A076A1">
              <w:rPr>
                <w:rStyle w:val="Hiperhivatkozs"/>
                <w:color w:val="auto"/>
                <w:rPrChange w:id="23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23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233" w:author="Révész Gergő László" w:date="2022-04-18T18:57:00Z">
                  <w:rPr>
                    <w:rStyle w:val="Hiperhivatkozs"/>
                  </w:rPr>
                </w:rPrChange>
              </w:rPr>
              <w:t>1.2.  Keretrendszer</w:t>
            </w:r>
            <w:r w:rsidRPr="00A076A1">
              <w:rPr>
                <w:webHidden/>
                <w:color w:val="auto"/>
                <w:rPrChange w:id="23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23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23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_Toc101134557 \h </w:instrText>
            </w:r>
          </w:ins>
          <w:r w:rsidRPr="00A076A1">
            <w:rPr>
              <w:webHidden/>
              <w:color w:val="auto"/>
              <w:rPrChange w:id="23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23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239" w:author="Révész Gergő László" w:date="2022-04-18T23:19:00Z">
            <w:r w:rsidR="004D0A47">
              <w:rPr>
                <w:webHidden/>
                <w:color w:val="auto"/>
              </w:rPr>
              <w:t>8</w:t>
            </w:r>
          </w:ins>
          <w:ins w:id="240" w:author="Révész Gergő László" w:date="2022-04-18T00:35:00Z">
            <w:r w:rsidRPr="00A076A1">
              <w:rPr>
                <w:webHidden/>
                <w:color w:val="auto"/>
                <w:rPrChange w:id="24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24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5976D9AE" w14:textId="4AD878E4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43" w:author="Révész Gergő László" w:date="2022-04-18T00:35:00Z"/>
              <w:rFonts w:cstheme="minorBidi"/>
              <w:noProof/>
              <w:rPrChange w:id="244" w:author="Révész Gergő László" w:date="2022-04-18T18:57:00Z">
                <w:rPr>
                  <w:ins w:id="245" w:author="Révész Gergő László" w:date="2022-04-18T00:35:00Z"/>
                  <w:rFonts w:cstheme="minorBidi"/>
                  <w:noProof/>
                </w:rPr>
              </w:rPrChange>
            </w:rPr>
            <w:pPrChange w:id="24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4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24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24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250" w:author="Révész Gergő László" w:date="2022-04-18T18:57:00Z">
                  <w:rPr>
                    <w:noProof/>
                  </w:rPr>
                </w:rPrChange>
              </w:rPr>
              <w:instrText>HYPERLINK \l "_Toc101134558"</w:instrText>
            </w:r>
            <w:r w:rsidRPr="00A076A1">
              <w:rPr>
                <w:rStyle w:val="Hiperhivatkozs"/>
                <w:noProof/>
                <w:color w:val="auto"/>
                <w:rPrChange w:id="25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25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25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1.2.1.  .NET</w:t>
            </w:r>
            <w:r w:rsidRPr="00A076A1">
              <w:rPr>
                <w:noProof/>
                <w:webHidden/>
                <w:rPrChange w:id="25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25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25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_Toc101134558 \h </w:instrText>
            </w:r>
          </w:ins>
          <w:r w:rsidRPr="00A076A1">
            <w:rPr>
              <w:noProof/>
              <w:webHidden/>
              <w:rPrChange w:id="25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25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259" w:author="Révész Gergő László" w:date="2022-04-18T23:19:00Z">
            <w:r w:rsidR="004D0A47">
              <w:rPr>
                <w:noProof/>
                <w:webHidden/>
              </w:rPr>
              <w:t>8</w:t>
            </w:r>
          </w:ins>
          <w:ins w:id="260" w:author="Révész Gergő László" w:date="2022-04-18T00:35:00Z">
            <w:r w:rsidRPr="00A076A1">
              <w:rPr>
                <w:noProof/>
                <w:webHidden/>
                <w:rPrChange w:id="26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26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89BDA1" w14:textId="1302168E" w:rsidR="00653D70" w:rsidRPr="00A076A1" w:rsidRDefault="00653D70" w:rsidP="00A076A1">
          <w:pPr>
            <w:pStyle w:val="TJ2"/>
            <w:rPr>
              <w:ins w:id="26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264" w:author="Révész Gergő László" w:date="2022-04-18T18:57:00Z">
                <w:rPr>
                  <w:ins w:id="26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266" w:author="Révész Gergő László" w:date="2022-04-18T18:54:00Z">
              <w:pPr>
                <w:pStyle w:val="TJ2"/>
              </w:pPr>
            </w:pPrChange>
          </w:pPr>
          <w:ins w:id="267" w:author="Révész Gergő László" w:date="2022-04-18T00:35:00Z">
            <w:r w:rsidRPr="00A076A1">
              <w:rPr>
                <w:rStyle w:val="Hiperhivatkozs"/>
                <w:color w:val="auto"/>
                <w:rPrChange w:id="26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26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270" w:author="Révész Gergő László" w:date="2022-04-18T18:57:00Z">
                  <w:rPr/>
                </w:rPrChange>
              </w:rPr>
              <w:instrText>HYPERLINK \l "_Toc101134559"</w:instrText>
            </w:r>
            <w:r w:rsidRPr="00A076A1">
              <w:rPr>
                <w:rStyle w:val="Hiperhivatkozs"/>
                <w:color w:val="auto"/>
                <w:rPrChange w:id="27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27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273" w:author="Révész Gergő László" w:date="2022-04-18T18:57:00Z">
                  <w:rPr>
                    <w:rStyle w:val="Hiperhivatkozs"/>
                  </w:rPr>
                </w:rPrChange>
              </w:rPr>
              <w:t>1.3.  Fejlesztői környezet</w:t>
            </w:r>
            <w:r w:rsidRPr="00A076A1">
              <w:rPr>
                <w:webHidden/>
                <w:color w:val="auto"/>
                <w:rPrChange w:id="27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27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27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_Toc101134559 \h </w:instrText>
            </w:r>
          </w:ins>
          <w:r w:rsidRPr="00A076A1">
            <w:rPr>
              <w:webHidden/>
              <w:color w:val="auto"/>
              <w:rPrChange w:id="27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27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279" w:author="Révész Gergő László" w:date="2022-04-18T23:19:00Z">
            <w:r w:rsidR="004D0A47">
              <w:rPr>
                <w:webHidden/>
                <w:color w:val="auto"/>
              </w:rPr>
              <w:t>8</w:t>
            </w:r>
          </w:ins>
          <w:ins w:id="280" w:author="Révész Gergő László" w:date="2022-04-18T00:35:00Z">
            <w:r w:rsidRPr="00A076A1">
              <w:rPr>
                <w:webHidden/>
                <w:color w:val="auto"/>
                <w:rPrChange w:id="28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28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223CA607" w14:textId="62682E09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283" w:author="Révész Gergő László" w:date="2022-04-18T00:35:00Z"/>
              <w:rFonts w:cstheme="minorBidi"/>
              <w:noProof/>
              <w:rPrChange w:id="284" w:author="Révész Gergő László" w:date="2022-04-18T18:57:00Z">
                <w:rPr>
                  <w:ins w:id="285" w:author="Révész Gergő László" w:date="2022-04-18T00:35:00Z"/>
                  <w:rFonts w:cstheme="minorBidi"/>
                  <w:noProof/>
                </w:rPr>
              </w:rPrChange>
            </w:rPr>
            <w:pPrChange w:id="28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28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28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28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290" w:author="Révész Gergő László" w:date="2022-04-18T18:57:00Z">
                  <w:rPr>
                    <w:noProof/>
                  </w:rPr>
                </w:rPrChange>
              </w:rPr>
              <w:instrText>HYPERLINK \l "_Toc101134560"</w:instrText>
            </w:r>
            <w:r w:rsidRPr="00A076A1">
              <w:rPr>
                <w:rStyle w:val="Hiperhivatkozs"/>
                <w:noProof/>
                <w:color w:val="auto"/>
                <w:rPrChange w:id="29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29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29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1.3.1.  Visual Studio</w:t>
            </w:r>
            <w:r w:rsidRPr="00A076A1">
              <w:rPr>
                <w:noProof/>
                <w:webHidden/>
                <w:rPrChange w:id="29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29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29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_Toc101134560 \h </w:instrText>
            </w:r>
          </w:ins>
          <w:r w:rsidRPr="00A076A1">
            <w:rPr>
              <w:noProof/>
              <w:webHidden/>
              <w:rPrChange w:id="29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29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299" w:author="Révész Gergő László" w:date="2022-04-18T23:19:00Z">
            <w:r w:rsidR="004D0A47">
              <w:rPr>
                <w:noProof/>
                <w:webHidden/>
              </w:rPr>
              <w:t>9</w:t>
            </w:r>
          </w:ins>
          <w:ins w:id="300" w:author="Révész Gergő László" w:date="2022-04-18T00:35:00Z">
            <w:r w:rsidRPr="00A076A1">
              <w:rPr>
                <w:noProof/>
                <w:webHidden/>
                <w:rPrChange w:id="30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30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BA1A89" w14:textId="0C25D67C" w:rsidR="00653D70" w:rsidRPr="00A076A1" w:rsidRDefault="00653D70">
          <w:pPr>
            <w:pStyle w:val="TJ1"/>
            <w:contextualSpacing/>
            <w:rPr>
              <w:ins w:id="303" w:author="Révész Gergő László" w:date="2022-04-18T00:35:00Z"/>
              <w:rFonts w:asciiTheme="minorHAnsi" w:hAnsiTheme="minorHAnsi" w:cstheme="minorBidi"/>
              <w:b w:val="0"/>
              <w:bCs w:val="0"/>
              <w:sz w:val="22"/>
              <w:szCs w:val="22"/>
              <w:rPrChange w:id="304" w:author="Révész Gergő László" w:date="2022-04-18T18:57:00Z">
                <w:rPr>
                  <w:ins w:id="305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306" w:author="Révész Gergő László" w:date="2022-04-18T00:35:00Z">
              <w:pPr>
                <w:pStyle w:val="TJ1"/>
              </w:pPr>
            </w:pPrChange>
          </w:pPr>
          <w:ins w:id="307" w:author="Révész Gergő László" w:date="2022-04-18T00:35:00Z">
            <w:r w:rsidRPr="00A076A1">
              <w:rPr>
                <w:rStyle w:val="Hiperhivatkozs"/>
                <w:color w:val="auto"/>
                <w:rPrChange w:id="30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30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PrChange w:id="310" w:author="Révész Gergő László" w:date="2022-04-18T18:57:00Z">
                  <w:rPr/>
                </w:rPrChange>
              </w:rPr>
              <w:instrText>HYPERLINK \l "_Toc101134561"</w:instrText>
            </w:r>
            <w:r w:rsidRPr="00A076A1">
              <w:rPr>
                <w:rStyle w:val="Hiperhivatkozs"/>
                <w:color w:val="auto"/>
                <w:rPrChange w:id="31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31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313" w:author="Révész Gergő László" w:date="2022-04-18T18:57:00Z">
                  <w:rPr>
                    <w:rStyle w:val="Hiperhivatkozs"/>
                  </w:rPr>
                </w:rPrChange>
              </w:rPr>
              <w:t>2.  A megvalósítás menete</w:t>
            </w:r>
            <w:r w:rsidRPr="00A076A1">
              <w:rPr>
                <w:webHidden/>
                <w:rPrChange w:id="31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rPrChange w:id="31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rPrChange w:id="31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_Toc101134561 \h </w:instrText>
            </w:r>
          </w:ins>
          <w:r w:rsidRPr="00A076A1">
            <w:rPr>
              <w:webHidden/>
              <w:rPrChange w:id="31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rPrChange w:id="31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319" w:author="Révész Gergő László" w:date="2022-04-18T23:19:00Z">
            <w:r w:rsidR="004D0A47">
              <w:rPr>
                <w:webHidden/>
              </w:rPr>
              <w:t>10</w:t>
            </w:r>
          </w:ins>
          <w:ins w:id="320" w:author="Révész Gergő László" w:date="2022-04-18T00:35:00Z">
            <w:r w:rsidRPr="00A076A1">
              <w:rPr>
                <w:webHidden/>
                <w:rPrChange w:id="32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32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D98B1E3" w14:textId="3B5A25F1" w:rsidR="00653D70" w:rsidRPr="00A076A1" w:rsidRDefault="00653D70" w:rsidP="00A076A1">
          <w:pPr>
            <w:pStyle w:val="TJ2"/>
            <w:rPr>
              <w:ins w:id="32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324" w:author="Révész Gergő László" w:date="2022-04-18T18:57:00Z">
                <w:rPr>
                  <w:ins w:id="32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326" w:author="Révész Gergő László" w:date="2022-04-18T18:54:00Z">
              <w:pPr>
                <w:pStyle w:val="TJ2"/>
              </w:pPr>
            </w:pPrChange>
          </w:pPr>
          <w:ins w:id="327" w:author="Révész Gergő László" w:date="2022-04-18T00:35:00Z">
            <w:r w:rsidRPr="00A076A1">
              <w:rPr>
                <w:rStyle w:val="Hiperhivatkozs"/>
                <w:color w:val="auto"/>
                <w:rPrChange w:id="32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32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330" w:author="Révész Gergő László" w:date="2022-04-18T18:57:00Z">
                  <w:rPr/>
                </w:rPrChange>
              </w:rPr>
              <w:instrText>HYPERLINK \l "_Toc101134562"</w:instrText>
            </w:r>
            <w:r w:rsidRPr="00A076A1">
              <w:rPr>
                <w:rStyle w:val="Hiperhivatkozs"/>
                <w:color w:val="auto"/>
                <w:rPrChange w:id="33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33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333" w:author="Révész Gergő László" w:date="2022-04-18T18:57:00Z">
                  <w:rPr>
                    <w:rStyle w:val="Hiperhivatkozs"/>
                  </w:rPr>
                </w:rPrChange>
              </w:rPr>
              <w:t>2.1.  Windows Service</w:t>
            </w:r>
            <w:r w:rsidRPr="00A076A1">
              <w:rPr>
                <w:webHidden/>
                <w:color w:val="auto"/>
                <w:rPrChange w:id="33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33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33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_Toc101134562 \h </w:instrText>
            </w:r>
          </w:ins>
          <w:r w:rsidRPr="00A076A1">
            <w:rPr>
              <w:webHidden/>
              <w:color w:val="auto"/>
              <w:rPrChange w:id="33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33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339" w:author="Révész Gergő László" w:date="2022-04-18T23:19:00Z">
            <w:r w:rsidR="004D0A47">
              <w:rPr>
                <w:webHidden/>
                <w:color w:val="auto"/>
              </w:rPr>
              <w:t>10</w:t>
            </w:r>
          </w:ins>
          <w:ins w:id="340" w:author="Révész Gergő László" w:date="2022-04-18T00:35:00Z">
            <w:r w:rsidRPr="00A076A1">
              <w:rPr>
                <w:webHidden/>
                <w:color w:val="auto"/>
                <w:rPrChange w:id="34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34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5ED538A" w14:textId="005770A5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43" w:author="Révész Gergő László" w:date="2022-04-18T00:35:00Z"/>
              <w:rFonts w:cstheme="minorBidi"/>
              <w:noProof/>
              <w:rPrChange w:id="344" w:author="Révész Gergő László" w:date="2022-04-18T18:57:00Z">
                <w:rPr>
                  <w:ins w:id="345" w:author="Révész Gergő László" w:date="2022-04-18T00:35:00Z"/>
                  <w:rFonts w:cstheme="minorBidi"/>
                  <w:noProof/>
                </w:rPr>
              </w:rPrChange>
            </w:rPr>
            <w:pPrChange w:id="34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4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34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34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350" w:author="Révész Gergő László" w:date="2022-04-18T18:57:00Z">
                  <w:rPr>
                    <w:noProof/>
                  </w:rPr>
                </w:rPrChange>
              </w:rPr>
              <w:instrText>HYPERLINK \l "_Toc101134563"</w:instrText>
            </w:r>
            <w:r w:rsidRPr="00A076A1">
              <w:rPr>
                <w:rStyle w:val="Hiperhivatkozs"/>
                <w:noProof/>
                <w:color w:val="auto"/>
                <w:rPrChange w:id="35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35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35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2.1.1.  Timer</w:t>
            </w:r>
            <w:r w:rsidRPr="00A076A1">
              <w:rPr>
                <w:noProof/>
                <w:webHidden/>
                <w:rPrChange w:id="35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35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35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_Toc101134563 \h </w:instrText>
            </w:r>
          </w:ins>
          <w:r w:rsidRPr="00A076A1">
            <w:rPr>
              <w:noProof/>
              <w:webHidden/>
              <w:rPrChange w:id="35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35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359" w:author="Révész Gergő László" w:date="2022-04-18T23:19:00Z">
            <w:r w:rsidR="004D0A47">
              <w:rPr>
                <w:noProof/>
                <w:webHidden/>
              </w:rPr>
              <w:t>11</w:t>
            </w:r>
          </w:ins>
          <w:ins w:id="360" w:author="Révész Gergő László" w:date="2022-04-18T00:35:00Z">
            <w:r w:rsidRPr="00A076A1">
              <w:rPr>
                <w:noProof/>
                <w:webHidden/>
                <w:rPrChange w:id="36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36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5CAABB8F" w14:textId="68E6DBC8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63" w:author="Révész Gergő László" w:date="2022-04-18T00:35:00Z"/>
              <w:rFonts w:cstheme="minorBidi"/>
              <w:noProof/>
              <w:rPrChange w:id="364" w:author="Révész Gergő László" w:date="2022-04-18T18:57:00Z">
                <w:rPr>
                  <w:ins w:id="365" w:author="Révész Gergő László" w:date="2022-04-18T00:35:00Z"/>
                  <w:rFonts w:cstheme="minorBidi"/>
                  <w:noProof/>
                </w:rPr>
              </w:rPrChange>
            </w:rPr>
            <w:pPrChange w:id="36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6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36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36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370" w:author="Révész Gergő László" w:date="2022-04-18T18:57:00Z">
                  <w:rPr>
                    <w:noProof/>
                  </w:rPr>
                </w:rPrChange>
              </w:rPr>
              <w:instrText>HYPERLINK \l "_Toc101134564"</w:instrText>
            </w:r>
            <w:r w:rsidRPr="00A076A1">
              <w:rPr>
                <w:rStyle w:val="Hiperhivatkozs"/>
                <w:noProof/>
                <w:color w:val="auto"/>
                <w:rPrChange w:id="37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37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37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2.1.2.  Task objektum, async és await kulcszó</w:t>
            </w:r>
            <w:r w:rsidRPr="00A076A1">
              <w:rPr>
                <w:noProof/>
                <w:webHidden/>
                <w:rPrChange w:id="37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37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37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_Toc101134564 \h </w:instrText>
            </w:r>
          </w:ins>
          <w:r w:rsidRPr="00A076A1">
            <w:rPr>
              <w:noProof/>
              <w:webHidden/>
              <w:rPrChange w:id="37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37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379" w:author="Révész Gergő László" w:date="2022-04-18T23:19:00Z">
            <w:r w:rsidR="004D0A47">
              <w:rPr>
                <w:noProof/>
                <w:webHidden/>
              </w:rPr>
              <w:t>12</w:t>
            </w:r>
          </w:ins>
          <w:ins w:id="380" w:author="Révész Gergő László" w:date="2022-04-18T00:35:00Z">
            <w:r w:rsidRPr="00A076A1">
              <w:rPr>
                <w:noProof/>
                <w:webHidden/>
                <w:rPrChange w:id="38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38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CEA4268" w14:textId="0C121A07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383" w:author="Révész Gergő László" w:date="2022-04-18T00:35:00Z"/>
              <w:rFonts w:cstheme="minorBidi"/>
              <w:noProof/>
              <w:rPrChange w:id="384" w:author="Révész Gergő László" w:date="2022-04-18T18:57:00Z">
                <w:rPr>
                  <w:ins w:id="385" w:author="Révész Gergő László" w:date="2022-04-18T00:35:00Z"/>
                  <w:rFonts w:cstheme="minorBidi"/>
                  <w:noProof/>
                </w:rPr>
              </w:rPrChange>
            </w:rPr>
            <w:pPrChange w:id="38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38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38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38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390" w:author="Révész Gergő László" w:date="2022-04-18T18:57:00Z">
                  <w:rPr>
                    <w:noProof/>
                  </w:rPr>
                </w:rPrChange>
              </w:rPr>
              <w:instrText>HYPERLINK \l "_Toc101134565"</w:instrText>
            </w:r>
            <w:r w:rsidRPr="00A076A1">
              <w:rPr>
                <w:rStyle w:val="Hiperhivatkozs"/>
                <w:noProof/>
                <w:color w:val="auto"/>
                <w:rPrChange w:id="39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39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39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2.1.3.  FileSystemWatcher</w:t>
            </w:r>
            <w:r w:rsidRPr="00A076A1">
              <w:rPr>
                <w:noProof/>
                <w:webHidden/>
                <w:rPrChange w:id="39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39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39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_Toc101134565 \h </w:instrText>
            </w:r>
          </w:ins>
          <w:r w:rsidRPr="00A076A1">
            <w:rPr>
              <w:noProof/>
              <w:webHidden/>
              <w:rPrChange w:id="39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39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399" w:author="Révész Gergő László" w:date="2022-04-18T23:19:00Z">
            <w:r w:rsidR="004D0A47">
              <w:rPr>
                <w:noProof/>
                <w:webHidden/>
              </w:rPr>
              <w:t>13</w:t>
            </w:r>
          </w:ins>
          <w:ins w:id="400" w:author="Révész Gergő László" w:date="2022-04-18T00:35:00Z">
            <w:r w:rsidRPr="00A076A1">
              <w:rPr>
                <w:noProof/>
                <w:webHidden/>
                <w:rPrChange w:id="40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40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2024102" w14:textId="39D49A62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03" w:author="Révész Gergő László" w:date="2022-04-18T00:35:00Z"/>
              <w:rFonts w:cstheme="minorBidi"/>
              <w:noProof/>
              <w:rPrChange w:id="404" w:author="Révész Gergő László" w:date="2022-04-18T18:57:00Z">
                <w:rPr>
                  <w:ins w:id="405" w:author="Révész Gergő László" w:date="2022-04-18T00:35:00Z"/>
                  <w:rFonts w:cstheme="minorBidi"/>
                  <w:noProof/>
                </w:rPr>
              </w:rPrChange>
            </w:rPr>
            <w:pPrChange w:id="40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0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40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40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410" w:author="Révész Gergő László" w:date="2022-04-18T18:57:00Z">
                  <w:rPr>
                    <w:noProof/>
                  </w:rPr>
                </w:rPrChange>
              </w:rPr>
              <w:instrText>HYPERLINK \l "_Toc101134566"</w:instrText>
            </w:r>
            <w:r w:rsidRPr="00A076A1">
              <w:rPr>
                <w:rStyle w:val="Hiperhivatkozs"/>
                <w:noProof/>
                <w:color w:val="auto"/>
                <w:rPrChange w:id="41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41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41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2.1.4.  Reflection</w:t>
            </w:r>
            <w:r w:rsidRPr="00A076A1">
              <w:rPr>
                <w:noProof/>
                <w:webHidden/>
                <w:rPrChange w:id="41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41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41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_Toc101134566 \h </w:instrText>
            </w:r>
          </w:ins>
          <w:r w:rsidRPr="00A076A1">
            <w:rPr>
              <w:noProof/>
              <w:webHidden/>
              <w:rPrChange w:id="41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41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419" w:author="Révész Gergő László" w:date="2022-04-18T23:19:00Z">
            <w:r w:rsidR="004D0A47">
              <w:rPr>
                <w:noProof/>
                <w:webHidden/>
              </w:rPr>
              <w:t>14</w:t>
            </w:r>
          </w:ins>
          <w:ins w:id="420" w:author="Révész Gergő László" w:date="2022-04-18T00:35:00Z">
            <w:r w:rsidRPr="00A076A1">
              <w:rPr>
                <w:noProof/>
                <w:webHidden/>
                <w:rPrChange w:id="42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42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B84D088" w14:textId="4B22519B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23" w:author="Révész Gergő László" w:date="2022-04-18T00:35:00Z"/>
              <w:rFonts w:cstheme="minorBidi"/>
              <w:noProof/>
              <w:rPrChange w:id="424" w:author="Révész Gergő László" w:date="2022-04-18T18:57:00Z">
                <w:rPr>
                  <w:ins w:id="425" w:author="Révész Gergő László" w:date="2022-04-18T00:35:00Z"/>
                  <w:rFonts w:cstheme="minorBidi"/>
                  <w:noProof/>
                </w:rPr>
              </w:rPrChange>
            </w:rPr>
            <w:pPrChange w:id="42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2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42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42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430" w:author="Révész Gergő László" w:date="2022-04-18T18:57:00Z">
                  <w:rPr>
                    <w:noProof/>
                  </w:rPr>
                </w:rPrChange>
              </w:rPr>
              <w:instrText>HYPERLINK \l "_Toc101134567"</w:instrText>
            </w:r>
            <w:r w:rsidRPr="00A076A1">
              <w:rPr>
                <w:rStyle w:val="Hiperhivatkozs"/>
                <w:noProof/>
                <w:color w:val="auto"/>
                <w:rPrChange w:id="43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43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43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2.1.5.  AssemblyLoadContext</w:t>
            </w:r>
            <w:r w:rsidRPr="00A076A1">
              <w:rPr>
                <w:noProof/>
                <w:webHidden/>
                <w:rPrChange w:id="43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43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43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_Toc101134567 \h </w:instrText>
            </w:r>
          </w:ins>
          <w:r w:rsidRPr="00A076A1">
            <w:rPr>
              <w:noProof/>
              <w:webHidden/>
              <w:rPrChange w:id="43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43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439" w:author="Révész Gergő László" w:date="2022-04-18T23:19:00Z">
            <w:r w:rsidR="004D0A47">
              <w:rPr>
                <w:noProof/>
                <w:webHidden/>
              </w:rPr>
              <w:t>15</w:t>
            </w:r>
          </w:ins>
          <w:ins w:id="440" w:author="Révész Gergő László" w:date="2022-04-18T00:35:00Z">
            <w:r w:rsidRPr="00A076A1">
              <w:rPr>
                <w:noProof/>
                <w:webHidden/>
                <w:rPrChange w:id="44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44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0140ACFA" w14:textId="15A7D7AF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43" w:author="Révész Gergő László" w:date="2022-04-18T00:35:00Z"/>
              <w:rFonts w:cstheme="minorBidi"/>
              <w:noProof/>
              <w:rPrChange w:id="444" w:author="Révész Gergő László" w:date="2022-04-18T18:57:00Z">
                <w:rPr>
                  <w:ins w:id="445" w:author="Révész Gergő László" w:date="2022-04-18T00:35:00Z"/>
                  <w:rFonts w:cstheme="minorBidi"/>
                  <w:noProof/>
                </w:rPr>
              </w:rPrChange>
            </w:rPr>
            <w:pPrChange w:id="44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4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44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44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450" w:author="Révész Gergő László" w:date="2022-04-18T18:57:00Z">
                  <w:rPr>
                    <w:noProof/>
                  </w:rPr>
                </w:rPrChange>
              </w:rPr>
              <w:instrText>HYPERLINK \l "_Toc101134568"</w:instrText>
            </w:r>
            <w:r w:rsidRPr="00A076A1">
              <w:rPr>
                <w:rStyle w:val="Hiperhivatkozs"/>
                <w:noProof/>
                <w:color w:val="auto"/>
                <w:rPrChange w:id="45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45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45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2.1.6.  NLog</w:t>
            </w:r>
            <w:r w:rsidRPr="00A076A1">
              <w:rPr>
                <w:noProof/>
                <w:webHidden/>
                <w:rPrChange w:id="45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45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45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_Toc101134568 \h </w:instrText>
            </w:r>
          </w:ins>
          <w:r w:rsidRPr="00A076A1">
            <w:rPr>
              <w:noProof/>
              <w:webHidden/>
              <w:rPrChange w:id="45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45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459" w:author="Révész Gergő László" w:date="2022-04-18T23:19:00Z">
            <w:r w:rsidR="004D0A47">
              <w:rPr>
                <w:noProof/>
                <w:webHidden/>
              </w:rPr>
              <w:t>16</w:t>
            </w:r>
          </w:ins>
          <w:ins w:id="460" w:author="Révész Gergő László" w:date="2022-04-18T00:35:00Z">
            <w:r w:rsidRPr="00A076A1">
              <w:rPr>
                <w:noProof/>
                <w:webHidden/>
                <w:rPrChange w:id="46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46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938B5CF" w14:textId="16D77EE0" w:rsidR="00653D70" w:rsidRPr="00A076A1" w:rsidRDefault="00653D70" w:rsidP="00A076A1">
          <w:pPr>
            <w:pStyle w:val="TJ2"/>
            <w:rPr>
              <w:ins w:id="463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464" w:author="Révész Gergő László" w:date="2022-04-18T18:57:00Z">
                <w:rPr>
                  <w:ins w:id="465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466" w:author="Révész Gergő László" w:date="2022-04-18T18:54:00Z">
              <w:pPr>
                <w:pStyle w:val="TJ2"/>
              </w:pPr>
            </w:pPrChange>
          </w:pPr>
          <w:ins w:id="467" w:author="Révész Gergő László" w:date="2022-04-18T00:35:00Z">
            <w:r w:rsidRPr="00A076A1">
              <w:rPr>
                <w:rStyle w:val="Hiperhivatkozs"/>
                <w:color w:val="auto"/>
                <w:rPrChange w:id="46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46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470" w:author="Révész Gergő László" w:date="2022-04-18T18:57:00Z">
                  <w:rPr/>
                </w:rPrChange>
              </w:rPr>
              <w:instrText>HYPERLINK \l "_Toc101134569"</w:instrText>
            </w:r>
            <w:r w:rsidRPr="00A076A1">
              <w:rPr>
                <w:rStyle w:val="Hiperhivatkozs"/>
                <w:color w:val="auto"/>
                <w:rPrChange w:id="47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47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473" w:author="Révész Gergő László" w:date="2022-04-18T18:57:00Z">
                  <w:rPr>
                    <w:rStyle w:val="Hiperhivatkozs"/>
                  </w:rPr>
                </w:rPrChange>
              </w:rPr>
              <w:t>2.2.  Blazor</w:t>
            </w:r>
            <w:r w:rsidRPr="00A076A1">
              <w:rPr>
                <w:webHidden/>
                <w:color w:val="auto"/>
                <w:rPrChange w:id="474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475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476" w:author="Révész Gergő László" w:date="2022-04-18T18:57:00Z">
                  <w:rPr>
                    <w:webHidden/>
                  </w:rPr>
                </w:rPrChange>
              </w:rPr>
              <w:instrText xml:space="preserve"> PAGEREF _Toc101134569 \h </w:instrText>
            </w:r>
          </w:ins>
          <w:r w:rsidRPr="00A076A1">
            <w:rPr>
              <w:webHidden/>
              <w:color w:val="auto"/>
              <w:rPrChange w:id="477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478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479" w:author="Révész Gergő László" w:date="2022-04-18T23:19:00Z">
            <w:r w:rsidR="004D0A47">
              <w:rPr>
                <w:webHidden/>
                <w:color w:val="auto"/>
              </w:rPr>
              <w:t>17</w:t>
            </w:r>
          </w:ins>
          <w:ins w:id="480" w:author="Révész Gergő László" w:date="2022-04-18T00:35:00Z">
            <w:r w:rsidRPr="00A076A1">
              <w:rPr>
                <w:webHidden/>
                <w:color w:val="auto"/>
                <w:rPrChange w:id="481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482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FA38882" w14:textId="634ED33A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483" w:author="Révész Gergő László" w:date="2022-04-18T00:35:00Z"/>
              <w:rFonts w:cstheme="minorBidi"/>
              <w:noProof/>
              <w:rPrChange w:id="484" w:author="Révész Gergő László" w:date="2022-04-18T18:57:00Z">
                <w:rPr>
                  <w:ins w:id="485" w:author="Révész Gergő László" w:date="2022-04-18T00:35:00Z"/>
                  <w:rFonts w:cstheme="minorBidi"/>
                  <w:noProof/>
                </w:rPr>
              </w:rPrChange>
            </w:rPr>
            <w:pPrChange w:id="48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48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48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48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490" w:author="Révész Gergő László" w:date="2022-04-18T18:57:00Z">
                  <w:rPr>
                    <w:noProof/>
                  </w:rPr>
                </w:rPrChange>
              </w:rPr>
              <w:instrText>HYPERLINK \l "_Toc101134570"</w:instrText>
            </w:r>
            <w:r w:rsidRPr="00A076A1">
              <w:rPr>
                <w:rStyle w:val="Hiperhivatkozs"/>
                <w:noProof/>
                <w:color w:val="auto"/>
                <w:rPrChange w:id="49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49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49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2.2.1.  Service Controller</w:t>
            </w:r>
            <w:r w:rsidRPr="00A076A1">
              <w:rPr>
                <w:noProof/>
                <w:webHidden/>
                <w:rPrChange w:id="49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49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49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_Toc101134570 \h </w:instrText>
            </w:r>
          </w:ins>
          <w:r w:rsidRPr="00A076A1">
            <w:rPr>
              <w:noProof/>
              <w:webHidden/>
              <w:rPrChange w:id="49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49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499" w:author="Révész Gergő László" w:date="2022-04-18T23:19:00Z">
            <w:r w:rsidR="004D0A47">
              <w:rPr>
                <w:noProof/>
                <w:webHidden/>
              </w:rPr>
              <w:t>18</w:t>
            </w:r>
          </w:ins>
          <w:ins w:id="500" w:author="Révész Gergő László" w:date="2022-04-18T00:35:00Z">
            <w:r w:rsidRPr="00A076A1">
              <w:rPr>
                <w:noProof/>
                <w:webHidden/>
                <w:rPrChange w:id="50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50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FB8E56A" w14:textId="3E00F41B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03" w:author="Révész Gergő László" w:date="2022-04-18T00:35:00Z"/>
              <w:rFonts w:cstheme="minorBidi"/>
              <w:noProof/>
              <w:rPrChange w:id="504" w:author="Révész Gergő László" w:date="2022-04-18T18:57:00Z">
                <w:rPr>
                  <w:ins w:id="505" w:author="Révész Gergő László" w:date="2022-04-18T00:35:00Z"/>
                  <w:rFonts w:cstheme="minorBidi"/>
                  <w:noProof/>
                </w:rPr>
              </w:rPrChange>
            </w:rPr>
            <w:pPrChange w:id="50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0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50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50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510" w:author="Révész Gergő László" w:date="2022-04-18T18:57:00Z">
                  <w:rPr>
                    <w:noProof/>
                  </w:rPr>
                </w:rPrChange>
              </w:rPr>
              <w:instrText>HYPERLINK \l "_Toc101134571"</w:instrText>
            </w:r>
            <w:r w:rsidRPr="00A076A1">
              <w:rPr>
                <w:rStyle w:val="Hiperhivatkozs"/>
                <w:noProof/>
                <w:color w:val="auto"/>
                <w:rPrChange w:id="51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51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51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2.2.2.  Toastr</w:t>
            </w:r>
            <w:r w:rsidRPr="00A076A1">
              <w:rPr>
                <w:noProof/>
                <w:webHidden/>
                <w:rPrChange w:id="51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51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51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_Toc101134571 \h </w:instrText>
            </w:r>
          </w:ins>
          <w:r w:rsidRPr="00A076A1">
            <w:rPr>
              <w:noProof/>
              <w:webHidden/>
              <w:rPrChange w:id="51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51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519" w:author="Révész Gergő László" w:date="2022-04-18T23:19:00Z">
            <w:r w:rsidR="004D0A47">
              <w:rPr>
                <w:noProof/>
                <w:webHidden/>
              </w:rPr>
              <w:t>18</w:t>
            </w:r>
          </w:ins>
          <w:ins w:id="520" w:author="Révész Gergő László" w:date="2022-04-18T00:35:00Z">
            <w:r w:rsidRPr="00A076A1">
              <w:rPr>
                <w:noProof/>
                <w:webHidden/>
                <w:rPrChange w:id="52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52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345F13F" w14:textId="634C9E67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23" w:author="Révész Gergő László" w:date="2022-04-18T00:35:00Z"/>
              <w:rFonts w:cstheme="minorBidi"/>
              <w:noProof/>
              <w:rPrChange w:id="524" w:author="Révész Gergő László" w:date="2022-04-18T18:57:00Z">
                <w:rPr>
                  <w:ins w:id="525" w:author="Révész Gergő László" w:date="2022-04-18T00:35:00Z"/>
                  <w:rFonts w:cstheme="minorBidi"/>
                  <w:noProof/>
                </w:rPr>
              </w:rPrChange>
            </w:rPr>
            <w:pPrChange w:id="526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27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52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52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530" w:author="Révész Gergő László" w:date="2022-04-18T18:57:00Z">
                  <w:rPr>
                    <w:noProof/>
                  </w:rPr>
                </w:rPrChange>
              </w:rPr>
              <w:instrText>HYPERLINK \l "_Toc101134572"</w:instrText>
            </w:r>
            <w:r w:rsidRPr="00A076A1">
              <w:rPr>
                <w:rStyle w:val="Hiperhivatkozs"/>
                <w:noProof/>
                <w:color w:val="auto"/>
                <w:rPrChange w:id="53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53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53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2.2.3.  TCP Listener és TCP Client</w:t>
            </w:r>
            <w:r w:rsidRPr="00A076A1">
              <w:rPr>
                <w:noProof/>
                <w:webHidden/>
                <w:rPrChange w:id="53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535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536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_Toc101134572 \h </w:instrText>
            </w:r>
          </w:ins>
          <w:r w:rsidRPr="00A076A1">
            <w:rPr>
              <w:noProof/>
              <w:webHidden/>
              <w:rPrChange w:id="537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538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539" w:author="Révész Gergő László" w:date="2022-04-18T23:19:00Z">
            <w:r w:rsidR="004D0A47">
              <w:rPr>
                <w:noProof/>
                <w:webHidden/>
              </w:rPr>
              <w:t>19</w:t>
            </w:r>
          </w:ins>
          <w:ins w:id="540" w:author="Révész Gergő László" w:date="2022-04-18T00:35:00Z">
            <w:r w:rsidRPr="00A076A1">
              <w:rPr>
                <w:noProof/>
                <w:webHidden/>
                <w:rPrChange w:id="541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54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D44BA48" w14:textId="1454225F" w:rsidR="00653D70" w:rsidRPr="00A076A1" w:rsidRDefault="00653D70">
          <w:pPr>
            <w:pStyle w:val="TJ1"/>
            <w:contextualSpacing/>
            <w:rPr>
              <w:ins w:id="543" w:author="Révész Gergő László" w:date="2022-04-18T00:35:00Z"/>
              <w:rFonts w:asciiTheme="minorHAnsi" w:hAnsiTheme="minorHAnsi" w:cstheme="minorBidi"/>
              <w:b w:val="0"/>
              <w:bCs w:val="0"/>
              <w:sz w:val="22"/>
              <w:szCs w:val="22"/>
              <w:rPrChange w:id="544" w:author="Révész Gergő László" w:date="2022-04-18T18:57:00Z">
                <w:rPr>
                  <w:ins w:id="545" w:author="Révész Gergő László" w:date="2022-04-18T00:35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546" w:author="Révész Gergő László" w:date="2022-04-18T00:35:00Z">
              <w:pPr>
                <w:pStyle w:val="TJ1"/>
              </w:pPr>
            </w:pPrChange>
          </w:pPr>
          <w:ins w:id="547" w:author="Révész Gergő László" w:date="2022-04-18T00:35:00Z">
            <w:r w:rsidRPr="00A076A1">
              <w:rPr>
                <w:rStyle w:val="Hiperhivatkozs"/>
                <w:b w:val="0"/>
                <w:bCs w:val="0"/>
                <w:color w:val="auto"/>
                <w:rPrChange w:id="548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b w:val="0"/>
                <w:bCs w:val="0"/>
                <w:color w:val="auto"/>
                <w:rPrChange w:id="549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b w:val="0"/>
                <w:bCs w:val="0"/>
                <w:rPrChange w:id="550" w:author="Révész Gergő László" w:date="2022-04-18T18:57:00Z">
                  <w:rPr/>
                </w:rPrChange>
              </w:rPr>
              <w:instrText>HYPERLINK \l "_Toc101134573"</w:instrText>
            </w:r>
            <w:r w:rsidRPr="00A076A1">
              <w:rPr>
                <w:rStyle w:val="Hiperhivatkozs"/>
                <w:b w:val="0"/>
                <w:bCs w:val="0"/>
                <w:color w:val="auto"/>
                <w:rPrChange w:id="55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b w:val="0"/>
                <w:bCs w:val="0"/>
                <w:color w:val="auto"/>
                <w:rPrChange w:id="552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b w:val="0"/>
                <w:bCs w:val="0"/>
                <w:color w:val="auto"/>
                <w:rPrChange w:id="553" w:author="Révész Gergő László" w:date="2022-04-18T18:57:00Z">
                  <w:rPr>
                    <w:rStyle w:val="Hiperhivatkozs"/>
                  </w:rPr>
                </w:rPrChange>
              </w:rPr>
              <w:t>3.  A kés</w:t>
            </w:r>
            <w:r w:rsidRPr="00A076A1">
              <w:rPr>
                <w:rStyle w:val="Hiperhivatkozs"/>
                <w:b w:val="0"/>
                <w:bCs w:val="0"/>
                <w:color w:val="auto"/>
                <w:lang w:val="en-US"/>
                <w:rPrChange w:id="554" w:author="Révész Gergő László" w:date="2022-04-18T18:57:00Z">
                  <w:rPr>
                    <w:rStyle w:val="Hiperhivatkozs"/>
                    <w:lang w:val="en-US"/>
                  </w:rPr>
                </w:rPrChange>
              </w:rPr>
              <w:t xml:space="preserve">z </w:t>
            </w:r>
            <w:r w:rsidRPr="00A076A1">
              <w:rPr>
                <w:rStyle w:val="Hiperhivatkozs"/>
                <w:b w:val="0"/>
                <w:bCs w:val="0"/>
                <w:color w:val="auto"/>
                <w:rPrChange w:id="555" w:author="Révész Gergő László" w:date="2022-04-18T18:57:00Z">
                  <w:rPr>
                    <w:rStyle w:val="Hiperhivatkozs"/>
                  </w:rPr>
                </w:rPrChange>
              </w:rPr>
              <w:t>alkalmazás</w:t>
            </w:r>
            <w:r w:rsidRPr="00A076A1">
              <w:rPr>
                <w:b w:val="0"/>
                <w:bCs w:val="0"/>
                <w:webHidden/>
                <w:rPrChange w:id="556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b w:val="0"/>
                <w:bCs w:val="0"/>
                <w:webHidden/>
                <w:rPrChange w:id="557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b w:val="0"/>
                <w:bCs w:val="0"/>
                <w:webHidden/>
                <w:rPrChange w:id="558" w:author="Révész Gergő László" w:date="2022-04-18T18:57:00Z">
                  <w:rPr>
                    <w:webHidden/>
                  </w:rPr>
                </w:rPrChange>
              </w:rPr>
              <w:instrText xml:space="preserve"> PAGEREF _Toc101134573 \h </w:instrText>
            </w:r>
          </w:ins>
          <w:r w:rsidRPr="00A076A1">
            <w:rPr>
              <w:b w:val="0"/>
              <w:bCs w:val="0"/>
              <w:webHidden/>
              <w:rPrChange w:id="559" w:author="Révész Gergő László" w:date="2022-04-18T18:57:00Z">
                <w:rPr>
                  <w:b w:val="0"/>
                  <w:bCs w:val="0"/>
                  <w:webHidden/>
                </w:rPr>
              </w:rPrChange>
            </w:rPr>
          </w:r>
          <w:r w:rsidRPr="00A076A1">
            <w:rPr>
              <w:b w:val="0"/>
              <w:bCs w:val="0"/>
              <w:webHidden/>
              <w:rPrChange w:id="560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561" w:author="Révész Gergő László" w:date="2022-04-18T23:19:00Z">
            <w:r w:rsidR="004D0A47">
              <w:rPr>
                <w:b w:val="0"/>
                <w:bCs w:val="0"/>
                <w:webHidden/>
              </w:rPr>
              <w:t>21</w:t>
            </w:r>
          </w:ins>
          <w:ins w:id="562" w:author="Révész Gergő László" w:date="2022-04-18T00:35:00Z">
            <w:r w:rsidRPr="00A076A1">
              <w:rPr>
                <w:b w:val="0"/>
                <w:bCs w:val="0"/>
                <w:webHidden/>
                <w:rPrChange w:id="563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b w:val="0"/>
                <w:bCs w:val="0"/>
                <w:color w:val="auto"/>
                <w:rPrChange w:id="564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70AB1F11" w14:textId="65B7F3E8" w:rsidR="00653D70" w:rsidRPr="00A076A1" w:rsidRDefault="00653D70" w:rsidP="00A076A1">
          <w:pPr>
            <w:pStyle w:val="TJ2"/>
            <w:rPr>
              <w:ins w:id="56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566" w:author="Révész Gergő László" w:date="2022-04-18T18:57:00Z">
                <w:rPr>
                  <w:ins w:id="56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568" w:author="Révész Gergő László" w:date="2022-04-18T18:54:00Z">
              <w:pPr>
                <w:pStyle w:val="TJ2"/>
              </w:pPr>
            </w:pPrChange>
          </w:pPr>
          <w:ins w:id="569" w:author="Révész Gergő László" w:date="2022-04-18T00:35:00Z">
            <w:r w:rsidRPr="00A076A1">
              <w:rPr>
                <w:rStyle w:val="Hiperhivatkozs"/>
                <w:color w:val="auto"/>
                <w:rPrChange w:id="570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57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572" w:author="Révész Gergő László" w:date="2022-04-18T18:57:00Z">
                  <w:rPr/>
                </w:rPrChange>
              </w:rPr>
              <w:instrText>HYPERLINK \l "_Toc101134574"</w:instrText>
            </w:r>
            <w:r w:rsidRPr="00A076A1">
              <w:rPr>
                <w:rStyle w:val="Hiperhivatkozs"/>
                <w:color w:val="auto"/>
                <w:rPrChange w:id="573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574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575" w:author="Révész Gergő László" w:date="2022-04-18T18:57:00Z">
                  <w:rPr>
                    <w:rStyle w:val="Hiperhivatkozs"/>
                  </w:rPr>
                </w:rPrChange>
              </w:rPr>
              <w:t>3.1.  Funkciók tesztelése</w:t>
            </w:r>
            <w:r w:rsidRPr="00A076A1">
              <w:rPr>
                <w:webHidden/>
                <w:color w:val="auto"/>
                <w:rPrChange w:id="576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577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578" w:author="Révész Gergő László" w:date="2022-04-18T18:57:00Z">
                  <w:rPr>
                    <w:webHidden/>
                  </w:rPr>
                </w:rPrChange>
              </w:rPr>
              <w:instrText xml:space="preserve"> PAGEREF _Toc101134574 \h </w:instrText>
            </w:r>
          </w:ins>
          <w:r w:rsidRPr="00A076A1">
            <w:rPr>
              <w:webHidden/>
              <w:color w:val="auto"/>
              <w:rPrChange w:id="579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580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581" w:author="Révész Gergő László" w:date="2022-04-18T23:19:00Z">
            <w:r w:rsidR="004D0A47">
              <w:rPr>
                <w:webHidden/>
                <w:color w:val="auto"/>
              </w:rPr>
              <w:t>21</w:t>
            </w:r>
          </w:ins>
          <w:ins w:id="582" w:author="Révész Gergő László" w:date="2022-04-18T00:35:00Z">
            <w:r w:rsidRPr="00A076A1">
              <w:rPr>
                <w:webHidden/>
                <w:color w:val="auto"/>
                <w:rPrChange w:id="583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584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FD3B0E1" w14:textId="084D096B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585" w:author="Révész Gergő László" w:date="2022-04-18T00:35:00Z"/>
              <w:rFonts w:cstheme="minorBidi"/>
              <w:noProof/>
              <w:rPrChange w:id="586" w:author="Révész Gergő László" w:date="2022-04-18T18:57:00Z">
                <w:rPr>
                  <w:ins w:id="587" w:author="Révész Gergő László" w:date="2022-04-18T00:35:00Z"/>
                  <w:rFonts w:cstheme="minorBidi"/>
                  <w:noProof/>
                </w:rPr>
              </w:rPrChange>
            </w:rPr>
            <w:pPrChange w:id="58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589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590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59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592" w:author="Révész Gergő László" w:date="2022-04-18T18:57:00Z">
                  <w:rPr>
                    <w:noProof/>
                  </w:rPr>
                </w:rPrChange>
              </w:rPr>
              <w:instrText>HYPERLINK \l "_Toc101134575"</w:instrText>
            </w:r>
            <w:r w:rsidRPr="00A076A1">
              <w:rPr>
                <w:rStyle w:val="Hiperhivatkozs"/>
                <w:noProof/>
                <w:color w:val="auto"/>
                <w:rPrChange w:id="59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59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59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3.1.1.  Indítás funkció</w:t>
            </w:r>
            <w:r w:rsidRPr="00A076A1">
              <w:rPr>
                <w:noProof/>
                <w:webHidden/>
                <w:rPrChange w:id="596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597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598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_Toc101134575 \h </w:instrText>
            </w:r>
          </w:ins>
          <w:r w:rsidRPr="00A076A1">
            <w:rPr>
              <w:noProof/>
              <w:webHidden/>
              <w:rPrChange w:id="599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600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601" w:author="Révész Gergő László" w:date="2022-04-18T23:19:00Z">
            <w:r w:rsidR="004D0A47">
              <w:rPr>
                <w:noProof/>
                <w:webHidden/>
              </w:rPr>
              <w:t>21</w:t>
            </w:r>
          </w:ins>
          <w:ins w:id="602" w:author="Révész Gergő László" w:date="2022-04-18T00:35:00Z">
            <w:r w:rsidRPr="00A076A1">
              <w:rPr>
                <w:noProof/>
                <w:webHidden/>
                <w:rPrChange w:id="603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60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2735A28C" w14:textId="517CDD0F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05" w:author="Révész Gergő László" w:date="2022-04-18T00:35:00Z"/>
              <w:rFonts w:cstheme="minorBidi"/>
              <w:noProof/>
              <w:rPrChange w:id="606" w:author="Révész Gergő László" w:date="2022-04-18T18:57:00Z">
                <w:rPr>
                  <w:ins w:id="607" w:author="Révész Gergő László" w:date="2022-04-18T00:35:00Z"/>
                  <w:rFonts w:cstheme="minorBidi"/>
                  <w:noProof/>
                </w:rPr>
              </w:rPrChange>
            </w:rPr>
            <w:pPrChange w:id="60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09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610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61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612" w:author="Révész Gergő László" w:date="2022-04-18T18:57:00Z">
                  <w:rPr>
                    <w:noProof/>
                  </w:rPr>
                </w:rPrChange>
              </w:rPr>
              <w:instrText>HYPERLINK \l "_Toc101134576"</w:instrText>
            </w:r>
            <w:r w:rsidRPr="00A076A1">
              <w:rPr>
                <w:rStyle w:val="Hiperhivatkozs"/>
                <w:noProof/>
                <w:color w:val="auto"/>
                <w:rPrChange w:id="61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61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61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3.1.2.  Betöltés funkció</w:t>
            </w:r>
            <w:r w:rsidRPr="00A076A1">
              <w:rPr>
                <w:noProof/>
                <w:webHidden/>
                <w:rPrChange w:id="616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617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618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_Toc101134576 \h </w:instrText>
            </w:r>
          </w:ins>
          <w:r w:rsidRPr="00A076A1">
            <w:rPr>
              <w:noProof/>
              <w:webHidden/>
              <w:rPrChange w:id="619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620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621" w:author="Révész Gergő László" w:date="2022-04-18T23:19:00Z">
            <w:r w:rsidR="004D0A47">
              <w:rPr>
                <w:noProof/>
                <w:webHidden/>
              </w:rPr>
              <w:t>23</w:t>
            </w:r>
          </w:ins>
          <w:ins w:id="622" w:author="Révész Gergő László" w:date="2022-04-18T00:35:00Z">
            <w:r w:rsidRPr="00A076A1">
              <w:rPr>
                <w:noProof/>
                <w:webHidden/>
                <w:rPrChange w:id="623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62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4FA9A39C" w14:textId="3A4E84A0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25" w:author="Révész Gergő László" w:date="2022-04-18T00:35:00Z"/>
              <w:rFonts w:cstheme="minorBidi"/>
              <w:noProof/>
              <w:rPrChange w:id="626" w:author="Révész Gergő László" w:date="2022-04-18T18:57:00Z">
                <w:rPr>
                  <w:ins w:id="627" w:author="Révész Gergő László" w:date="2022-04-18T00:35:00Z"/>
                  <w:rFonts w:cstheme="minorBidi"/>
                  <w:noProof/>
                </w:rPr>
              </w:rPrChange>
            </w:rPr>
            <w:pPrChange w:id="62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29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630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lastRenderedPageBreak/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63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632" w:author="Révész Gergő László" w:date="2022-04-18T18:57:00Z">
                  <w:rPr>
                    <w:noProof/>
                  </w:rPr>
                </w:rPrChange>
              </w:rPr>
              <w:instrText>HYPERLINK \l "_Toc101134577"</w:instrText>
            </w:r>
            <w:r w:rsidRPr="00A076A1">
              <w:rPr>
                <w:rStyle w:val="Hiperhivatkozs"/>
                <w:noProof/>
                <w:color w:val="auto"/>
                <w:rPrChange w:id="63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63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63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3.1.3.  Futtatás funkció</w:t>
            </w:r>
            <w:r w:rsidRPr="00A076A1">
              <w:rPr>
                <w:noProof/>
                <w:webHidden/>
                <w:rPrChange w:id="636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637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638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_Toc101134577 \h </w:instrText>
            </w:r>
          </w:ins>
          <w:r w:rsidRPr="00A076A1">
            <w:rPr>
              <w:noProof/>
              <w:webHidden/>
              <w:rPrChange w:id="639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640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641" w:author="Révész Gergő László" w:date="2022-04-18T23:19:00Z">
            <w:r w:rsidR="004D0A47">
              <w:rPr>
                <w:noProof/>
                <w:webHidden/>
              </w:rPr>
              <w:t>25</w:t>
            </w:r>
          </w:ins>
          <w:ins w:id="642" w:author="Révész Gergő László" w:date="2022-04-18T00:35:00Z">
            <w:r w:rsidRPr="00A076A1">
              <w:rPr>
                <w:noProof/>
                <w:webHidden/>
                <w:rPrChange w:id="643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64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9F66DD7" w14:textId="284EF3CE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45" w:author="Révész Gergő László" w:date="2022-04-18T00:35:00Z"/>
              <w:rFonts w:cstheme="minorBidi"/>
              <w:noProof/>
              <w:rPrChange w:id="646" w:author="Révész Gergő László" w:date="2022-04-18T18:57:00Z">
                <w:rPr>
                  <w:ins w:id="647" w:author="Révész Gergő László" w:date="2022-04-18T00:35:00Z"/>
                  <w:rFonts w:cstheme="minorBidi"/>
                  <w:noProof/>
                </w:rPr>
              </w:rPrChange>
            </w:rPr>
            <w:pPrChange w:id="64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49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650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65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652" w:author="Révész Gergő László" w:date="2022-04-18T18:57:00Z">
                  <w:rPr>
                    <w:noProof/>
                  </w:rPr>
                </w:rPrChange>
              </w:rPr>
              <w:instrText>HYPERLINK \l "_Toc101134578"</w:instrText>
            </w:r>
            <w:r w:rsidRPr="00A076A1">
              <w:rPr>
                <w:rStyle w:val="Hiperhivatkozs"/>
                <w:noProof/>
                <w:color w:val="auto"/>
                <w:rPrChange w:id="65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65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65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3.1.4.  Frissítés funkció</w:t>
            </w:r>
            <w:r w:rsidRPr="00A076A1">
              <w:rPr>
                <w:noProof/>
                <w:webHidden/>
                <w:rPrChange w:id="656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657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658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_Toc101134578 \h </w:instrText>
            </w:r>
          </w:ins>
          <w:r w:rsidRPr="00A076A1">
            <w:rPr>
              <w:noProof/>
              <w:webHidden/>
              <w:rPrChange w:id="659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660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661" w:author="Révész Gergő László" w:date="2022-04-18T23:19:00Z">
            <w:r w:rsidR="004D0A47">
              <w:rPr>
                <w:noProof/>
                <w:webHidden/>
              </w:rPr>
              <w:t>26</w:t>
            </w:r>
          </w:ins>
          <w:ins w:id="662" w:author="Révész Gergő László" w:date="2022-04-18T00:35:00Z">
            <w:r w:rsidRPr="00A076A1">
              <w:rPr>
                <w:noProof/>
                <w:webHidden/>
                <w:rPrChange w:id="663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66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3DE0A699" w14:textId="2E921D03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65" w:author="Révész Gergő László" w:date="2022-04-18T00:35:00Z"/>
              <w:rFonts w:cstheme="minorBidi"/>
              <w:noProof/>
              <w:rPrChange w:id="666" w:author="Révész Gergő László" w:date="2022-04-18T18:57:00Z">
                <w:rPr>
                  <w:ins w:id="667" w:author="Révész Gergő László" w:date="2022-04-18T00:35:00Z"/>
                  <w:rFonts w:cstheme="minorBidi"/>
                  <w:noProof/>
                </w:rPr>
              </w:rPrChange>
            </w:rPr>
            <w:pPrChange w:id="66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69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670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67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672" w:author="Révész Gergő László" w:date="2022-04-18T18:57:00Z">
                  <w:rPr>
                    <w:noProof/>
                  </w:rPr>
                </w:rPrChange>
              </w:rPr>
              <w:instrText>HYPERLINK \l "_Toc101134579"</w:instrText>
            </w:r>
            <w:r w:rsidRPr="00A076A1">
              <w:rPr>
                <w:rStyle w:val="Hiperhivatkozs"/>
                <w:noProof/>
                <w:color w:val="auto"/>
                <w:rPrChange w:id="67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67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67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3.1.5.  Törlés funkció</w:t>
            </w:r>
            <w:r w:rsidRPr="00A076A1">
              <w:rPr>
                <w:noProof/>
                <w:webHidden/>
                <w:rPrChange w:id="676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677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678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_Toc101134579 \h </w:instrText>
            </w:r>
          </w:ins>
          <w:r w:rsidRPr="00A076A1">
            <w:rPr>
              <w:noProof/>
              <w:webHidden/>
              <w:rPrChange w:id="679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680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681" w:author="Révész Gergő László" w:date="2022-04-18T23:19:00Z">
            <w:r w:rsidR="004D0A47">
              <w:rPr>
                <w:noProof/>
                <w:webHidden/>
              </w:rPr>
              <w:t>26</w:t>
            </w:r>
          </w:ins>
          <w:ins w:id="682" w:author="Révész Gergő László" w:date="2022-04-18T00:35:00Z">
            <w:r w:rsidRPr="00A076A1">
              <w:rPr>
                <w:noProof/>
                <w:webHidden/>
                <w:rPrChange w:id="683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68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6E641F16" w14:textId="78050472" w:rsidR="00653D70" w:rsidRPr="00A076A1" w:rsidRDefault="00653D70">
          <w:pPr>
            <w:pStyle w:val="TJ3"/>
            <w:tabs>
              <w:tab w:val="right" w:leader="dot" w:pos="8493"/>
            </w:tabs>
            <w:spacing w:line="360" w:lineRule="auto"/>
            <w:ind w:firstLine="0"/>
            <w:rPr>
              <w:ins w:id="685" w:author="Révész Gergő László" w:date="2022-04-18T00:35:00Z"/>
              <w:rFonts w:cstheme="minorBidi"/>
              <w:noProof/>
              <w:rPrChange w:id="686" w:author="Révész Gergő László" w:date="2022-04-18T18:57:00Z">
                <w:rPr>
                  <w:ins w:id="687" w:author="Révész Gergő László" w:date="2022-04-18T00:35:00Z"/>
                  <w:rFonts w:cstheme="minorBidi"/>
                  <w:noProof/>
                </w:rPr>
              </w:rPrChange>
            </w:rPr>
            <w:pPrChange w:id="688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689" w:author="Révész Gergő László" w:date="2022-04-18T00:35:00Z">
            <w:r w:rsidRPr="00A076A1">
              <w:rPr>
                <w:rStyle w:val="Hiperhivatkozs"/>
                <w:noProof/>
                <w:color w:val="auto"/>
                <w:rPrChange w:id="690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noProof/>
                <w:color w:val="auto"/>
                <w:rPrChange w:id="69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noProof/>
                <w:rPrChange w:id="692" w:author="Révész Gergő László" w:date="2022-04-18T18:57:00Z">
                  <w:rPr>
                    <w:noProof/>
                  </w:rPr>
                </w:rPrChange>
              </w:rPr>
              <w:instrText>HYPERLINK \l "_Toc101134580"</w:instrText>
            </w:r>
            <w:r w:rsidRPr="00A076A1">
              <w:rPr>
                <w:rStyle w:val="Hiperhivatkozs"/>
                <w:noProof/>
                <w:color w:val="auto"/>
                <w:rPrChange w:id="69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noProof/>
                <w:color w:val="auto"/>
                <w:rPrChange w:id="69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noProof/>
                <w:color w:val="auto"/>
                <w:rPrChange w:id="69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t>3.1.6.  Leállítás funkció</w:t>
            </w:r>
            <w:r w:rsidRPr="00A076A1">
              <w:rPr>
                <w:noProof/>
                <w:webHidden/>
                <w:rPrChange w:id="696" w:author="Révész Gergő László" w:date="2022-04-18T18:57:00Z">
                  <w:rPr>
                    <w:noProof/>
                    <w:webHidden/>
                  </w:rPr>
                </w:rPrChange>
              </w:rPr>
              <w:tab/>
            </w:r>
            <w:r w:rsidRPr="00A076A1">
              <w:rPr>
                <w:noProof/>
                <w:webHidden/>
                <w:rPrChange w:id="697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A076A1">
              <w:rPr>
                <w:noProof/>
                <w:webHidden/>
                <w:rPrChange w:id="698" w:author="Révész Gergő László" w:date="2022-04-18T18:57:00Z">
                  <w:rPr>
                    <w:noProof/>
                    <w:webHidden/>
                  </w:rPr>
                </w:rPrChange>
              </w:rPr>
              <w:instrText xml:space="preserve"> PAGEREF _Toc101134580 \h </w:instrText>
            </w:r>
          </w:ins>
          <w:r w:rsidRPr="00A076A1">
            <w:rPr>
              <w:noProof/>
              <w:webHidden/>
              <w:rPrChange w:id="699" w:author="Révész Gergő László" w:date="2022-04-18T18:57:00Z">
                <w:rPr>
                  <w:noProof/>
                  <w:webHidden/>
                </w:rPr>
              </w:rPrChange>
            </w:rPr>
          </w:r>
          <w:r w:rsidRPr="00A076A1">
            <w:rPr>
              <w:noProof/>
              <w:webHidden/>
              <w:rPrChange w:id="700" w:author="Révész Gergő László" w:date="2022-04-18T18:57:00Z">
                <w:rPr>
                  <w:noProof/>
                  <w:webHidden/>
                </w:rPr>
              </w:rPrChange>
            </w:rPr>
            <w:fldChar w:fldCharType="separate"/>
          </w:r>
          <w:ins w:id="701" w:author="Révész Gergő László" w:date="2022-04-18T23:19:00Z">
            <w:r w:rsidR="004D0A47">
              <w:rPr>
                <w:noProof/>
                <w:webHidden/>
              </w:rPr>
              <w:t>27</w:t>
            </w:r>
          </w:ins>
          <w:ins w:id="702" w:author="Révész Gergő László" w:date="2022-04-18T00:35:00Z">
            <w:r w:rsidRPr="00A076A1">
              <w:rPr>
                <w:noProof/>
                <w:webHidden/>
                <w:rPrChange w:id="703" w:author="Révész Gergő László" w:date="2022-04-18T18:57:00Z">
                  <w:rPr>
                    <w:noProof/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noProof/>
                <w:color w:val="auto"/>
                <w:rPrChange w:id="70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fldChar w:fldCharType="end"/>
            </w:r>
          </w:ins>
        </w:p>
        <w:p w14:paraId="1209713A" w14:textId="56091BAE" w:rsidR="00653D70" w:rsidRPr="00A076A1" w:rsidRDefault="00653D70" w:rsidP="00A076A1">
          <w:pPr>
            <w:pStyle w:val="TJ2"/>
            <w:rPr>
              <w:ins w:id="70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06" w:author="Révész Gergő László" w:date="2022-04-18T18:57:00Z">
                <w:rPr>
                  <w:ins w:id="70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708" w:author="Révész Gergő László" w:date="2022-04-18T18:54:00Z">
              <w:pPr>
                <w:pStyle w:val="TJ2"/>
              </w:pPr>
            </w:pPrChange>
          </w:pPr>
          <w:ins w:id="709" w:author="Révész Gergő László" w:date="2022-04-18T00:35:00Z">
            <w:r w:rsidRPr="00A076A1">
              <w:rPr>
                <w:rStyle w:val="Hiperhivatkozs"/>
                <w:color w:val="auto"/>
                <w:rPrChange w:id="710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71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712" w:author="Révész Gergő László" w:date="2022-04-18T18:57:00Z">
                  <w:rPr/>
                </w:rPrChange>
              </w:rPr>
              <w:instrText>HYPERLINK \l "_Toc101134581"</w:instrText>
            </w:r>
            <w:r w:rsidRPr="00A076A1">
              <w:rPr>
                <w:rStyle w:val="Hiperhivatkozs"/>
                <w:color w:val="auto"/>
                <w:rPrChange w:id="713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714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715" w:author="Révész Gergő László" w:date="2022-04-18T18:57:00Z">
                  <w:rPr>
                    <w:rStyle w:val="Hiperhivatkozs"/>
                  </w:rPr>
                </w:rPrChange>
              </w:rPr>
              <w:t>3.2.  További fejlesztési lehetőségek</w:t>
            </w:r>
            <w:r w:rsidRPr="00A076A1">
              <w:rPr>
                <w:webHidden/>
                <w:color w:val="auto"/>
                <w:rPrChange w:id="716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717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718" w:author="Révész Gergő László" w:date="2022-04-18T18:57:00Z">
                  <w:rPr>
                    <w:webHidden/>
                  </w:rPr>
                </w:rPrChange>
              </w:rPr>
              <w:instrText xml:space="preserve"> PAGEREF _Toc101134581 \h </w:instrText>
            </w:r>
          </w:ins>
          <w:r w:rsidRPr="00A076A1">
            <w:rPr>
              <w:webHidden/>
              <w:color w:val="auto"/>
              <w:rPrChange w:id="719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720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721" w:author="Révész Gergő László" w:date="2022-04-18T23:19:00Z">
            <w:r w:rsidR="004D0A47">
              <w:rPr>
                <w:webHidden/>
                <w:color w:val="auto"/>
              </w:rPr>
              <w:t>28</w:t>
            </w:r>
          </w:ins>
          <w:ins w:id="722" w:author="Révész Gergő László" w:date="2022-04-18T00:35:00Z">
            <w:r w:rsidRPr="00A076A1">
              <w:rPr>
                <w:webHidden/>
                <w:color w:val="auto"/>
                <w:rPrChange w:id="723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724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0F4976A5" w14:textId="2E9DA08C" w:rsidR="00653D70" w:rsidRPr="00A076A1" w:rsidRDefault="00653D70" w:rsidP="00A076A1">
          <w:pPr>
            <w:pStyle w:val="TJ2"/>
            <w:spacing w:before="240"/>
            <w:rPr>
              <w:ins w:id="72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26" w:author="Révész Gergő László" w:date="2022-04-18T18:57:00Z">
                <w:rPr>
                  <w:ins w:id="72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728" w:author="Révész Gergő László" w:date="2022-04-18T18:54:00Z">
              <w:pPr>
                <w:pStyle w:val="TJ2"/>
              </w:pPr>
            </w:pPrChange>
          </w:pPr>
          <w:ins w:id="729" w:author="Révész Gergő László" w:date="2022-04-18T00:35:00Z">
            <w:r w:rsidRPr="00A076A1">
              <w:rPr>
                <w:rStyle w:val="Hiperhivatkozs"/>
                <w:color w:val="auto"/>
                <w:rPrChange w:id="730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73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732" w:author="Révész Gergő László" w:date="2022-04-18T18:57:00Z">
                  <w:rPr/>
                </w:rPrChange>
              </w:rPr>
              <w:instrText>HYPERLINK \l "_Toc101134582"</w:instrText>
            </w:r>
            <w:r w:rsidRPr="00A076A1">
              <w:rPr>
                <w:rStyle w:val="Hiperhivatkozs"/>
                <w:color w:val="auto"/>
                <w:rPrChange w:id="733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734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735" w:author="Révész Gergő László" w:date="2022-04-18T18:57:00Z">
                  <w:rPr>
                    <w:rStyle w:val="Hiperhivatkozs"/>
                  </w:rPr>
                </w:rPrChange>
              </w:rPr>
              <w:t>Irodalomjegyzék</w:t>
            </w:r>
            <w:r w:rsidRPr="00A076A1">
              <w:rPr>
                <w:webHidden/>
                <w:color w:val="auto"/>
                <w:rPrChange w:id="736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737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738" w:author="Révész Gergő László" w:date="2022-04-18T18:57:00Z">
                  <w:rPr>
                    <w:webHidden/>
                  </w:rPr>
                </w:rPrChange>
              </w:rPr>
              <w:instrText xml:space="preserve"> PAGEREF _Toc101134582 \h </w:instrText>
            </w:r>
          </w:ins>
          <w:r w:rsidRPr="00A076A1">
            <w:rPr>
              <w:webHidden/>
              <w:color w:val="auto"/>
              <w:rPrChange w:id="739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740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741" w:author="Révész Gergő László" w:date="2022-04-18T23:19:00Z">
            <w:r w:rsidR="004D0A47">
              <w:rPr>
                <w:webHidden/>
                <w:color w:val="auto"/>
              </w:rPr>
              <w:t>29</w:t>
            </w:r>
          </w:ins>
          <w:ins w:id="742" w:author="Révész Gergő László" w:date="2022-04-18T00:35:00Z">
            <w:r w:rsidRPr="00A076A1">
              <w:rPr>
                <w:webHidden/>
                <w:color w:val="auto"/>
                <w:rPrChange w:id="743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744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105950BE" w14:textId="5070FAE1" w:rsidR="00653D70" w:rsidRPr="00A076A1" w:rsidRDefault="00653D70" w:rsidP="00A076A1">
          <w:pPr>
            <w:pStyle w:val="TJ2"/>
            <w:rPr>
              <w:ins w:id="745" w:author="Révész Gergő László" w:date="2022-04-18T00:35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46" w:author="Révész Gergő László" w:date="2022-04-18T18:57:00Z">
                <w:rPr>
                  <w:ins w:id="747" w:author="Révész Gergő László" w:date="2022-04-18T00:35:00Z"/>
                  <w:rFonts w:asciiTheme="minorHAnsi" w:eastAsiaTheme="minorEastAsia" w:hAnsiTheme="minorHAnsi" w:cstheme="minorBidi"/>
                  <w:sz w:val="22"/>
                  <w:szCs w:val="22"/>
                  <w:lang w:eastAsia="hu-HU"/>
                </w:rPr>
              </w:rPrChange>
            </w:rPr>
            <w:pPrChange w:id="748" w:author="Révész Gergő László" w:date="2022-04-18T18:54:00Z">
              <w:pPr>
                <w:pStyle w:val="TJ2"/>
              </w:pPr>
            </w:pPrChange>
          </w:pPr>
          <w:ins w:id="749" w:author="Révész Gergő László" w:date="2022-04-18T00:35:00Z">
            <w:r w:rsidRPr="00A076A1">
              <w:rPr>
                <w:rStyle w:val="Hiperhivatkozs"/>
                <w:color w:val="auto"/>
                <w:rPrChange w:id="750" w:author="Révész Gergő László" w:date="2022-04-18T18:57:00Z">
                  <w:rPr>
                    <w:rStyle w:val="Hiperhivatkozs"/>
                  </w:rPr>
                </w:rPrChange>
              </w:rPr>
              <w:fldChar w:fldCharType="begin"/>
            </w:r>
            <w:r w:rsidRPr="00A076A1">
              <w:rPr>
                <w:rStyle w:val="Hiperhivatkozs"/>
                <w:color w:val="auto"/>
                <w:rPrChange w:id="751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color w:val="auto"/>
                <w:rPrChange w:id="752" w:author="Révész Gergő László" w:date="2022-04-18T18:57:00Z">
                  <w:rPr/>
                </w:rPrChange>
              </w:rPr>
              <w:instrText>HYPERLINK \l "_Toc101134583"</w:instrText>
            </w:r>
            <w:r w:rsidRPr="00A076A1">
              <w:rPr>
                <w:rStyle w:val="Hiperhivatkozs"/>
                <w:color w:val="auto"/>
                <w:rPrChange w:id="753" w:author="Révész Gergő László" w:date="2022-04-18T18:57:00Z">
                  <w:rPr>
                    <w:rStyle w:val="Hiperhivatkozs"/>
                  </w:rPr>
                </w:rPrChange>
              </w:rPr>
              <w:instrText xml:space="preserve"> </w:instrText>
            </w:r>
            <w:r w:rsidRPr="00A076A1">
              <w:rPr>
                <w:rStyle w:val="Hiperhivatkozs"/>
                <w:color w:val="auto"/>
                <w:rPrChange w:id="754" w:author="Révész Gergő László" w:date="2022-04-18T18:57:00Z">
                  <w:rPr>
                    <w:rStyle w:val="Hiperhivatkozs"/>
                  </w:rPr>
                </w:rPrChange>
              </w:rPr>
              <w:fldChar w:fldCharType="separate"/>
            </w:r>
            <w:r w:rsidRPr="00A076A1">
              <w:rPr>
                <w:rStyle w:val="Hiperhivatkozs"/>
                <w:color w:val="auto"/>
                <w:rPrChange w:id="755" w:author="Révész Gergő László" w:date="2022-04-18T18:57:00Z">
                  <w:rPr>
                    <w:rStyle w:val="Hiperhivatkozs"/>
                  </w:rPr>
                </w:rPrChange>
              </w:rPr>
              <w:t>Nyilatkozat</w:t>
            </w:r>
            <w:r w:rsidRPr="00A076A1">
              <w:rPr>
                <w:webHidden/>
                <w:color w:val="auto"/>
                <w:rPrChange w:id="756" w:author="Révész Gergő László" w:date="2022-04-18T18:57:00Z">
                  <w:rPr>
                    <w:webHidden/>
                  </w:rPr>
                </w:rPrChange>
              </w:rPr>
              <w:tab/>
            </w:r>
            <w:r w:rsidRPr="00A076A1">
              <w:rPr>
                <w:webHidden/>
                <w:color w:val="auto"/>
                <w:rPrChange w:id="757" w:author="Révész Gergő László" w:date="2022-04-18T18:57:00Z">
                  <w:rPr>
                    <w:webHidden/>
                  </w:rPr>
                </w:rPrChange>
              </w:rPr>
              <w:fldChar w:fldCharType="begin"/>
            </w:r>
            <w:r w:rsidRPr="00A076A1">
              <w:rPr>
                <w:webHidden/>
                <w:color w:val="auto"/>
                <w:rPrChange w:id="758" w:author="Révész Gergő László" w:date="2022-04-18T18:57:00Z">
                  <w:rPr>
                    <w:webHidden/>
                  </w:rPr>
                </w:rPrChange>
              </w:rPr>
              <w:instrText xml:space="preserve"> PAGEREF _Toc101134583 \h </w:instrText>
            </w:r>
          </w:ins>
          <w:r w:rsidRPr="00A076A1">
            <w:rPr>
              <w:webHidden/>
              <w:color w:val="auto"/>
              <w:rPrChange w:id="759" w:author="Révész Gergő László" w:date="2022-04-18T18:57:00Z">
                <w:rPr>
                  <w:webHidden/>
                </w:rPr>
              </w:rPrChange>
            </w:rPr>
          </w:r>
          <w:r w:rsidRPr="00A076A1">
            <w:rPr>
              <w:webHidden/>
              <w:color w:val="auto"/>
              <w:rPrChange w:id="760" w:author="Révész Gergő László" w:date="2022-04-18T18:57:00Z">
                <w:rPr>
                  <w:webHidden/>
                </w:rPr>
              </w:rPrChange>
            </w:rPr>
            <w:fldChar w:fldCharType="separate"/>
          </w:r>
          <w:ins w:id="761" w:author="Révész Gergő László" w:date="2022-04-18T23:19:00Z">
            <w:r w:rsidR="004D0A47">
              <w:rPr>
                <w:webHidden/>
                <w:color w:val="auto"/>
              </w:rPr>
              <w:t>30</w:t>
            </w:r>
          </w:ins>
          <w:ins w:id="762" w:author="Révész Gergő László" w:date="2022-04-18T00:35:00Z">
            <w:r w:rsidRPr="00A076A1">
              <w:rPr>
                <w:webHidden/>
                <w:color w:val="auto"/>
                <w:rPrChange w:id="763" w:author="Révész Gergő László" w:date="2022-04-18T18:57:00Z">
                  <w:rPr>
                    <w:webHidden/>
                  </w:rPr>
                </w:rPrChange>
              </w:rPr>
              <w:fldChar w:fldCharType="end"/>
            </w:r>
            <w:r w:rsidRPr="00A076A1">
              <w:rPr>
                <w:rStyle w:val="Hiperhivatkozs"/>
                <w:color w:val="auto"/>
                <w:rPrChange w:id="764" w:author="Révész Gergő László" w:date="2022-04-18T18:57:00Z">
                  <w:rPr>
                    <w:rStyle w:val="Hiperhivatkozs"/>
                  </w:rPr>
                </w:rPrChange>
              </w:rPr>
              <w:fldChar w:fldCharType="end"/>
            </w:r>
          </w:ins>
        </w:p>
        <w:p w14:paraId="64FCE8B2" w14:textId="4D7B305C" w:rsidR="00EF149D" w:rsidRPr="00A076A1" w:rsidDel="00653D70" w:rsidRDefault="00EF149D">
          <w:pPr>
            <w:pStyle w:val="TJ2"/>
            <w:rPr>
              <w:ins w:id="765" w:author="Révész Gergő" w:date="2022-04-13T13:50:00Z"/>
              <w:del w:id="766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67" w:author="Révész Gergő László" w:date="2022-04-18T18:57:00Z">
                <w:rPr>
                  <w:ins w:id="768" w:author="Révész Gergő" w:date="2022-04-13T13:50:00Z"/>
                  <w:del w:id="769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770" w:author="Révész Gergő" w:date="2022-04-13T13:50:00Z">
            <w:del w:id="771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772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Feladatkiírás</w:delText>
              </w:r>
              <w:r w:rsidRPr="00A076A1" w:rsidDel="00653D70">
                <w:rPr>
                  <w:webHidden/>
                  <w:color w:val="auto"/>
                  <w:rPrChange w:id="773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577D5EC" w14:textId="558A413D" w:rsidR="00EF149D" w:rsidRPr="00A076A1" w:rsidDel="00653D70" w:rsidRDefault="00EF149D">
          <w:pPr>
            <w:pStyle w:val="TJ2"/>
            <w:rPr>
              <w:ins w:id="774" w:author="Révész Gergő" w:date="2022-04-13T13:50:00Z"/>
              <w:del w:id="77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76" w:author="Révész Gergő László" w:date="2022-04-18T18:57:00Z">
                <w:rPr>
                  <w:ins w:id="777" w:author="Révész Gergő" w:date="2022-04-13T13:50:00Z"/>
                  <w:del w:id="778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779" w:author="Révész Gergő" w:date="2022-04-13T13:50:00Z">
            <w:del w:id="780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781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Tartalmi összefoglaló</w:delText>
              </w:r>
              <w:r w:rsidRPr="00A076A1" w:rsidDel="00653D70">
                <w:rPr>
                  <w:webHidden/>
                  <w:color w:val="auto"/>
                  <w:rPrChange w:id="782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1568FBB" w14:textId="33F5B753" w:rsidR="00EF149D" w:rsidRPr="00A076A1" w:rsidDel="00653D70" w:rsidRDefault="00EF149D">
          <w:pPr>
            <w:pStyle w:val="TJ2"/>
            <w:rPr>
              <w:ins w:id="783" w:author="Révész Gergő" w:date="2022-04-13T13:50:00Z"/>
              <w:del w:id="784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85" w:author="Révész Gergő László" w:date="2022-04-18T18:57:00Z">
                <w:rPr>
                  <w:ins w:id="786" w:author="Révész Gergő" w:date="2022-04-13T13:50:00Z"/>
                  <w:del w:id="787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788" w:author="Révész Gergő" w:date="2022-04-13T13:50:00Z">
            <w:del w:id="789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790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Tartalomjegyzék</w:delText>
              </w:r>
              <w:r w:rsidRPr="00A076A1" w:rsidDel="00653D70">
                <w:rPr>
                  <w:webHidden/>
                  <w:color w:val="auto"/>
                  <w:rPrChange w:id="791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D4E056" w14:textId="7486AFC9" w:rsidR="00EF149D" w:rsidRPr="00A076A1" w:rsidDel="00653D70" w:rsidRDefault="00EF149D">
          <w:pPr>
            <w:pStyle w:val="TJ2"/>
            <w:rPr>
              <w:ins w:id="792" w:author="Révész Gergő" w:date="2022-04-13T13:50:00Z"/>
              <w:del w:id="79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794" w:author="Révész Gergő László" w:date="2022-04-18T18:57:00Z">
                <w:rPr>
                  <w:ins w:id="795" w:author="Révész Gergő" w:date="2022-04-13T13:50:00Z"/>
                  <w:del w:id="796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797" w:author="Révész Gergő" w:date="2022-04-13T13:50:00Z">
            <w:del w:id="798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799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Bevezetés</w:delText>
              </w:r>
              <w:r w:rsidRPr="00A076A1" w:rsidDel="00653D70">
                <w:rPr>
                  <w:webHidden/>
                  <w:color w:val="auto"/>
                  <w:rPrChange w:id="800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1AF1032" w14:textId="6E129A8B" w:rsidR="00EF149D" w:rsidRPr="00A076A1" w:rsidDel="00653D70" w:rsidRDefault="00EF149D">
          <w:pPr>
            <w:pStyle w:val="TJ1"/>
            <w:contextualSpacing/>
            <w:rPr>
              <w:ins w:id="801" w:author="Révész Gergő" w:date="2022-04-13T13:50:00Z"/>
              <w:del w:id="802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803" w:author="Révész Gergő László" w:date="2022-04-18T18:57:00Z">
                <w:rPr>
                  <w:ins w:id="804" w:author="Révész Gergő" w:date="2022-04-13T13:50:00Z"/>
                  <w:del w:id="805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806" w:author="Révész Gergő László" w:date="2022-04-18T00:35:00Z">
              <w:pPr>
                <w:pStyle w:val="TJ1"/>
              </w:pPr>
            </w:pPrChange>
          </w:pPr>
          <w:ins w:id="807" w:author="Révész Gergő" w:date="2022-04-13T13:50:00Z">
            <w:del w:id="808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809" w:author="Révész Gergő László" w:date="2022-04-18T18:57:00Z">
                    <w:rPr>
                      <w:rStyle w:val="Hiperhivatkozs"/>
                    </w:rPr>
                  </w:rPrChange>
                </w:rPr>
                <w:delText>1.  Használt technológiák, eszközök bemutatása</w:delText>
              </w:r>
              <w:r w:rsidRPr="00A076A1" w:rsidDel="00653D70">
                <w:rPr>
                  <w:webHidden/>
                  <w:rPrChange w:id="810" w:author="Révész Gergő László" w:date="2022-04-18T18:57:00Z">
                    <w:rPr>
                      <w:webHidden/>
                    </w:rPr>
                  </w:rPrChange>
                </w:rPr>
                <w:tab/>
              </w:r>
            </w:del>
          </w:ins>
        </w:p>
        <w:p w14:paraId="540D168B" w14:textId="5ABFAF52" w:rsidR="00EF149D" w:rsidRPr="00A076A1" w:rsidDel="00653D70" w:rsidRDefault="00EF149D">
          <w:pPr>
            <w:pStyle w:val="TJ2"/>
            <w:rPr>
              <w:ins w:id="811" w:author="Révész Gergő" w:date="2022-04-13T13:50:00Z"/>
              <w:del w:id="81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13" w:author="Révész Gergő László" w:date="2022-04-18T18:57:00Z">
                <w:rPr>
                  <w:ins w:id="814" w:author="Révész Gergő" w:date="2022-04-13T13:50:00Z"/>
                  <w:del w:id="81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816" w:author="Révész Gergő" w:date="2022-04-13T13:50:00Z">
            <w:del w:id="817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81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1.1.  Programozási nyelv</w:delText>
              </w:r>
              <w:r w:rsidRPr="00A076A1" w:rsidDel="00653D70">
                <w:rPr>
                  <w:webHidden/>
                  <w:color w:val="auto"/>
                  <w:rPrChange w:id="819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526BE2C" w14:textId="06B5BB21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20" w:author="Révész Gergő" w:date="2022-04-13T13:50:00Z"/>
              <w:del w:id="821" w:author="Révész Gergő László" w:date="2022-04-18T00:33:00Z"/>
              <w:rFonts w:cstheme="minorBidi"/>
              <w:noProof/>
              <w:rPrChange w:id="822" w:author="Révész Gergő László" w:date="2022-04-18T18:57:00Z">
                <w:rPr>
                  <w:ins w:id="823" w:author="Révész Gergő" w:date="2022-04-13T13:50:00Z"/>
                  <w:del w:id="824" w:author="Révész Gergő László" w:date="2022-04-18T00:33:00Z"/>
                  <w:rFonts w:cstheme="minorBidi"/>
                  <w:noProof/>
                </w:rPr>
              </w:rPrChange>
            </w:rPr>
            <w:pPrChange w:id="82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26" w:author="Révész Gergő" w:date="2022-04-13T13:50:00Z">
            <w:del w:id="82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82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1.1.1.  C#</w:delText>
              </w:r>
              <w:r w:rsidRPr="00A076A1" w:rsidDel="00653D70">
                <w:rPr>
                  <w:noProof/>
                  <w:webHidden/>
                  <w:rPrChange w:id="82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A5A5223" w14:textId="04D88868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30" w:author="Révész Gergő" w:date="2022-04-13T13:50:00Z"/>
              <w:del w:id="831" w:author="Révész Gergő László" w:date="2022-04-18T00:33:00Z"/>
              <w:rFonts w:cstheme="minorBidi"/>
              <w:noProof/>
              <w:rPrChange w:id="832" w:author="Révész Gergő László" w:date="2022-04-18T18:57:00Z">
                <w:rPr>
                  <w:ins w:id="833" w:author="Révész Gergő" w:date="2022-04-13T13:50:00Z"/>
                  <w:del w:id="834" w:author="Révész Gergő László" w:date="2022-04-18T00:33:00Z"/>
                  <w:rFonts w:cstheme="minorBidi"/>
                  <w:noProof/>
                </w:rPr>
              </w:rPrChange>
            </w:rPr>
            <w:pPrChange w:id="83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36" w:author="Révész Gergő" w:date="2022-04-13T13:50:00Z">
            <w:del w:id="83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83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1.1.2.  Egyéb nyelvek</w:delText>
              </w:r>
              <w:r w:rsidRPr="00A076A1" w:rsidDel="00653D70">
                <w:rPr>
                  <w:noProof/>
                  <w:webHidden/>
                  <w:rPrChange w:id="83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460DCC60" w14:textId="01F59FBA" w:rsidR="00EF149D" w:rsidRPr="00A076A1" w:rsidDel="00653D70" w:rsidRDefault="00EF149D">
          <w:pPr>
            <w:pStyle w:val="TJ2"/>
            <w:spacing w:before="120"/>
            <w:rPr>
              <w:ins w:id="840" w:author="Révész Gergő" w:date="2022-04-13T13:50:00Z"/>
              <w:del w:id="84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42" w:author="Révész Gergő László" w:date="2022-04-18T18:57:00Z">
                <w:rPr>
                  <w:ins w:id="843" w:author="Révész Gergő" w:date="2022-04-13T13:50:00Z"/>
                  <w:del w:id="84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845" w:author="Révész Gergő László" w:date="2022-04-18T00:35:00Z">
              <w:pPr>
                <w:pStyle w:val="TJ2"/>
              </w:pPr>
            </w:pPrChange>
          </w:pPr>
          <w:ins w:id="846" w:author="Révész Gergő" w:date="2022-04-13T13:50:00Z">
            <w:del w:id="847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84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1.2.  Keretrendszer</w:delText>
              </w:r>
              <w:r w:rsidRPr="00A076A1" w:rsidDel="00653D70">
                <w:rPr>
                  <w:webHidden/>
                  <w:color w:val="auto"/>
                  <w:rPrChange w:id="849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A66598A" w14:textId="46FD60E9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50" w:author="Révész Gergő" w:date="2022-04-13T13:50:00Z"/>
              <w:del w:id="851" w:author="Révész Gergő László" w:date="2022-04-18T00:33:00Z"/>
              <w:rFonts w:cstheme="minorBidi"/>
              <w:noProof/>
              <w:rPrChange w:id="852" w:author="Révész Gergő László" w:date="2022-04-18T18:57:00Z">
                <w:rPr>
                  <w:ins w:id="853" w:author="Révész Gergő" w:date="2022-04-13T13:50:00Z"/>
                  <w:del w:id="854" w:author="Révész Gergő László" w:date="2022-04-18T00:33:00Z"/>
                  <w:rFonts w:cstheme="minorBidi"/>
                  <w:noProof/>
                </w:rPr>
              </w:rPrChange>
            </w:rPr>
            <w:pPrChange w:id="85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56" w:author="Révész Gergő" w:date="2022-04-13T13:50:00Z">
            <w:del w:id="85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85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1.2.1.  .NET</w:delText>
              </w:r>
              <w:r w:rsidRPr="00A076A1" w:rsidDel="00653D70">
                <w:rPr>
                  <w:noProof/>
                  <w:webHidden/>
                  <w:rPrChange w:id="85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6385D4BA" w14:textId="017BA949" w:rsidR="00EF149D" w:rsidRPr="00A076A1" w:rsidDel="00653D70" w:rsidRDefault="00EF149D">
          <w:pPr>
            <w:pStyle w:val="TJ2"/>
            <w:spacing w:before="120"/>
            <w:rPr>
              <w:ins w:id="860" w:author="Révész Gergő" w:date="2022-04-13T13:50:00Z"/>
              <w:del w:id="86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62" w:author="Révész Gergő László" w:date="2022-04-18T18:57:00Z">
                <w:rPr>
                  <w:ins w:id="863" w:author="Révész Gergő" w:date="2022-04-13T13:50:00Z"/>
                  <w:del w:id="86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865" w:author="Révész Gergő László" w:date="2022-04-18T00:35:00Z">
              <w:pPr>
                <w:pStyle w:val="TJ2"/>
              </w:pPr>
            </w:pPrChange>
          </w:pPr>
          <w:ins w:id="866" w:author="Révész Gergő" w:date="2022-04-13T13:50:00Z">
            <w:del w:id="867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86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1.3.  Fejlesztői környezet</w:delText>
              </w:r>
              <w:r w:rsidRPr="00A076A1" w:rsidDel="00653D70">
                <w:rPr>
                  <w:webHidden/>
                  <w:color w:val="auto"/>
                  <w:rPrChange w:id="869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203EDC5B" w14:textId="001A0973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70" w:author="Révész Gergő" w:date="2022-04-13T13:50:00Z"/>
              <w:del w:id="871" w:author="Révész Gergő László" w:date="2022-04-18T00:33:00Z"/>
              <w:rFonts w:cstheme="minorBidi"/>
              <w:noProof/>
              <w:rPrChange w:id="872" w:author="Révész Gergő László" w:date="2022-04-18T18:57:00Z">
                <w:rPr>
                  <w:ins w:id="873" w:author="Révész Gergő" w:date="2022-04-13T13:50:00Z"/>
                  <w:del w:id="874" w:author="Révész Gergő László" w:date="2022-04-18T00:33:00Z"/>
                  <w:rFonts w:cstheme="minorBidi"/>
                  <w:noProof/>
                </w:rPr>
              </w:rPrChange>
            </w:rPr>
            <w:pPrChange w:id="87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876" w:author="Révész Gergő" w:date="2022-04-13T13:50:00Z">
            <w:del w:id="87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87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1.3.1.  Visual Studio</w:delText>
              </w:r>
              <w:r w:rsidRPr="00A076A1" w:rsidDel="00653D70">
                <w:rPr>
                  <w:noProof/>
                  <w:webHidden/>
                  <w:rPrChange w:id="87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6986168" w14:textId="01E92F8A" w:rsidR="00EF149D" w:rsidRPr="00A076A1" w:rsidDel="00653D70" w:rsidRDefault="00EF149D">
          <w:pPr>
            <w:pStyle w:val="TJ1"/>
            <w:contextualSpacing/>
            <w:rPr>
              <w:ins w:id="880" w:author="Révész Gergő" w:date="2022-04-13T13:50:00Z"/>
              <w:del w:id="881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882" w:author="Révész Gergő László" w:date="2022-04-18T18:57:00Z">
                <w:rPr>
                  <w:ins w:id="883" w:author="Révész Gergő" w:date="2022-04-13T13:50:00Z"/>
                  <w:del w:id="884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885" w:author="Révész Gergő László" w:date="2022-04-18T00:35:00Z">
              <w:pPr>
                <w:pStyle w:val="TJ1"/>
              </w:pPr>
            </w:pPrChange>
          </w:pPr>
          <w:ins w:id="886" w:author="Révész Gergő" w:date="2022-04-13T13:50:00Z">
            <w:del w:id="887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888" w:author="Révész Gergő László" w:date="2022-04-18T18:57:00Z">
                    <w:rPr>
                      <w:rStyle w:val="Hiperhivatkozs"/>
                    </w:rPr>
                  </w:rPrChange>
                </w:rPr>
                <w:delText>2.  A megvalósítás menete</w:delText>
              </w:r>
              <w:r w:rsidRPr="00A076A1" w:rsidDel="00653D70">
                <w:rPr>
                  <w:webHidden/>
                  <w:rPrChange w:id="889" w:author="Révész Gergő László" w:date="2022-04-18T18:57:00Z">
                    <w:rPr>
                      <w:webHidden/>
                    </w:rPr>
                  </w:rPrChange>
                </w:rPr>
                <w:tab/>
              </w:r>
            </w:del>
          </w:ins>
        </w:p>
        <w:p w14:paraId="3EDD9E29" w14:textId="69D166EE" w:rsidR="00EF149D" w:rsidRPr="00A076A1" w:rsidDel="00653D70" w:rsidRDefault="00EF149D">
          <w:pPr>
            <w:pStyle w:val="TJ2"/>
            <w:rPr>
              <w:ins w:id="890" w:author="Révész Gergő" w:date="2022-04-13T13:50:00Z"/>
              <w:del w:id="89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892" w:author="Révész Gergő László" w:date="2022-04-18T18:57:00Z">
                <w:rPr>
                  <w:ins w:id="893" w:author="Révész Gergő" w:date="2022-04-13T13:50:00Z"/>
                  <w:del w:id="89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895" w:author="Révész Gergő" w:date="2022-04-13T13:50:00Z">
            <w:del w:id="896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89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2.1.  Windows Service</w:delText>
              </w:r>
              <w:r w:rsidRPr="00A076A1" w:rsidDel="00653D70">
                <w:rPr>
                  <w:webHidden/>
                  <w:color w:val="auto"/>
                  <w:rPrChange w:id="898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7095A64" w14:textId="2166A9D4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899" w:author="Révész Gergő" w:date="2022-04-13T13:50:00Z"/>
              <w:del w:id="900" w:author="Révész Gergő László" w:date="2022-04-18T00:33:00Z"/>
              <w:rFonts w:cstheme="minorBidi"/>
              <w:noProof/>
              <w:rPrChange w:id="901" w:author="Révész Gergő László" w:date="2022-04-18T18:57:00Z">
                <w:rPr>
                  <w:ins w:id="902" w:author="Révész Gergő" w:date="2022-04-13T13:50:00Z"/>
                  <w:del w:id="903" w:author="Révész Gergő László" w:date="2022-04-18T00:33:00Z"/>
                  <w:rFonts w:cstheme="minorBidi"/>
                  <w:noProof/>
                </w:rPr>
              </w:rPrChange>
            </w:rPr>
            <w:pPrChange w:id="90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05" w:author="Révész Gergő" w:date="2022-04-13T13:50:00Z">
            <w:del w:id="906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90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2.1.1.  Timer</w:delText>
              </w:r>
              <w:r w:rsidRPr="00A076A1" w:rsidDel="00653D70">
                <w:rPr>
                  <w:noProof/>
                  <w:webHidden/>
                  <w:rPrChange w:id="908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1CDDA3D1" w14:textId="7A8DFD08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09" w:author="Révész Gergő" w:date="2022-04-13T13:50:00Z"/>
              <w:del w:id="910" w:author="Révész Gergő László" w:date="2022-04-18T00:33:00Z"/>
              <w:rFonts w:cstheme="minorBidi"/>
              <w:noProof/>
              <w:rPrChange w:id="911" w:author="Révész Gergő László" w:date="2022-04-18T18:57:00Z">
                <w:rPr>
                  <w:ins w:id="912" w:author="Révész Gergő" w:date="2022-04-13T13:50:00Z"/>
                  <w:del w:id="913" w:author="Révész Gergő László" w:date="2022-04-18T00:33:00Z"/>
                  <w:rFonts w:cstheme="minorBidi"/>
                  <w:noProof/>
                </w:rPr>
              </w:rPrChange>
            </w:rPr>
            <w:pPrChange w:id="91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15" w:author="Révész Gergő" w:date="2022-04-13T13:50:00Z">
            <w:del w:id="916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91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2.1.2.  Task objektum, async és await kulcszó</w:delText>
              </w:r>
              <w:r w:rsidRPr="00A076A1" w:rsidDel="00653D70">
                <w:rPr>
                  <w:noProof/>
                  <w:webHidden/>
                  <w:rPrChange w:id="918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DE25B91" w14:textId="34312600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19" w:author="Révész Gergő" w:date="2022-04-13T13:50:00Z"/>
              <w:del w:id="920" w:author="Révész Gergő László" w:date="2022-04-18T00:33:00Z"/>
              <w:rFonts w:cstheme="minorBidi"/>
              <w:noProof/>
              <w:rPrChange w:id="921" w:author="Révész Gergő László" w:date="2022-04-18T18:57:00Z">
                <w:rPr>
                  <w:ins w:id="922" w:author="Révész Gergő" w:date="2022-04-13T13:50:00Z"/>
                  <w:del w:id="923" w:author="Révész Gergő László" w:date="2022-04-18T00:33:00Z"/>
                  <w:rFonts w:cstheme="minorBidi"/>
                  <w:noProof/>
                </w:rPr>
              </w:rPrChange>
            </w:rPr>
            <w:pPrChange w:id="92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25" w:author="Révész Gergő" w:date="2022-04-13T13:50:00Z">
            <w:del w:id="926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92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2.1.3.  FileSystemWatcher</w:delText>
              </w:r>
              <w:r w:rsidRPr="00A076A1" w:rsidDel="00653D70">
                <w:rPr>
                  <w:noProof/>
                  <w:webHidden/>
                  <w:rPrChange w:id="928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6FDFD74A" w14:textId="5C8B9ED9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29" w:author="Révész Gergő" w:date="2022-04-13T13:50:00Z"/>
              <w:del w:id="930" w:author="Révész Gergő László" w:date="2022-04-18T00:33:00Z"/>
              <w:rFonts w:cstheme="minorBidi"/>
              <w:noProof/>
              <w:rPrChange w:id="931" w:author="Révész Gergő László" w:date="2022-04-18T18:57:00Z">
                <w:rPr>
                  <w:ins w:id="932" w:author="Révész Gergő" w:date="2022-04-13T13:50:00Z"/>
                  <w:del w:id="933" w:author="Révész Gergő László" w:date="2022-04-18T00:33:00Z"/>
                  <w:rFonts w:cstheme="minorBidi"/>
                  <w:noProof/>
                </w:rPr>
              </w:rPrChange>
            </w:rPr>
            <w:pPrChange w:id="93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35" w:author="Révész Gergő" w:date="2022-04-13T13:50:00Z">
            <w:del w:id="936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93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2.1.4.  Reflection</w:delText>
              </w:r>
              <w:r w:rsidRPr="00A076A1" w:rsidDel="00653D70">
                <w:rPr>
                  <w:noProof/>
                  <w:webHidden/>
                  <w:rPrChange w:id="938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9531768" w14:textId="7359C44B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39" w:author="Révész Gergő" w:date="2022-04-13T13:50:00Z"/>
              <w:del w:id="940" w:author="Révész Gergő László" w:date="2022-04-18T00:33:00Z"/>
              <w:rFonts w:cstheme="minorBidi"/>
              <w:noProof/>
              <w:rPrChange w:id="941" w:author="Révész Gergő László" w:date="2022-04-18T18:57:00Z">
                <w:rPr>
                  <w:ins w:id="942" w:author="Révész Gergő" w:date="2022-04-13T13:50:00Z"/>
                  <w:del w:id="943" w:author="Révész Gergő László" w:date="2022-04-18T00:33:00Z"/>
                  <w:rFonts w:cstheme="minorBidi"/>
                  <w:noProof/>
                </w:rPr>
              </w:rPrChange>
            </w:rPr>
            <w:pPrChange w:id="94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45" w:author="Révész Gergő" w:date="2022-04-13T13:50:00Z">
            <w:del w:id="946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94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2.1.5.  AssemblyLoadContext</w:delText>
              </w:r>
              <w:r w:rsidRPr="00A076A1" w:rsidDel="00653D70">
                <w:rPr>
                  <w:noProof/>
                  <w:webHidden/>
                  <w:rPrChange w:id="948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3B5F5C8" w14:textId="55CC6CCD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49" w:author="Révész Gergő" w:date="2022-04-13T13:50:00Z"/>
              <w:del w:id="950" w:author="Révész Gergő László" w:date="2022-04-18T00:33:00Z"/>
              <w:rFonts w:cstheme="minorBidi"/>
              <w:noProof/>
              <w:rPrChange w:id="951" w:author="Révész Gergő László" w:date="2022-04-18T18:57:00Z">
                <w:rPr>
                  <w:ins w:id="952" w:author="Révész Gergő" w:date="2022-04-13T13:50:00Z"/>
                  <w:del w:id="953" w:author="Révész Gergő László" w:date="2022-04-18T00:33:00Z"/>
                  <w:rFonts w:cstheme="minorBidi"/>
                  <w:noProof/>
                </w:rPr>
              </w:rPrChange>
            </w:rPr>
            <w:pPrChange w:id="95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55" w:author="Révész Gergő" w:date="2022-04-13T13:50:00Z">
            <w:del w:id="956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95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2.1.6.  NLog</w:delText>
              </w:r>
              <w:r w:rsidRPr="00A076A1" w:rsidDel="00653D70">
                <w:rPr>
                  <w:noProof/>
                  <w:webHidden/>
                  <w:rPrChange w:id="958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6A2BD04" w14:textId="1E76E28B" w:rsidR="00EF149D" w:rsidRPr="00A076A1" w:rsidDel="00653D70" w:rsidRDefault="00EF149D">
          <w:pPr>
            <w:pStyle w:val="TJ2"/>
            <w:spacing w:before="120"/>
            <w:rPr>
              <w:ins w:id="959" w:author="Révész Gergő" w:date="2022-04-13T13:50:00Z"/>
              <w:del w:id="96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961" w:author="Révész Gergő László" w:date="2022-04-18T18:57:00Z">
                <w:rPr>
                  <w:ins w:id="962" w:author="Révész Gergő" w:date="2022-04-13T13:50:00Z"/>
                  <w:del w:id="963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964" w:author="Révész Gergő László" w:date="2022-04-18T00:35:00Z">
              <w:pPr>
                <w:pStyle w:val="TJ2"/>
              </w:pPr>
            </w:pPrChange>
          </w:pPr>
          <w:ins w:id="965" w:author="Révész Gergő" w:date="2022-04-13T13:50:00Z">
            <w:del w:id="966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96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2.2.  Blazor</w:delText>
              </w:r>
              <w:r w:rsidRPr="00A076A1" w:rsidDel="00653D70">
                <w:rPr>
                  <w:webHidden/>
                  <w:color w:val="auto"/>
                  <w:rPrChange w:id="968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5C3A279B" w14:textId="51DDC1D1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69" w:author="Révész Gergő" w:date="2022-04-13T13:50:00Z"/>
              <w:del w:id="970" w:author="Révész Gergő László" w:date="2022-04-18T00:33:00Z"/>
              <w:rFonts w:cstheme="minorBidi"/>
              <w:noProof/>
              <w:rPrChange w:id="971" w:author="Révész Gergő László" w:date="2022-04-18T18:57:00Z">
                <w:rPr>
                  <w:ins w:id="972" w:author="Révész Gergő" w:date="2022-04-13T13:50:00Z"/>
                  <w:del w:id="973" w:author="Révész Gergő László" w:date="2022-04-18T00:33:00Z"/>
                  <w:rFonts w:cstheme="minorBidi"/>
                  <w:noProof/>
                </w:rPr>
              </w:rPrChange>
            </w:rPr>
            <w:pPrChange w:id="97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75" w:author="Révész Gergő" w:date="2022-04-13T13:50:00Z">
            <w:del w:id="976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97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2.2.1.  Service Controller</w:delText>
              </w:r>
              <w:r w:rsidRPr="00A076A1" w:rsidDel="00653D70">
                <w:rPr>
                  <w:noProof/>
                  <w:webHidden/>
                  <w:rPrChange w:id="978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E0E478A" w14:textId="4361482A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79" w:author="Révész Gergő" w:date="2022-04-13T13:50:00Z"/>
              <w:del w:id="980" w:author="Révész Gergő László" w:date="2022-04-18T00:33:00Z"/>
              <w:rFonts w:cstheme="minorBidi"/>
              <w:noProof/>
              <w:rPrChange w:id="981" w:author="Révész Gergő László" w:date="2022-04-18T18:57:00Z">
                <w:rPr>
                  <w:ins w:id="982" w:author="Révész Gergő" w:date="2022-04-13T13:50:00Z"/>
                  <w:del w:id="983" w:author="Révész Gergő László" w:date="2022-04-18T00:33:00Z"/>
                  <w:rFonts w:cstheme="minorBidi"/>
                  <w:noProof/>
                </w:rPr>
              </w:rPrChange>
            </w:rPr>
            <w:pPrChange w:id="98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85" w:author="Révész Gergő" w:date="2022-04-13T13:50:00Z">
            <w:del w:id="986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98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2.2.2.  Toastr</w:delText>
              </w:r>
              <w:r w:rsidRPr="00A076A1" w:rsidDel="00653D70">
                <w:rPr>
                  <w:noProof/>
                  <w:webHidden/>
                  <w:rPrChange w:id="988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44DB57FE" w14:textId="061A59EA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989" w:author="Révész Gergő" w:date="2022-04-13T13:50:00Z"/>
              <w:del w:id="990" w:author="Révész Gergő László" w:date="2022-04-18T00:33:00Z"/>
              <w:rFonts w:cstheme="minorBidi"/>
              <w:noProof/>
              <w:rPrChange w:id="991" w:author="Révész Gergő László" w:date="2022-04-18T18:57:00Z">
                <w:rPr>
                  <w:ins w:id="992" w:author="Révész Gergő" w:date="2022-04-13T13:50:00Z"/>
                  <w:del w:id="993" w:author="Révész Gergő László" w:date="2022-04-18T00:33:00Z"/>
                  <w:rFonts w:cstheme="minorBidi"/>
                  <w:noProof/>
                </w:rPr>
              </w:rPrChange>
            </w:rPr>
            <w:pPrChange w:id="994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995" w:author="Révész Gergő" w:date="2022-04-13T13:50:00Z">
            <w:del w:id="996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99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2.2.3.  TCP Listener és TCP Client</w:delText>
              </w:r>
              <w:r w:rsidRPr="00A076A1" w:rsidDel="00653D70">
                <w:rPr>
                  <w:noProof/>
                  <w:webHidden/>
                  <w:rPrChange w:id="998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DCB8377" w14:textId="3BF813A4" w:rsidR="00EF149D" w:rsidRPr="00A076A1" w:rsidDel="00653D70" w:rsidRDefault="00EF149D">
          <w:pPr>
            <w:pStyle w:val="TJ1"/>
            <w:contextualSpacing/>
            <w:rPr>
              <w:ins w:id="999" w:author="Révész Gergő" w:date="2022-04-13T13:50:00Z"/>
              <w:del w:id="1000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001" w:author="Révész Gergő László" w:date="2022-04-18T18:57:00Z">
                <w:rPr>
                  <w:ins w:id="1002" w:author="Révész Gergő" w:date="2022-04-13T13:50:00Z"/>
                  <w:del w:id="1003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004" w:author="Révész Gergő László" w:date="2022-04-18T00:35:00Z">
              <w:pPr>
                <w:pStyle w:val="TJ1"/>
              </w:pPr>
            </w:pPrChange>
          </w:pPr>
          <w:ins w:id="1005" w:author="Révész Gergő" w:date="2022-04-13T13:50:00Z">
            <w:del w:id="1006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1007" w:author="Révész Gergő László" w:date="2022-04-18T18:57:00Z">
                    <w:rPr>
                      <w:rStyle w:val="Hiperhivatkozs"/>
                    </w:rPr>
                  </w:rPrChange>
                </w:rPr>
                <w:delText>3.  A kés</w:delText>
              </w:r>
              <w:r w:rsidRPr="00A076A1" w:rsidDel="00653D70">
                <w:rPr>
                  <w:rStyle w:val="Hiperhivatkozs"/>
                  <w:color w:val="auto"/>
                  <w:lang w:val="en-US"/>
                  <w:rPrChange w:id="1008" w:author="Révész Gergő László" w:date="2022-04-18T18:57:00Z">
                    <w:rPr>
                      <w:rStyle w:val="Hiperhivatkozs"/>
                      <w:lang w:val="en-US"/>
                    </w:rPr>
                  </w:rPrChange>
                </w:rPr>
                <w:delText xml:space="preserve">z </w:delText>
              </w:r>
              <w:r w:rsidRPr="00A076A1" w:rsidDel="00653D70">
                <w:rPr>
                  <w:rStyle w:val="Hiperhivatkozs"/>
                  <w:color w:val="auto"/>
                  <w:rPrChange w:id="1009" w:author="Révész Gergő László" w:date="2022-04-18T18:57:00Z">
                    <w:rPr>
                      <w:rStyle w:val="Hiperhivatkozs"/>
                    </w:rPr>
                  </w:rPrChange>
                </w:rPr>
                <w:delText>alkalmazás</w:delText>
              </w:r>
              <w:r w:rsidRPr="00A076A1" w:rsidDel="00653D70">
                <w:rPr>
                  <w:webHidden/>
                  <w:rPrChange w:id="1010" w:author="Révész Gergő László" w:date="2022-04-18T18:57:00Z">
                    <w:rPr>
                      <w:webHidden/>
                    </w:rPr>
                  </w:rPrChange>
                </w:rPr>
                <w:tab/>
              </w:r>
            </w:del>
          </w:ins>
        </w:p>
        <w:p w14:paraId="737F3E0D" w14:textId="371645CF" w:rsidR="00EF149D" w:rsidRPr="00A076A1" w:rsidDel="00653D70" w:rsidRDefault="00EF149D">
          <w:pPr>
            <w:pStyle w:val="TJ2"/>
            <w:rPr>
              <w:ins w:id="1011" w:author="Révész Gergő" w:date="2022-04-13T13:50:00Z"/>
              <w:del w:id="1012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13" w:author="Révész Gergő László" w:date="2022-04-18T18:57:00Z">
                <w:rPr>
                  <w:ins w:id="1014" w:author="Révész Gergő" w:date="2022-04-13T13:50:00Z"/>
                  <w:del w:id="101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1016" w:author="Révész Gergő" w:date="2022-04-13T13:50:00Z">
            <w:del w:id="1017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101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3.1.  Funkciók tesztelése</w:delText>
              </w:r>
              <w:r w:rsidRPr="00A076A1" w:rsidDel="00653D70">
                <w:rPr>
                  <w:webHidden/>
                  <w:color w:val="auto"/>
                  <w:rPrChange w:id="1019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737C600C" w14:textId="6C80D7C2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20" w:author="Révész Gergő" w:date="2022-04-13T13:50:00Z"/>
              <w:del w:id="1021" w:author="Révész Gergő László" w:date="2022-04-18T00:33:00Z"/>
              <w:rFonts w:cstheme="minorBidi"/>
              <w:noProof/>
              <w:rPrChange w:id="1022" w:author="Révész Gergő László" w:date="2022-04-18T18:57:00Z">
                <w:rPr>
                  <w:ins w:id="1023" w:author="Révész Gergő" w:date="2022-04-13T13:50:00Z"/>
                  <w:del w:id="1024" w:author="Révész Gergő László" w:date="2022-04-18T00:33:00Z"/>
                  <w:rFonts w:cstheme="minorBidi"/>
                  <w:noProof/>
                </w:rPr>
              </w:rPrChange>
            </w:rPr>
            <w:pPrChange w:id="102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26" w:author="Révész Gergő" w:date="2022-04-13T13:50:00Z">
            <w:del w:id="102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102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3.1.1.  Indítás funkció</w:delText>
              </w:r>
              <w:r w:rsidRPr="00A076A1" w:rsidDel="00653D70">
                <w:rPr>
                  <w:noProof/>
                  <w:webHidden/>
                  <w:rPrChange w:id="102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057D98C9" w14:textId="25E22B35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30" w:author="Révész Gergő" w:date="2022-04-13T13:50:00Z"/>
              <w:del w:id="1031" w:author="Révész Gergő László" w:date="2022-04-18T00:33:00Z"/>
              <w:rFonts w:cstheme="minorBidi"/>
              <w:noProof/>
              <w:rPrChange w:id="1032" w:author="Révész Gergő László" w:date="2022-04-18T18:57:00Z">
                <w:rPr>
                  <w:ins w:id="1033" w:author="Révész Gergő" w:date="2022-04-13T13:50:00Z"/>
                  <w:del w:id="1034" w:author="Révész Gergő László" w:date="2022-04-18T00:33:00Z"/>
                  <w:rFonts w:cstheme="minorBidi"/>
                  <w:noProof/>
                </w:rPr>
              </w:rPrChange>
            </w:rPr>
            <w:pPrChange w:id="103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36" w:author="Révész Gergő" w:date="2022-04-13T13:50:00Z">
            <w:del w:id="103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103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3.1.2.  Betöltés funkció</w:delText>
              </w:r>
              <w:r w:rsidRPr="00A076A1" w:rsidDel="00653D70">
                <w:rPr>
                  <w:noProof/>
                  <w:webHidden/>
                  <w:rPrChange w:id="103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E5B0434" w14:textId="70A0624C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40" w:author="Révész Gergő" w:date="2022-04-13T13:50:00Z"/>
              <w:del w:id="1041" w:author="Révész Gergő László" w:date="2022-04-18T00:33:00Z"/>
              <w:rFonts w:cstheme="minorBidi"/>
              <w:noProof/>
              <w:rPrChange w:id="1042" w:author="Révész Gergő László" w:date="2022-04-18T18:57:00Z">
                <w:rPr>
                  <w:ins w:id="1043" w:author="Révész Gergő" w:date="2022-04-13T13:50:00Z"/>
                  <w:del w:id="1044" w:author="Révész Gergő László" w:date="2022-04-18T00:33:00Z"/>
                  <w:rFonts w:cstheme="minorBidi"/>
                  <w:noProof/>
                </w:rPr>
              </w:rPrChange>
            </w:rPr>
            <w:pPrChange w:id="104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46" w:author="Révész Gergő" w:date="2022-04-13T13:50:00Z">
            <w:del w:id="104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104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3.1.3.  Futtatás funkció</w:delText>
              </w:r>
              <w:r w:rsidRPr="00A076A1" w:rsidDel="00653D70">
                <w:rPr>
                  <w:noProof/>
                  <w:webHidden/>
                  <w:rPrChange w:id="104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44BD06AC" w14:textId="53E7F9D7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50" w:author="Révész Gergő" w:date="2022-04-13T13:50:00Z"/>
              <w:del w:id="1051" w:author="Révész Gergő László" w:date="2022-04-18T00:33:00Z"/>
              <w:rFonts w:cstheme="minorBidi"/>
              <w:noProof/>
              <w:rPrChange w:id="1052" w:author="Révész Gergő László" w:date="2022-04-18T18:57:00Z">
                <w:rPr>
                  <w:ins w:id="1053" w:author="Révész Gergő" w:date="2022-04-13T13:50:00Z"/>
                  <w:del w:id="1054" w:author="Révész Gergő László" w:date="2022-04-18T00:33:00Z"/>
                  <w:rFonts w:cstheme="minorBidi"/>
                  <w:noProof/>
                </w:rPr>
              </w:rPrChange>
            </w:rPr>
            <w:pPrChange w:id="105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56" w:author="Révész Gergő" w:date="2022-04-13T13:50:00Z">
            <w:del w:id="105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105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3.1.4.  Frissítés funkció</w:delText>
              </w:r>
              <w:r w:rsidRPr="00A076A1" w:rsidDel="00653D70">
                <w:rPr>
                  <w:noProof/>
                  <w:webHidden/>
                  <w:rPrChange w:id="105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22B5CEC6" w14:textId="05688D3E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60" w:author="Révész Gergő" w:date="2022-04-13T13:50:00Z"/>
              <w:del w:id="1061" w:author="Révész Gergő László" w:date="2022-04-18T00:33:00Z"/>
              <w:rFonts w:cstheme="minorBidi"/>
              <w:noProof/>
              <w:rPrChange w:id="1062" w:author="Révész Gergő László" w:date="2022-04-18T18:57:00Z">
                <w:rPr>
                  <w:ins w:id="1063" w:author="Révész Gergő" w:date="2022-04-13T13:50:00Z"/>
                  <w:del w:id="1064" w:author="Révész Gergő László" w:date="2022-04-18T00:33:00Z"/>
                  <w:rFonts w:cstheme="minorBidi"/>
                  <w:noProof/>
                </w:rPr>
              </w:rPrChange>
            </w:rPr>
            <w:pPrChange w:id="106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66" w:author="Révész Gergő" w:date="2022-04-13T13:50:00Z">
            <w:del w:id="106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106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3.1.5.  Törlés funkció</w:delText>
              </w:r>
              <w:r w:rsidRPr="00A076A1" w:rsidDel="00653D70">
                <w:rPr>
                  <w:noProof/>
                  <w:webHidden/>
                  <w:rPrChange w:id="106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33CA570D" w14:textId="16FF38BA" w:rsidR="00EF149D" w:rsidRPr="00A076A1" w:rsidDel="00653D70" w:rsidRDefault="00EF149D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ins w:id="1070" w:author="Révész Gergő" w:date="2022-04-13T13:50:00Z"/>
              <w:del w:id="1071" w:author="Révész Gergő László" w:date="2022-04-18T00:33:00Z"/>
              <w:rFonts w:cstheme="minorBidi"/>
              <w:noProof/>
              <w:rPrChange w:id="1072" w:author="Révész Gergő László" w:date="2022-04-18T18:57:00Z">
                <w:rPr>
                  <w:ins w:id="1073" w:author="Révész Gergő" w:date="2022-04-13T13:50:00Z"/>
                  <w:del w:id="1074" w:author="Révész Gergő László" w:date="2022-04-18T00:33:00Z"/>
                  <w:rFonts w:cstheme="minorBidi"/>
                  <w:noProof/>
                </w:rPr>
              </w:rPrChange>
            </w:rPr>
            <w:pPrChange w:id="1075" w:author="Révész Gergő László" w:date="2022-04-18T00:35:00Z">
              <w:pPr>
                <w:pStyle w:val="TJ3"/>
                <w:tabs>
                  <w:tab w:val="right" w:leader="dot" w:pos="8493"/>
                </w:tabs>
              </w:pPr>
            </w:pPrChange>
          </w:pPr>
          <w:ins w:id="1076" w:author="Révész Gergő" w:date="2022-04-13T13:50:00Z">
            <w:del w:id="1077" w:author="Révész Gergő László" w:date="2022-04-18T00:33:00Z">
              <w:r w:rsidRPr="00A076A1" w:rsidDel="00653D70">
                <w:rPr>
                  <w:rStyle w:val="Hiperhivatkozs"/>
                  <w:noProof/>
                  <w:color w:val="auto"/>
                  <w:rPrChange w:id="107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3.1.6.  Leállítás funkció</w:delText>
              </w:r>
              <w:r w:rsidRPr="00A076A1" w:rsidDel="00653D70">
                <w:rPr>
                  <w:noProof/>
                  <w:webHidden/>
                  <w:rPrChange w:id="1079" w:author="Révész Gergő László" w:date="2022-04-18T18:57:00Z">
                    <w:rPr>
                      <w:noProof/>
                      <w:webHidden/>
                    </w:rPr>
                  </w:rPrChange>
                </w:rPr>
                <w:tab/>
              </w:r>
            </w:del>
          </w:ins>
        </w:p>
        <w:p w14:paraId="747A4E62" w14:textId="582FE9B2" w:rsidR="00EF149D" w:rsidRPr="00A076A1" w:rsidDel="00653D70" w:rsidRDefault="00EF149D">
          <w:pPr>
            <w:pStyle w:val="TJ2"/>
            <w:spacing w:before="120"/>
            <w:rPr>
              <w:ins w:id="1080" w:author="Révész Gergő" w:date="2022-04-13T13:50:00Z"/>
              <w:del w:id="108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82" w:author="Révész Gergő László" w:date="2022-04-18T18:57:00Z">
                <w:rPr>
                  <w:ins w:id="1083" w:author="Révész Gergő" w:date="2022-04-13T13:50:00Z"/>
                  <w:del w:id="108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085" w:author="Révész Gergő László" w:date="2022-04-18T00:35:00Z">
              <w:pPr>
                <w:pStyle w:val="TJ2"/>
              </w:pPr>
            </w:pPrChange>
          </w:pPr>
          <w:ins w:id="1086" w:author="Révész Gergő" w:date="2022-04-13T13:50:00Z">
            <w:del w:id="1087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108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3.2.  További fejlesztési lehetőségek</w:delText>
              </w:r>
              <w:r w:rsidRPr="00A076A1" w:rsidDel="00653D70">
                <w:rPr>
                  <w:webHidden/>
                  <w:color w:val="auto"/>
                  <w:rPrChange w:id="1089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131DFC71" w14:textId="41253F5C" w:rsidR="00EF149D" w:rsidRPr="00A076A1" w:rsidDel="00653D70" w:rsidRDefault="00EF149D">
          <w:pPr>
            <w:pStyle w:val="TJ2"/>
            <w:spacing w:before="240"/>
            <w:rPr>
              <w:ins w:id="1090" w:author="Révész Gergő" w:date="2022-04-13T13:50:00Z"/>
              <w:del w:id="109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092" w:author="Révész Gergő László" w:date="2022-04-18T18:57:00Z">
                <w:rPr>
                  <w:ins w:id="1093" w:author="Révész Gergő" w:date="2022-04-13T13:50:00Z"/>
                  <w:del w:id="109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095" w:author="Révész Gergő László" w:date="2022-04-18T00:35:00Z">
              <w:pPr>
                <w:pStyle w:val="TJ2"/>
              </w:pPr>
            </w:pPrChange>
          </w:pPr>
          <w:ins w:id="1096" w:author="Révész Gergő" w:date="2022-04-13T13:50:00Z">
            <w:del w:id="1097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1098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Irodalomjegyzék</w:delText>
              </w:r>
              <w:r w:rsidRPr="00A076A1" w:rsidDel="00653D70">
                <w:rPr>
                  <w:webHidden/>
                  <w:color w:val="auto"/>
                  <w:rPrChange w:id="1099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006A31D4" w14:textId="4CFC8343" w:rsidR="00EF149D" w:rsidRPr="00A076A1" w:rsidDel="00653D70" w:rsidRDefault="00EF149D">
          <w:pPr>
            <w:pStyle w:val="TJ2"/>
            <w:rPr>
              <w:ins w:id="1100" w:author="Révész Gergő" w:date="2022-04-13T13:50:00Z"/>
              <w:del w:id="110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02" w:author="Révész Gergő László" w:date="2022-04-18T18:57:00Z">
                <w:rPr>
                  <w:ins w:id="1103" w:author="Révész Gergő" w:date="2022-04-13T13:50:00Z"/>
                  <w:del w:id="1104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ins w:id="1105" w:author="Révész Gergő" w:date="2022-04-13T13:50:00Z">
            <w:del w:id="1106" w:author="Révész Gergő László" w:date="2022-04-18T00:33:00Z">
              <w:r w:rsidRPr="00A076A1" w:rsidDel="00653D70">
                <w:rPr>
                  <w:rStyle w:val="Hiperhivatkozs"/>
                  <w:color w:val="auto"/>
                  <w:rPrChange w:id="1107" w:author="Révész Gergő László" w:date="2022-04-18T18:57:00Z">
                    <w:rPr>
                      <w:rStyle w:val="Hiperhivatkozs"/>
                      <w:noProof/>
                    </w:rPr>
                  </w:rPrChange>
                </w:rPr>
                <w:delText>Nyilatkozat</w:delText>
              </w:r>
              <w:r w:rsidRPr="00A076A1" w:rsidDel="00653D70">
                <w:rPr>
                  <w:webHidden/>
                  <w:color w:val="auto"/>
                  <w:rPrChange w:id="1108" w:author="Révész Gergő László" w:date="2022-04-18T18:57:00Z">
                    <w:rPr>
                      <w:noProof/>
                      <w:webHidden/>
                      <w:color w:val="E7E6E6" w:themeColor="background2"/>
                    </w:rPr>
                  </w:rPrChange>
                </w:rPr>
                <w:tab/>
              </w:r>
            </w:del>
          </w:ins>
        </w:p>
        <w:p w14:paraId="35BD3E81" w14:textId="0E448F30" w:rsidR="006A2D53" w:rsidRPr="00A076A1" w:rsidDel="00653D70" w:rsidRDefault="006A2D53">
          <w:pPr>
            <w:pStyle w:val="TJ2"/>
            <w:rPr>
              <w:del w:id="1109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10" w:author="Révész Gergő László" w:date="2022-04-18T18:57:00Z">
                <w:rPr>
                  <w:del w:id="1111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12" w:author="Révész Gergő László" w:date="2022-04-18T00:33:00Z">
            <w:r w:rsidRPr="00A076A1" w:rsidDel="00653D70">
              <w:rPr>
                <w:rStyle w:val="Hiperhivatkozs"/>
                <w:color w:val="auto"/>
                <w:rPrChange w:id="111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Feladatkiírás</w:delText>
            </w:r>
            <w:r w:rsidRPr="00A076A1" w:rsidDel="00653D70">
              <w:rPr>
                <w:webHidden/>
                <w:color w:val="auto"/>
                <w:rPrChange w:id="1114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</w:delText>
            </w:r>
          </w:del>
        </w:p>
        <w:p w14:paraId="3813AF62" w14:textId="6B44ABD0" w:rsidR="006A2D53" w:rsidRPr="00A076A1" w:rsidDel="00653D70" w:rsidRDefault="006A2D53">
          <w:pPr>
            <w:pStyle w:val="TJ2"/>
            <w:rPr>
              <w:del w:id="111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16" w:author="Révész Gergő László" w:date="2022-04-18T18:57:00Z">
                <w:rPr>
                  <w:del w:id="1117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18" w:author="Révész Gergő László" w:date="2022-04-18T00:33:00Z">
            <w:r w:rsidRPr="00A076A1" w:rsidDel="00653D70">
              <w:rPr>
                <w:rStyle w:val="Hiperhivatkozs"/>
                <w:color w:val="auto"/>
                <w:rPrChange w:id="111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Tartalmi összefoglaló</w:delText>
            </w:r>
            <w:r w:rsidRPr="00A076A1" w:rsidDel="00653D70">
              <w:rPr>
                <w:webHidden/>
                <w:color w:val="auto"/>
                <w:rPrChange w:id="1120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</w:delText>
            </w:r>
          </w:del>
        </w:p>
        <w:p w14:paraId="663C183E" w14:textId="6F91ADE6" w:rsidR="006A2D53" w:rsidRPr="00A076A1" w:rsidDel="00653D70" w:rsidRDefault="006A2D53">
          <w:pPr>
            <w:pStyle w:val="TJ2"/>
            <w:rPr>
              <w:del w:id="112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22" w:author="Révész Gergő László" w:date="2022-04-18T18:57:00Z">
                <w:rPr>
                  <w:del w:id="1123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24" w:author="Révész Gergő László" w:date="2022-04-18T00:33:00Z">
            <w:r w:rsidRPr="00A076A1" w:rsidDel="00653D70">
              <w:rPr>
                <w:rStyle w:val="Hiperhivatkozs"/>
                <w:color w:val="auto"/>
                <w:rPrChange w:id="112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Tartalomjegyzék</w:delText>
            </w:r>
            <w:r w:rsidRPr="00A076A1" w:rsidDel="00653D70">
              <w:rPr>
                <w:webHidden/>
                <w:color w:val="auto"/>
                <w:rPrChange w:id="1126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4</w:delText>
            </w:r>
          </w:del>
        </w:p>
        <w:p w14:paraId="2A7AF3F7" w14:textId="78242A10" w:rsidR="006A2D53" w:rsidRPr="00A076A1" w:rsidDel="00653D70" w:rsidRDefault="006A2D53">
          <w:pPr>
            <w:pStyle w:val="TJ2"/>
            <w:rPr>
              <w:del w:id="1127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28" w:author="Révész Gergő László" w:date="2022-04-18T18:57:00Z">
                <w:rPr>
                  <w:del w:id="1129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30" w:author="Révész Gergő László" w:date="2022-04-18T00:33:00Z">
            <w:r w:rsidRPr="00A076A1" w:rsidDel="00653D70">
              <w:rPr>
                <w:rStyle w:val="Hiperhivatkozs"/>
                <w:color w:val="auto"/>
                <w:rPrChange w:id="113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Bevezetés</w:delText>
            </w:r>
            <w:r w:rsidRPr="00A076A1" w:rsidDel="00653D70">
              <w:rPr>
                <w:webHidden/>
                <w:color w:val="auto"/>
                <w:rPrChange w:id="1132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5</w:delText>
            </w:r>
          </w:del>
        </w:p>
        <w:p w14:paraId="49EE24B8" w14:textId="77D2F5B4" w:rsidR="006A2D53" w:rsidRPr="00A076A1" w:rsidDel="00653D70" w:rsidRDefault="006A2D53">
          <w:pPr>
            <w:pStyle w:val="TJ1"/>
            <w:spacing w:before="0"/>
            <w:contextualSpacing/>
            <w:rPr>
              <w:del w:id="1133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134" w:author="Révész Gergő László" w:date="2022-04-18T18:57:00Z">
                <w:rPr>
                  <w:del w:id="1135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136" w:author="Révész Gergő László" w:date="2022-04-18T00:35:00Z">
              <w:pPr>
                <w:pStyle w:val="TJ1"/>
              </w:pPr>
            </w:pPrChange>
          </w:pPr>
          <w:del w:id="1137" w:author="Révész Gergő László" w:date="2022-04-18T00:33:00Z">
            <w:r w:rsidRPr="00A076A1" w:rsidDel="00653D70">
              <w:rPr>
                <w:rStyle w:val="Hiperhivatkozs"/>
                <w:b w:val="0"/>
                <w:bCs w:val="0"/>
                <w:color w:val="auto"/>
                <w:rPrChange w:id="1138" w:author="Révész Gergő László" w:date="2022-04-18T18:57:00Z">
                  <w:rPr>
                    <w:rStyle w:val="Hiperhivatkozs"/>
                    <w:b w:val="0"/>
                    <w:bCs w:val="0"/>
                  </w:rPr>
                </w:rPrChange>
              </w:rPr>
              <w:delText>1. Használt technológiák, eszközök bemutatása</w:delText>
            </w:r>
            <w:r w:rsidRPr="00A076A1" w:rsidDel="00653D70">
              <w:rPr>
                <w:b w:val="0"/>
                <w:bCs w:val="0"/>
                <w:webHidden/>
                <w:rPrChange w:id="1139" w:author="Révész Gergő László" w:date="2022-04-18T18:57:00Z">
                  <w:rPr>
                    <w:b w:val="0"/>
                    <w:bCs w:val="0"/>
                    <w:webHidden/>
                  </w:rPr>
                </w:rPrChange>
              </w:rPr>
              <w:tab/>
              <w:delText>6</w:delText>
            </w:r>
          </w:del>
        </w:p>
        <w:p w14:paraId="50038674" w14:textId="0537F644" w:rsidR="006A2D53" w:rsidRPr="00A076A1" w:rsidDel="00653D70" w:rsidRDefault="006A2D53">
          <w:pPr>
            <w:pStyle w:val="TJ2"/>
            <w:rPr>
              <w:del w:id="114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41" w:author="Révész Gergő László" w:date="2022-04-18T18:57:00Z">
                <w:rPr>
                  <w:del w:id="1142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43" w:author="Révész Gergő László" w:date="2022-04-18T00:33:00Z">
            <w:r w:rsidRPr="00A076A1" w:rsidDel="00653D70">
              <w:rPr>
                <w:rStyle w:val="Hiperhivatkozs"/>
                <w:color w:val="auto"/>
                <w:rPrChange w:id="114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1.1. Programozási nyelv</w:delText>
            </w:r>
            <w:r w:rsidRPr="00A076A1" w:rsidDel="00653D70">
              <w:rPr>
                <w:webHidden/>
                <w:color w:val="auto"/>
                <w:rPrChange w:id="1145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6</w:delText>
            </w:r>
          </w:del>
        </w:p>
        <w:p w14:paraId="3249E14A" w14:textId="10CB51CB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46" w:author="Révész Gergő László" w:date="2022-04-18T00:33:00Z"/>
              <w:rFonts w:cstheme="minorBidi"/>
              <w:noProof/>
              <w:rPrChange w:id="1147" w:author="Révész Gergő László" w:date="2022-04-18T18:57:00Z">
                <w:rPr>
                  <w:del w:id="1148" w:author="Révész Gergő László" w:date="2022-04-18T00:33:00Z"/>
                  <w:rFonts w:cstheme="minorBidi"/>
                  <w:noProof/>
                </w:rPr>
              </w:rPrChange>
            </w:rPr>
            <w:pPrChange w:id="114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50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15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1.1.1. C#</w:delText>
            </w:r>
            <w:r w:rsidRPr="00A076A1" w:rsidDel="00653D70">
              <w:rPr>
                <w:noProof/>
                <w:webHidden/>
                <w:rPrChange w:id="1152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5754A2DB" w14:textId="18124A22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53" w:author="Révész Gergő László" w:date="2022-04-18T00:33:00Z"/>
              <w:rFonts w:cstheme="minorBidi"/>
              <w:noProof/>
              <w:rPrChange w:id="1154" w:author="Révész Gergő László" w:date="2022-04-18T18:57:00Z">
                <w:rPr>
                  <w:del w:id="1155" w:author="Révész Gergő László" w:date="2022-04-18T00:33:00Z"/>
                  <w:rFonts w:cstheme="minorBidi"/>
                  <w:noProof/>
                </w:rPr>
              </w:rPrChange>
            </w:rPr>
            <w:pPrChange w:id="1156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57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15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1.1.2. Egyéb nyelvek</w:delText>
            </w:r>
            <w:r w:rsidRPr="00A076A1" w:rsidDel="00653D70">
              <w:rPr>
                <w:noProof/>
                <w:webHidden/>
                <w:rPrChange w:id="1159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6</w:delText>
            </w:r>
          </w:del>
        </w:p>
        <w:p w14:paraId="64F896A1" w14:textId="6B08ED78" w:rsidR="006A2D53" w:rsidRPr="00A076A1" w:rsidDel="00653D70" w:rsidRDefault="006A2D53">
          <w:pPr>
            <w:pStyle w:val="TJ2"/>
            <w:rPr>
              <w:del w:id="1160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61" w:author="Révész Gergő László" w:date="2022-04-18T18:57:00Z">
                <w:rPr>
                  <w:del w:id="1162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63" w:author="Révész Gergő László" w:date="2022-04-18T00:33:00Z">
            <w:r w:rsidRPr="00A076A1" w:rsidDel="00653D70">
              <w:rPr>
                <w:rStyle w:val="Hiperhivatkozs"/>
                <w:color w:val="auto"/>
                <w:rPrChange w:id="116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1.2. Keretrendszer</w:delText>
            </w:r>
            <w:r w:rsidRPr="00A076A1" w:rsidDel="00653D70">
              <w:rPr>
                <w:webHidden/>
                <w:color w:val="auto"/>
                <w:rPrChange w:id="1165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FB78DFC" w14:textId="23C6E2AC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66" w:author="Révész Gergő László" w:date="2022-04-18T00:33:00Z"/>
              <w:rFonts w:cstheme="minorBidi"/>
              <w:noProof/>
              <w:rPrChange w:id="1167" w:author="Révész Gergő László" w:date="2022-04-18T18:57:00Z">
                <w:rPr>
                  <w:del w:id="1168" w:author="Révész Gergő László" w:date="2022-04-18T00:33:00Z"/>
                  <w:rFonts w:cstheme="minorBidi"/>
                  <w:noProof/>
                </w:rPr>
              </w:rPrChange>
            </w:rPr>
            <w:pPrChange w:id="116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70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17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1.2.1. .NET</w:delText>
            </w:r>
            <w:r w:rsidRPr="00A076A1" w:rsidDel="00653D70">
              <w:rPr>
                <w:noProof/>
                <w:webHidden/>
                <w:rPrChange w:id="1172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7</w:delText>
            </w:r>
          </w:del>
        </w:p>
        <w:p w14:paraId="2FCEBAD0" w14:textId="6D7499FD" w:rsidR="006A2D53" w:rsidRPr="00A076A1" w:rsidDel="00653D70" w:rsidRDefault="006A2D53">
          <w:pPr>
            <w:pStyle w:val="TJ2"/>
            <w:rPr>
              <w:del w:id="117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74" w:author="Révész Gergő László" w:date="2022-04-18T18:57:00Z">
                <w:rPr>
                  <w:del w:id="117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76" w:author="Révész Gergő László" w:date="2022-04-18T00:33:00Z">
            <w:r w:rsidRPr="00A076A1" w:rsidDel="00653D70">
              <w:rPr>
                <w:rStyle w:val="Hiperhivatkozs"/>
                <w:color w:val="auto"/>
                <w:rPrChange w:id="1177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1.3. Fejlesztői környezet</w:delText>
            </w:r>
            <w:r w:rsidRPr="00A076A1" w:rsidDel="00653D70">
              <w:rPr>
                <w:webHidden/>
                <w:color w:val="auto"/>
                <w:rPrChange w:id="1178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7</w:delText>
            </w:r>
          </w:del>
        </w:p>
        <w:p w14:paraId="28E1953B" w14:textId="359F496C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79" w:author="Révész Gergő László" w:date="2022-04-18T00:33:00Z"/>
              <w:rFonts w:cstheme="minorBidi"/>
              <w:noProof/>
              <w:rPrChange w:id="1180" w:author="Révész Gergő László" w:date="2022-04-18T18:57:00Z">
                <w:rPr>
                  <w:del w:id="1181" w:author="Révész Gergő László" w:date="2022-04-18T00:33:00Z"/>
                  <w:rFonts w:cstheme="minorBidi"/>
                  <w:noProof/>
                </w:rPr>
              </w:rPrChange>
            </w:rPr>
            <w:pPrChange w:id="1182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183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18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1.3.1. Visual Studio</w:delText>
            </w:r>
            <w:r w:rsidRPr="00A076A1" w:rsidDel="00653D70">
              <w:rPr>
                <w:noProof/>
                <w:webHidden/>
                <w:rPrChange w:id="1185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8</w:delText>
            </w:r>
          </w:del>
        </w:p>
        <w:p w14:paraId="7126BFD6" w14:textId="5A5F3C46" w:rsidR="006A2D53" w:rsidRPr="00A076A1" w:rsidDel="00653D70" w:rsidRDefault="006A2D53">
          <w:pPr>
            <w:pStyle w:val="TJ1"/>
            <w:spacing w:before="0"/>
            <w:contextualSpacing/>
            <w:rPr>
              <w:del w:id="1186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187" w:author="Révész Gergő László" w:date="2022-04-18T18:57:00Z">
                <w:rPr>
                  <w:del w:id="1188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189" w:author="Révész Gergő László" w:date="2022-04-18T00:35:00Z">
              <w:pPr>
                <w:pStyle w:val="TJ1"/>
              </w:pPr>
            </w:pPrChange>
          </w:pPr>
          <w:del w:id="1190" w:author="Révész Gergő László" w:date="2022-04-18T00:33:00Z">
            <w:r w:rsidRPr="00A076A1" w:rsidDel="00653D70">
              <w:rPr>
                <w:rStyle w:val="Hiperhivatkozs"/>
                <w:b w:val="0"/>
                <w:bCs w:val="0"/>
                <w:color w:val="auto"/>
                <w:rPrChange w:id="1191" w:author="Révész Gergő László" w:date="2022-04-18T18:57:00Z">
                  <w:rPr>
                    <w:rStyle w:val="Hiperhivatkozs"/>
                    <w:b w:val="0"/>
                    <w:bCs w:val="0"/>
                  </w:rPr>
                </w:rPrChange>
              </w:rPr>
              <w:delText>2. A megvalósítás menete</w:delText>
            </w:r>
            <w:r w:rsidRPr="00A076A1" w:rsidDel="00653D70">
              <w:rPr>
                <w:b w:val="0"/>
                <w:bCs w:val="0"/>
                <w:webHidden/>
                <w:rPrChange w:id="1192" w:author="Révész Gergő László" w:date="2022-04-18T18:57:00Z">
                  <w:rPr>
                    <w:b w:val="0"/>
                    <w:bCs w:val="0"/>
                    <w:webHidden/>
                  </w:rPr>
                </w:rPrChange>
              </w:rPr>
              <w:tab/>
              <w:delText>9</w:delText>
            </w:r>
          </w:del>
        </w:p>
        <w:p w14:paraId="769A78EA" w14:textId="56E09112" w:rsidR="006A2D53" w:rsidRPr="00A076A1" w:rsidDel="00653D70" w:rsidRDefault="006A2D53">
          <w:pPr>
            <w:pStyle w:val="TJ2"/>
            <w:rPr>
              <w:del w:id="1193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194" w:author="Révész Gergő László" w:date="2022-04-18T18:57:00Z">
                <w:rPr>
                  <w:del w:id="1195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196" w:author="Révész Gergő László" w:date="2022-04-18T00:33:00Z">
            <w:r w:rsidRPr="00A076A1" w:rsidDel="00653D70">
              <w:rPr>
                <w:rStyle w:val="Hiperhivatkozs"/>
                <w:color w:val="auto"/>
                <w:rPrChange w:id="1197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2.1. Windows Service</w:delText>
            </w:r>
            <w:r w:rsidRPr="00A076A1" w:rsidDel="00653D70">
              <w:rPr>
                <w:webHidden/>
                <w:color w:val="auto"/>
                <w:rPrChange w:id="1198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9</w:delText>
            </w:r>
          </w:del>
        </w:p>
        <w:p w14:paraId="1F1D92BC" w14:textId="259FCCD9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199" w:author="Révész Gergő László" w:date="2022-04-18T00:33:00Z"/>
              <w:rFonts w:cstheme="minorBidi"/>
              <w:noProof/>
              <w:rPrChange w:id="1200" w:author="Révész Gergő László" w:date="2022-04-18T18:57:00Z">
                <w:rPr>
                  <w:del w:id="1201" w:author="Révész Gergő László" w:date="2022-04-18T00:33:00Z"/>
                  <w:rFonts w:cstheme="minorBidi"/>
                  <w:noProof/>
                </w:rPr>
              </w:rPrChange>
            </w:rPr>
            <w:pPrChange w:id="1202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03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04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2.1.1. Timer</w:delText>
            </w:r>
            <w:r w:rsidRPr="00A076A1" w:rsidDel="00653D70">
              <w:rPr>
                <w:noProof/>
                <w:webHidden/>
                <w:rPrChange w:id="1205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10</w:delText>
            </w:r>
          </w:del>
        </w:p>
        <w:p w14:paraId="4C92F529" w14:textId="0564CEFA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06" w:author="Révész Gergő László" w:date="2022-04-18T00:33:00Z"/>
              <w:rFonts w:cstheme="minorBidi"/>
              <w:noProof/>
              <w:rPrChange w:id="1207" w:author="Révész Gergő László" w:date="2022-04-18T18:57:00Z">
                <w:rPr>
                  <w:del w:id="1208" w:author="Révész Gergő László" w:date="2022-04-18T00:33:00Z"/>
                  <w:rFonts w:cstheme="minorBidi"/>
                  <w:noProof/>
                </w:rPr>
              </w:rPrChange>
            </w:rPr>
            <w:pPrChange w:id="1209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10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1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2.1.2. Task objektum, async és await kulcszó</w:delText>
            </w:r>
            <w:r w:rsidRPr="00A076A1" w:rsidDel="00653D70">
              <w:rPr>
                <w:noProof/>
                <w:webHidden/>
                <w:rPrChange w:id="1212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11</w:delText>
            </w:r>
          </w:del>
        </w:p>
        <w:p w14:paraId="3CD40EF2" w14:textId="5C9DDE85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13" w:author="Révész Gergő László" w:date="2022-04-18T00:33:00Z"/>
              <w:rFonts w:cstheme="minorBidi"/>
              <w:noProof/>
              <w:rPrChange w:id="1214" w:author="Révész Gergő László" w:date="2022-04-18T18:57:00Z">
                <w:rPr>
                  <w:del w:id="1215" w:author="Révész Gergő László" w:date="2022-04-18T00:33:00Z"/>
                  <w:rFonts w:cstheme="minorBidi"/>
                  <w:noProof/>
                </w:rPr>
              </w:rPrChange>
            </w:rPr>
            <w:pPrChange w:id="1216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17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1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2.1.3. FileSystemWatcher</w:delText>
            </w:r>
            <w:r w:rsidRPr="00A076A1" w:rsidDel="00653D70">
              <w:rPr>
                <w:noProof/>
                <w:webHidden/>
                <w:rPrChange w:id="1219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12</w:delText>
            </w:r>
          </w:del>
        </w:p>
        <w:p w14:paraId="2E4E26B8" w14:textId="7DB115E3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20" w:author="Révész Gergő László" w:date="2022-04-18T00:33:00Z"/>
              <w:rFonts w:cstheme="minorBidi"/>
              <w:noProof/>
              <w:rPrChange w:id="1221" w:author="Révész Gergő László" w:date="2022-04-18T18:57:00Z">
                <w:rPr>
                  <w:del w:id="1222" w:author="Révész Gergő László" w:date="2022-04-18T00:33:00Z"/>
                  <w:rFonts w:cstheme="minorBidi"/>
                  <w:noProof/>
                </w:rPr>
              </w:rPrChange>
            </w:rPr>
            <w:pPrChange w:id="122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24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2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2.1.4. Reflection</w:delText>
            </w:r>
            <w:r w:rsidRPr="00A076A1" w:rsidDel="00653D70">
              <w:rPr>
                <w:noProof/>
                <w:webHidden/>
                <w:rPrChange w:id="1226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13</w:delText>
            </w:r>
          </w:del>
        </w:p>
        <w:p w14:paraId="07301B4B" w14:textId="6B61E6BC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27" w:author="Révész Gergő László" w:date="2022-04-18T00:33:00Z"/>
              <w:rFonts w:cstheme="minorBidi"/>
              <w:noProof/>
              <w:rPrChange w:id="1228" w:author="Révész Gergő László" w:date="2022-04-18T18:57:00Z">
                <w:rPr>
                  <w:del w:id="1229" w:author="Révész Gergő László" w:date="2022-04-18T00:33:00Z"/>
                  <w:rFonts w:cstheme="minorBidi"/>
                  <w:noProof/>
                </w:rPr>
              </w:rPrChange>
            </w:rPr>
            <w:pPrChange w:id="123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31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3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2.1.5. AssemblyLoadContext</w:delText>
            </w:r>
            <w:r w:rsidRPr="00A076A1" w:rsidDel="00653D70">
              <w:rPr>
                <w:noProof/>
                <w:webHidden/>
                <w:rPrChange w:id="1233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14</w:delText>
            </w:r>
          </w:del>
        </w:p>
        <w:p w14:paraId="5B93B36F" w14:textId="270E044F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34" w:author="Révész Gergő László" w:date="2022-04-18T00:33:00Z"/>
              <w:rFonts w:cstheme="minorBidi"/>
              <w:noProof/>
              <w:rPrChange w:id="1235" w:author="Révész Gergő László" w:date="2022-04-18T18:57:00Z">
                <w:rPr>
                  <w:del w:id="1236" w:author="Révész Gergő László" w:date="2022-04-18T00:33:00Z"/>
                  <w:rFonts w:cstheme="minorBidi"/>
                  <w:noProof/>
                </w:rPr>
              </w:rPrChange>
            </w:rPr>
            <w:pPrChange w:id="123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38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3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2.1.6. NLog</w:delText>
            </w:r>
            <w:r w:rsidRPr="00A076A1" w:rsidDel="00653D70">
              <w:rPr>
                <w:noProof/>
                <w:webHidden/>
                <w:rPrChange w:id="1240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15</w:delText>
            </w:r>
          </w:del>
        </w:p>
        <w:p w14:paraId="4C578316" w14:textId="5A61B759" w:rsidR="006A2D53" w:rsidRPr="00A076A1" w:rsidDel="00653D70" w:rsidRDefault="006A2D53">
          <w:pPr>
            <w:pStyle w:val="TJ2"/>
            <w:rPr>
              <w:del w:id="124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42" w:author="Révész Gergő László" w:date="2022-04-18T18:57:00Z">
                <w:rPr>
                  <w:del w:id="1243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44" w:author="Révész Gergő László" w:date="2022-04-18T00:33:00Z">
            <w:r w:rsidRPr="00A076A1" w:rsidDel="00653D70">
              <w:rPr>
                <w:rStyle w:val="Hiperhivatkozs"/>
                <w:color w:val="auto"/>
                <w:rPrChange w:id="124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2.2. Blazor</w:delText>
            </w:r>
            <w:r w:rsidRPr="00A076A1" w:rsidDel="00653D70">
              <w:rPr>
                <w:webHidden/>
                <w:color w:val="auto"/>
                <w:rPrChange w:id="1246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16</w:delText>
            </w:r>
          </w:del>
        </w:p>
        <w:p w14:paraId="544CD40F" w14:textId="64A6C89C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47" w:author="Révész Gergő László" w:date="2022-04-18T00:33:00Z"/>
              <w:rFonts w:cstheme="minorBidi"/>
              <w:noProof/>
              <w:rPrChange w:id="1248" w:author="Révész Gergő László" w:date="2022-04-18T18:57:00Z">
                <w:rPr>
                  <w:del w:id="1249" w:author="Révész Gergő László" w:date="2022-04-18T00:33:00Z"/>
                  <w:rFonts w:cstheme="minorBidi"/>
                  <w:noProof/>
                </w:rPr>
              </w:rPrChange>
            </w:rPr>
            <w:pPrChange w:id="125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51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5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2.2.1. Service Controller</w:delText>
            </w:r>
            <w:r w:rsidRPr="00A076A1" w:rsidDel="00653D70">
              <w:rPr>
                <w:noProof/>
                <w:webHidden/>
                <w:rPrChange w:id="1253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16</w:delText>
            </w:r>
          </w:del>
        </w:p>
        <w:p w14:paraId="227020F6" w14:textId="2BCE8AA0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54" w:author="Révész Gergő László" w:date="2022-04-18T00:33:00Z"/>
              <w:rFonts w:cstheme="minorBidi"/>
              <w:noProof/>
              <w:rPrChange w:id="1255" w:author="Révész Gergő László" w:date="2022-04-18T18:57:00Z">
                <w:rPr>
                  <w:del w:id="1256" w:author="Révész Gergő László" w:date="2022-04-18T00:33:00Z"/>
                  <w:rFonts w:cstheme="minorBidi"/>
                  <w:noProof/>
                </w:rPr>
              </w:rPrChange>
            </w:rPr>
            <w:pPrChange w:id="125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58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5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2.2.2. Toastr</w:delText>
            </w:r>
            <w:r w:rsidRPr="00A076A1" w:rsidDel="00653D70">
              <w:rPr>
                <w:noProof/>
                <w:webHidden/>
                <w:rPrChange w:id="1260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17</w:delText>
            </w:r>
          </w:del>
        </w:p>
        <w:p w14:paraId="42AD4B38" w14:textId="452251BE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61" w:author="Révész Gergő László" w:date="2022-04-18T00:33:00Z"/>
              <w:rFonts w:cstheme="minorBidi"/>
              <w:noProof/>
              <w:rPrChange w:id="1262" w:author="Révész Gergő László" w:date="2022-04-18T18:57:00Z">
                <w:rPr>
                  <w:del w:id="1263" w:author="Révész Gergő László" w:date="2022-04-18T00:33:00Z"/>
                  <w:rFonts w:cstheme="minorBidi"/>
                  <w:noProof/>
                </w:rPr>
              </w:rPrChange>
            </w:rPr>
            <w:pPrChange w:id="1264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65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66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2.2.3. TCP Listener és TCP Client</w:delText>
            </w:r>
            <w:r w:rsidRPr="00A076A1" w:rsidDel="00653D70">
              <w:rPr>
                <w:noProof/>
                <w:webHidden/>
                <w:rPrChange w:id="1267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19</w:delText>
            </w:r>
          </w:del>
        </w:p>
        <w:p w14:paraId="0D2B729F" w14:textId="527701F7" w:rsidR="006A2D53" w:rsidRPr="00A076A1" w:rsidDel="00653D70" w:rsidRDefault="006A2D53">
          <w:pPr>
            <w:pStyle w:val="TJ1"/>
            <w:spacing w:before="0"/>
            <w:contextualSpacing/>
            <w:rPr>
              <w:del w:id="1268" w:author="Révész Gergő László" w:date="2022-04-18T00:33:00Z"/>
              <w:rFonts w:asciiTheme="minorHAnsi" w:hAnsiTheme="minorHAnsi" w:cstheme="minorBidi"/>
              <w:b w:val="0"/>
              <w:bCs w:val="0"/>
              <w:sz w:val="22"/>
              <w:szCs w:val="22"/>
              <w:rPrChange w:id="1269" w:author="Révész Gergő László" w:date="2022-04-18T18:57:00Z">
                <w:rPr>
                  <w:del w:id="1270" w:author="Révész Gergő László" w:date="2022-04-18T00:33:00Z"/>
                  <w:rFonts w:asciiTheme="minorHAnsi" w:hAnsiTheme="minorHAnsi" w:cstheme="minorBidi"/>
                  <w:b w:val="0"/>
                  <w:bCs w:val="0"/>
                  <w:sz w:val="22"/>
                  <w:szCs w:val="22"/>
                </w:rPr>
              </w:rPrChange>
            </w:rPr>
            <w:pPrChange w:id="1271" w:author="Révész Gergő László" w:date="2022-04-18T00:35:00Z">
              <w:pPr>
                <w:pStyle w:val="TJ1"/>
              </w:pPr>
            </w:pPrChange>
          </w:pPr>
          <w:del w:id="1272" w:author="Révész Gergő László" w:date="2022-04-18T00:33:00Z">
            <w:r w:rsidRPr="00A076A1" w:rsidDel="00653D70">
              <w:rPr>
                <w:rStyle w:val="Hiperhivatkozs"/>
                <w:b w:val="0"/>
                <w:bCs w:val="0"/>
                <w:color w:val="auto"/>
                <w:rPrChange w:id="1273" w:author="Révész Gergő László" w:date="2022-04-18T18:57:00Z">
                  <w:rPr>
                    <w:rStyle w:val="Hiperhivatkozs"/>
                    <w:b w:val="0"/>
                    <w:bCs w:val="0"/>
                  </w:rPr>
                </w:rPrChange>
              </w:rPr>
              <w:delText>3. A kés</w:delText>
            </w:r>
            <w:r w:rsidRPr="00A076A1" w:rsidDel="00653D70">
              <w:rPr>
                <w:rStyle w:val="Hiperhivatkozs"/>
                <w:b w:val="0"/>
                <w:bCs w:val="0"/>
                <w:color w:val="auto"/>
                <w:lang w:val="en-US"/>
                <w:rPrChange w:id="1274" w:author="Révész Gergő László" w:date="2022-04-18T18:57:00Z">
                  <w:rPr>
                    <w:rStyle w:val="Hiperhivatkozs"/>
                    <w:b w:val="0"/>
                    <w:bCs w:val="0"/>
                    <w:lang w:val="en-US"/>
                  </w:rPr>
                </w:rPrChange>
              </w:rPr>
              <w:delText xml:space="preserve">z </w:delText>
            </w:r>
            <w:r w:rsidRPr="00A076A1" w:rsidDel="00653D70">
              <w:rPr>
                <w:rStyle w:val="Hiperhivatkozs"/>
                <w:b w:val="0"/>
                <w:bCs w:val="0"/>
                <w:color w:val="auto"/>
                <w:rPrChange w:id="1275" w:author="Révész Gergő László" w:date="2022-04-18T18:57:00Z">
                  <w:rPr>
                    <w:rStyle w:val="Hiperhivatkozs"/>
                    <w:b w:val="0"/>
                    <w:bCs w:val="0"/>
                  </w:rPr>
                </w:rPrChange>
              </w:rPr>
              <w:delText>alkalmazás</w:delText>
            </w:r>
            <w:r w:rsidRPr="00A076A1" w:rsidDel="00653D70">
              <w:rPr>
                <w:b w:val="0"/>
                <w:bCs w:val="0"/>
                <w:webHidden/>
                <w:rPrChange w:id="1276" w:author="Révész Gergő László" w:date="2022-04-18T18:57:00Z">
                  <w:rPr>
                    <w:b w:val="0"/>
                    <w:bCs w:val="0"/>
                    <w:webHidden/>
                  </w:rPr>
                </w:rPrChange>
              </w:rPr>
              <w:tab/>
              <w:delText>21</w:delText>
            </w:r>
          </w:del>
        </w:p>
        <w:p w14:paraId="56D8F7FB" w14:textId="53A99CEA" w:rsidR="006A2D53" w:rsidRPr="00A076A1" w:rsidDel="00653D70" w:rsidRDefault="006A2D53">
          <w:pPr>
            <w:pStyle w:val="TJ2"/>
            <w:rPr>
              <w:del w:id="1277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278" w:author="Révész Gergő László" w:date="2022-04-18T18:57:00Z">
                <w:rPr>
                  <w:del w:id="1279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280" w:author="Révész Gergő László" w:date="2022-04-18T00:33:00Z">
            <w:r w:rsidRPr="00A076A1" w:rsidDel="00653D70">
              <w:rPr>
                <w:rStyle w:val="Hiperhivatkozs"/>
                <w:color w:val="auto"/>
                <w:rPrChange w:id="1281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3.1. Funkciók tesztelése</w:delText>
            </w:r>
            <w:r w:rsidRPr="00A076A1" w:rsidDel="00653D70">
              <w:rPr>
                <w:webHidden/>
                <w:color w:val="auto"/>
                <w:rPrChange w:id="1282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21</w:delText>
            </w:r>
          </w:del>
        </w:p>
        <w:p w14:paraId="5CAE3731" w14:textId="52646FD2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83" w:author="Révész Gergő László" w:date="2022-04-18T00:33:00Z"/>
              <w:rFonts w:cstheme="minorBidi"/>
              <w:noProof/>
              <w:rPrChange w:id="1284" w:author="Révész Gergő László" w:date="2022-04-18T18:57:00Z">
                <w:rPr>
                  <w:del w:id="1285" w:author="Révész Gergő László" w:date="2022-04-18T00:33:00Z"/>
                  <w:rFonts w:cstheme="minorBidi"/>
                  <w:noProof/>
                </w:rPr>
              </w:rPrChange>
            </w:rPr>
            <w:pPrChange w:id="1286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87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88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3.1.1. Indítás funkció</w:delText>
            </w:r>
            <w:r w:rsidRPr="00A076A1" w:rsidDel="00653D70">
              <w:rPr>
                <w:noProof/>
                <w:webHidden/>
                <w:rPrChange w:id="1289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21</w:delText>
            </w:r>
          </w:del>
        </w:p>
        <w:p w14:paraId="228838EE" w14:textId="1807541B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90" w:author="Révész Gergő László" w:date="2022-04-18T00:33:00Z"/>
              <w:rFonts w:cstheme="minorBidi"/>
              <w:noProof/>
              <w:rPrChange w:id="1291" w:author="Révész Gergő László" w:date="2022-04-18T18:57:00Z">
                <w:rPr>
                  <w:del w:id="1292" w:author="Révész Gergő László" w:date="2022-04-18T00:33:00Z"/>
                  <w:rFonts w:cstheme="minorBidi"/>
                  <w:noProof/>
                </w:rPr>
              </w:rPrChange>
            </w:rPr>
            <w:pPrChange w:id="1293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294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295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3.1.2. Betöltés funkció</w:delText>
            </w:r>
            <w:r w:rsidRPr="00A076A1" w:rsidDel="00653D70">
              <w:rPr>
                <w:noProof/>
                <w:webHidden/>
                <w:rPrChange w:id="1296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23</w:delText>
            </w:r>
          </w:del>
        </w:p>
        <w:p w14:paraId="5EFCCC0A" w14:textId="562DB257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297" w:author="Révész Gergő László" w:date="2022-04-18T00:33:00Z"/>
              <w:rFonts w:cstheme="minorBidi"/>
              <w:noProof/>
              <w:rPrChange w:id="1298" w:author="Révész Gergő László" w:date="2022-04-18T18:57:00Z">
                <w:rPr>
                  <w:del w:id="1299" w:author="Révész Gergő László" w:date="2022-04-18T00:33:00Z"/>
                  <w:rFonts w:cstheme="minorBidi"/>
                  <w:noProof/>
                </w:rPr>
              </w:rPrChange>
            </w:rPr>
            <w:pPrChange w:id="1300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01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30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3.1.3. Futtatás funkció</w:delText>
            </w:r>
            <w:r w:rsidRPr="00A076A1" w:rsidDel="00653D70">
              <w:rPr>
                <w:noProof/>
                <w:webHidden/>
                <w:rPrChange w:id="1303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25</w:delText>
            </w:r>
          </w:del>
        </w:p>
        <w:p w14:paraId="232C83B6" w14:textId="3188E2CB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04" w:author="Révész Gergő László" w:date="2022-04-18T00:33:00Z"/>
              <w:rFonts w:cstheme="minorBidi"/>
              <w:noProof/>
              <w:rPrChange w:id="1305" w:author="Révész Gergő László" w:date="2022-04-18T18:57:00Z">
                <w:rPr>
                  <w:del w:id="1306" w:author="Révész Gergő László" w:date="2022-04-18T00:33:00Z"/>
                  <w:rFonts w:cstheme="minorBidi"/>
                  <w:noProof/>
                </w:rPr>
              </w:rPrChange>
            </w:rPr>
            <w:pPrChange w:id="1307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08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30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3.1.4. Frissítés funkció</w:delText>
            </w:r>
            <w:r w:rsidRPr="00A076A1" w:rsidDel="00653D70">
              <w:rPr>
                <w:noProof/>
                <w:webHidden/>
                <w:rPrChange w:id="1310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7DC59C0E" w14:textId="2D98DE7A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11" w:author="Révész Gergő László" w:date="2022-04-18T00:33:00Z"/>
              <w:rFonts w:cstheme="minorBidi"/>
              <w:noProof/>
              <w:rPrChange w:id="1312" w:author="Révész Gergő László" w:date="2022-04-18T18:57:00Z">
                <w:rPr>
                  <w:del w:id="1313" w:author="Révész Gergő László" w:date="2022-04-18T00:33:00Z"/>
                  <w:rFonts w:cstheme="minorBidi"/>
                  <w:noProof/>
                </w:rPr>
              </w:rPrChange>
            </w:rPr>
            <w:pPrChange w:id="1314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15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316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3.1.5. Törlés funkció</w:delText>
            </w:r>
            <w:r w:rsidRPr="00A076A1" w:rsidDel="00653D70">
              <w:rPr>
                <w:noProof/>
                <w:webHidden/>
                <w:rPrChange w:id="1317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26</w:delText>
            </w:r>
          </w:del>
        </w:p>
        <w:p w14:paraId="2100B51B" w14:textId="7E68EA69" w:rsidR="006A2D53" w:rsidRPr="00A076A1" w:rsidDel="00653D70" w:rsidRDefault="006A2D53">
          <w:pPr>
            <w:pStyle w:val="TJ3"/>
            <w:tabs>
              <w:tab w:val="right" w:leader="dot" w:pos="8493"/>
            </w:tabs>
            <w:spacing w:after="0" w:line="360" w:lineRule="auto"/>
            <w:ind w:firstLine="0"/>
            <w:rPr>
              <w:del w:id="1318" w:author="Révész Gergő László" w:date="2022-04-18T00:33:00Z"/>
              <w:rFonts w:cstheme="minorBidi"/>
              <w:noProof/>
              <w:rPrChange w:id="1319" w:author="Révész Gergő László" w:date="2022-04-18T18:57:00Z">
                <w:rPr>
                  <w:del w:id="1320" w:author="Révész Gergő László" w:date="2022-04-18T00:33:00Z"/>
                  <w:rFonts w:cstheme="minorBidi"/>
                  <w:noProof/>
                </w:rPr>
              </w:rPrChange>
            </w:rPr>
            <w:pPrChange w:id="1321" w:author="Révész Gergő László" w:date="2022-04-18T00:35:00Z">
              <w:pPr>
                <w:pStyle w:val="TJ3"/>
                <w:tabs>
                  <w:tab w:val="right" w:leader="dot" w:pos="8493"/>
                </w:tabs>
                <w:spacing w:line="360" w:lineRule="auto"/>
                <w:ind w:firstLine="0"/>
              </w:pPr>
            </w:pPrChange>
          </w:pPr>
          <w:del w:id="1322" w:author="Révész Gergő László" w:date="2022-04-18T00:33:00Z">
            <w:r w:rsidRPr="00A076A1" w:rsidDel="00653D70">
              <w:rPr>
                <w:rStyle w:val="Hiperhivatkozs"/>
                <w:noProof/>
                <w:color w:val="auto"/>
                <w:rPrChange w:id="1323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3.1.6. Leállítás funkció</w:delText>
            </w:r>
            <w:r w:rsidRPr="00A076A1" w:rsidDel="00653D70">
              <w:rPr>
                <w:noProof/>
                <w:webHidden/>
                <w:rPrChange w:id="1324" w:author="Révész Gergő László" w:date="2022-04-18T18:57:00Z">
                  <w:rPr>
                    <w:noProof/>
                    <w:webHidden/>
                  </w:rPr>
                </w:rPrChange>
              </w:rPr>
              <w:tab/>
              <w:delText>27</w:delText>
            </w:r>
          </w:del>
        </w:p>
        <w:p w14:paraId="33309591" w14:textId="3D67DCD5" w:rsidR="006A2D53" w:rsidRPr="00A076A1" w:rsidDel="00653D70" w:rsidRDefault="006A2D53">
          <w:pPr>
            <w:pStyle w:val="TJ2"/>
            <w:rPr>
              <w:del w:id="1325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26" w:author="Révész Gergő László" w:date="2022-04-18T18:57:00Z">
                <w:rPr>
                  <w:del w:id="1327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328" w:author="Révész Gergő László" w:date="2022-04-18T00:33:00Z">
            <w:r w:rsidRPr="00A076A1" w:rsidDel="00653D70">
              <w:rPr>
                <w:rStyle w:val="Hiperhivatkozs"/>
                <w:color w:val="auto"/>
                <w:rPrChange w:id="1329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3.2. További fejlesztési lehetőségek</w:delText>
            </w:r>
            <w:r w:rsidRPr="00A076A1" w:rsidDel="00653D70">
              <w:rPr>
                <w:webHidden/>
                <w:color w:val="auto"/>
                <w:rPrChange w:id="1330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28</w:delText>
            </w:r>
          </w:del>
        </w:p>
        <w:p w14:paraId="69E69D76" w14:textId="33B42EE5" w:rsidR="006A2D53" w:rsidRPr="00A076A1" w:rsidDel="00653D70" w:rsidRDefault="006A2D53">
          <w:pPr>
            <w:pStyle w:val="TJ2"/>
            <w:contextualSpacing/>
            <w:rPr>
              <w:del w:id="1331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32" w:author="Révész Gergő László" w:date="2022-04-18T18:57:00Z">
                <w:rPr>
                  <w:del w:id="1333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  <w:pPrChange w:id="1334" w:author="Révész Gergő László" w:date="2022-04-18T00:35:00Z">
              <w:pPr>
                <w:pStyle w:val="TJ2"/>
                <w:spacing w:before="240"/>
                <w:contextualSpacing w:val="0"/>
              </w:pPr>
            </w:pPrChange>
          </w:pPr>
          <w:del w:id="1335" w:author="Révész Gergő László" w:date="2022-04-18T00:33:00Z">
            <w:r w:rsidRPr="00A076A1" w:rsidDel="00653D70">
              <w:rPr>
                <w:rStyle w:val="Hiperhivatkozs"/>
                <w:color w:val="auto"/>
                <w:rPrChange w:id="1336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Irodalomjegyzék</w:delText>
            </w:r>
            <w:r w:rsidRPr="00A076A1" w:rsidDel="00653D70">
              <w:rPr>
                <w:webHidden/>
                <w:color w:val="auto"/>
                <w:rPrChange w:id="1337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29</w:delText>
            </w:r>
          </w:del>
        </w:p>
        <w:p w14:paraId="4F33A423" w14:textId="510B4A35" w:rsidR="006A2D53" w:rsidRPr="00A076A1" w:rsidDel="00653D70" w:rsidRDefault="006A2D53">
          <w:pPr>
            <w:pStyle w:val="TJ2"/>
            <w:rPr>
              <w:del w:id="1338" w:author="Révész Gergő László" w:date="2022-04-18T00:33:00Z"/>
              <w:rFonts w:asciiTheme="minorHAnsi" w:eastAsiaTheme="minorEastAsia" w:hAnsiTheme="minorHAnsi" w:cstheme="minorBidi"/>
              <w:color w:val="auto"/>
              <w:sz w:val="22"/>
              <w:szCs w:val="22"/>
              <w:lang w:eastAsia="hu-HU"/>
              <w:rPrChange w:id="1339" w:author="Révész Gergő László" w:date="2022-04-18T18:57:00Z">
                <w:rPr>
                  <w:del w:id="1340" w:author="Révész Gergő László" w:date="2022-04-18T00:33:00Z"/>
                  <w:rFonts w:asciiTheme="minorHAnsi" w:eastAsiaTheme="minorEastAsia" w:hAnsiTheme="minorHAnsi" w:cstheme="minorBidi"/>
                  <w:color w:val="auto"/>
                  <w:sz w:val="22"/>
                  <w:szCs w:val="22"/>
                  <w:lang w:eastAsia="hu-HU"/>
                </w:rPr>
              </w:rPrChange>
            </w:rPr>
          </w:pPr>
          <w:del w:id="1341" w:author="Révész Gergő László" w:date="2022-04-18T00:33:00Z">
            <w:r w:rsidRPr="00A076A1" w:rsidDel="00653D70">
              <w:rPr>
                <w:rStyle w:val="Hiperhivatkozs"/>
                <w:color w:val="auto"/>
                <w:rPrChange w:id="1342" w:author="Révész Gergő László" w:date="2022-04-18T18:57:00Z">
                  <w:rPr>
                    <w:rStyle w:val="Hiperhivatkozs"/>
                    <w:noProof/>
                  </w:rPr>
                </w:rPrChange>
              </w:rPr>
              <w:delText>Nyilatkozat</w:delText>
            </w:r>
            <w:r w:rsidRPr="00A076A1" w:rsidDel="00653D70">
              <w:rPr>
                <w:webHidden/>
                <w:color w:val="auto"/>
                <w:rPrChange w:id="1343" w:author="Révész Gergő László" w:date="2022-04-18T18:57:00Z">
                  <w:rPr>
                    <w:noProof/>
                    <w:webHidden/>
                    <w:color w:val="E7E6E6" w:themeColor="background2"/>
                  </w:rPr>
                </w:rPrChange>
              </w:rPr>
              <w:tab/>
              <w:delText>30</w:delText>
            </w:r>
          </w:del>
        </w:p>
        <w:p w14:paraId="5A84A27F" w14:textId="215ADC2C" w:rsidR="00EC145A" w:rsidRPr="00EC145A" w:rsidRDefault="00A74CEB" w:rsidP="00EC145A">
          <w:pPr>
            <w:ind w:firstLine="0"/>
            <w:jc w:val="left"/>
            <w:rPr>
              <w:color w:val="000000" w:themeColor="text1"/>
              <w:rPrChange w:id="1344" w:author="Révész Gergő László" w:date="2022-04-18T01:14:00Z">
                <w:rPr/>
              </w:rPrChange>
            </w:rPr>
            <w:sectPr w:rsidR="00EC145A" w:rsidRPr="00EC145A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  <w:pPrChange w:id="1345" w:author="Révész Gergő László" w:date="2022-04-18T00:35:00Z">
              <w:pPr>
                <w:ind w:firstLine="0"/>
              </w:pPr>
            </w:pPrChange>
          </w:pPr>
          <w:r w:rsidRPr="00A076A1">
            <w:rPr>
              <w:b/>
              <w:bCs/>
              <w:color w:val="auto"/>
              <w:rPrChange w:id="1346" w:author="Révész Gergő László" w:date="2022-04-18T18:57:00Z">
                <w:rPr>
                  <w:b/>
                  <w:bCs/>
                </w:rPr>
              </w:rPrChange>
            </w:rPr>
            <w:fldChar w:fldCharType="end"/>
          </w:r>
        </w:p>
      </w:sdtContent>
    </w:sdt>
    <w:p w14:paraId="7F4CCC36" w14:textId="77777777" w:rsidR="0007289F" w:rsidRPr="00C128CD" w:rsidRDefault="0007289F" w:rsidP="00CF1854">
      <w:pPr>
        <w:rPr>
          <w:color w:val="000000" w:themeColor="text1"/>
          <w:rPrChange w:id="1347" w:author="Révész Gergő László" w:date="2022-04-18T01:14:00Z">
            <w:rPr/>
          </w:rPrChange>
        </w:rPr>
      </w:pPr>
      <w:bookmarkStart w:id="1348" w:name="_Toc98934447"/>
      <w:bookmarkStart w:id="1349" w:name="_Toc98936097"/>
    </w:p>
    <w:p w14:paraId="5DD02B4E" w14:textId="2634C16C" w:rsidR="00BC3D8F" w:rsidRPr="00C128CD" w:rsidRDefault="0082535C" w:rsidP="006E0AF7">
      <w:pPr>
        <w:pStyle w:val="Cmsor2"/>
      </w:pPr>
      <w:bookmarkStart w:id="1350" w:name="_Toc101134552"/>
      <w:r w:rsidRPr="00C128CD">
        <w:t>Bevezetés</w:t>
      </w:r>
      <w:bookmarkEnd w:id="1348"/>
      <w:bookmarkEnd w:id="1349"/>
      <w:bookmarkEnd w:id="1350"/>
    </w:p>
    <w:p w14:paraId="50ED21E0" w14:textId="77777777" w:rsidR="0007289F" w:rsidRPr="00C128CD" w:rsidRDefault="0007289F" w:rsidP="0007289F">
      <w:pPr>
        <w:rPr>
          <w:color w:val="000000" w:themeColor="text1"/>
          <w:lang w:eastAsia="hu-HU"/>
          <w:rPrChange w:id="1351" w:author="Révész Gergő László" w:date="2022-04-18T01:14:00Z">
            <w:rPr>
              <w:lang w:eastAsia="hu-HU"/>
            </w:rPr>
          </w:rPrChange>
        </w:rPr>
      </w:pPr>
    </w:p>
    <w:p w14:paraId="4A51BE7B" w14:textId="3B2E6AE3" w:rsidR="003A26B5" w:rsidRPr="00C128CD" w:rsidRDefault="0085210F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C128CD">
        <w:rPr>
          <w:rFonts w:cs="Times New Roman"/>
          <w:color w:val="000000" w:themeColor="text1"/>
          <w:szCs w:val="24"/>
          <w:lang w:eastAsia="hu-HU"/>
        </w:rPr>
        <w:t>Griff</w:t>
      </w:r>
      <w:ins w:id="1352" w:author="Révész Gergő" w:date="2022-04-13T12:08:00Z">
        <w:r w:rsidR="00711FDB" w:rsidRPr="00C128CD">
          <w:rPr>
            <w:rFonts w:cs="Times New Roman"/>
            <w:color w:val="000000" w:themeColor="text1"/>
            <w:szCs w:val="24"/>
            <w:lang w:eastAsia="hu-HU"/>
          </w:rPr>
          <w:t>S</w:t>
        </w:r>
      </w:ins>
      <w:del w:id="1353" w:author="Révész Gergő" w:date="2022-04-13T12:08:00Z">
        <w:r w:rsidRPr="00C128CD" w:rsidDel="00711FDB">
          <w:rPr>
            <w:rFonts w:cs="Times New Roman"/>
            <w:color w:val="000000" w:themeColor="text1"/>
            <w:szCs w:val="24"/>
            <w:lang w:eastAsia="hu-HU"/>
          </w:rPr>
          <w:delText>s</w:delText>
        </w:r>
      </w:del>
      <w:r w:rsidRPr="00C128CD">
        <w:rPr>
          <w:rFonts w:cs="Times New Roman"/>
          <w:color w:val="000000" w:themeColor="text1"/>
          <w:szCs w:val="24"/>
          <w:lang w:eastAsia="hu-HU"/>
        </w:rPr>
        <w:t>oft</w:t>
      </w:r>
      <w:proofErr w:type="spellEnd"/>
      <w:r w:rsidRPr="00C128CD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C128CD">
        <w:rPr>
          <w:rFonts w:cs="Times New Roman"/>
          <w:color w:val="000000" w:themeColor="text1"/>
          <w:szCs w:val="24"/>
          <w:lang w:eastAsia="hu-HU"/>
        </w:rPr>
        <w:t>e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C128CD">
        <w:rPr>
          <w:rFonts w:cs="Times New Roman"/>
          <w:color w:val="000000" w:themeColor="text1"/>
          <w:szCs w:val="28"/>
        </w:rPr>
        <w:t xml:space="preserve">, amit Önkormányzatok, </w:t>
      </w:r>
      <w:ins w:id="1354" w:author="Révész Gergő" w:date="2022-04-13T12:08:00Z">
        <w:r w:rsidR="00711FDB" w:rsidRPr="00C128CD">
          <w:rPr>
            <w:rFonts w:cs="Times New Roman"/>
            <w:color w:val="000000" w:themeColor="text1"/>
            <w:szCs w:val="28"/>
          </w:rPr>
          <w:t>K</w:t>
        </w:r>
      </w:ins>
      <w:del w:id="1355" w:author="Révész Gergő" w:date="2022-04-13T12:08:00Z">
        <w:r w:rsidR="0055723D" w:rsidRPr="00C128CD" w:rsidDel="00711FDB">
          <w:rPr>
            <w:rFonts w:cs="Times New Roman"/>
            <w:color w:val="000000" w:themeColor="text1"/>
            <w:szCs w:val="28"/>
          </w:rPr>
          <w:delText>k</w:delText>
        </w:r>
      </w:del>
      <w:r w:rsidR="00822437" w:rsidRPr="00C128CD">
        <w:rPr>
          <w:rFonts w:cs="Times New Roman"/>
          <w:color w:val="000000" w:themeColor="text1"/>
          <w:szCs w:val="28"/>
        </w:rPr>
        <w:t>öltségvetési intézmények és középvállalatok is használnak</w:t>
      </w:r>
      <w:r w:rsidR="003A26B5" w:rsidRPr="00C128CD">
        <w:rPr>
          <w:rFonts w:cs="Times New Roman"/>
          <w:color w:val="000000" w:themeColor="text1"/>
          <w:szCs w:val="28"/>
        </w:rPr>
        <w:t xml:space="preserve"> </w:t>
      </w:r>
      <w:del w:id="1356" w:author="Révész Gergő" w:date="2022-04-13T12:09:00Z">
        <w:r w:rsidR="003A26B5" w:rsidRPr="00C128CD" w:rsidDel="00711FDB">
          <w:rPr>
            <w:rFonts w:cs="Times New Roman"/>
            <w:color w:val="000000" w:themeColor="text1"/>
            <w:szCs w:val="28"/>
          </w:rPr>
          <w:delText xml:space="preserve">adminisztrációs </w:delText>
        </w:r>
      </w:del>
      <w:ins w:id="1357" w:author="Révész Gergő" w:date="2022-04-13T12:09:00Z">
        <w:r w:rsidR="00711FDB" w:rsidRPr="00C128CD">
          <w:rPr>
            <w:rFonts w:cs="Times New Roman"/>
            <w:color w:val="000000" w:themeColor="text1"/>
            <w:szCs w:val="28"/>
          </w:rPr>
          <w:t xml:space="preserve">ügyviteli </w:t>
        </w:r>
      </w:ins>
      <w:r w:rsidR="003A26B5" w:rsidRPr="00C128CD">
        <w:rPr>
          <w:rFonts w:cs="Times New Roman"/>
          <w:color w:val="000000" w:themeColor="text1"/>
          <w:szCs w:val="28"/>
        </w:rPr>
        <w:t>célokra.</w:t>
      </w:r>
      <w:r w:rsidR="000F1A3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C128CD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del w:id="1358" w:author="Révész Gergő László" w:date="2022-04-09T21:44:00Z"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</w:delText>
        </w:r>
        <w:r w:rsidR="006A4F2A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k</w:delText>
        </w:r>
        <w:r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 </w:delText>
        </w:r>
      </w:del>
      <w:ins w:id="1359" w:author="Révész Gergő László" w:date="2022-04-09T21:55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funkciók</w:t>
        </w:r>
      </w:ins>
      <w:ins w:id="1360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Pr="00C128CD">
        <w:rPr>
          <w:rFonts w:cs="Times New Roman"/>
          <w:color w:val="000000" w:themeColor="text1"/>
          <w:szCs w:val="24"/>
          <w:lang w:eastAsia="hu-HU"/>
        </w:rPr>
        <w:t>előre meghatározott időközönként történő lefuttatására.</w:t>
      </w:r>
      <w:r w:rsidR="006A4F2A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del w:id="1361" w:author="Révész Gergő László" w:date="2022-04-09T21:44:00Z">
        <w:r w:rsidR="00B77959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Az ilyen </w:delText>
        </w:r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funkciók</w:delText>
        </w:r>
      </w:del>
      <w:ins w:id="1362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Ilyen </w:t>
        </w:r>
      </w:ins>
      <w:ins w:id="1363" w:author="Révész Gergő László" w:date="2022-04-09T21:56:00Z">
        <w:r w:rsidR="00A63658" w:rsidRPr="00C128CD">
          <w:rPr>
            <w:rFonts w:cs="Times New Roman"/>
            <w:color w:val="000000" w:themeColor="text1"/>
            <w:szCs w:val="24"/>
            <w:lang w:eastAsia="hu-HU"/>
          </w:rPr>
          <w:t>funkció</w:t>
        </w:r>
      </w:ins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p</w:t>
      </w:r>
      <w:ins w:id="1364" w:author="Révész Gergő László" w:date="2022-04-09T21:44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>éldául</w:t>
        </w:r>
      </w:ins>
      <w:del w:id="1365" w:author="Révész Gergő László" w:date="2022-04-09T21:44:00Z">
        <w:r w:rsidR="003A26B5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>l.</w:delText>
        </w:r>
      </w:del>
      <w:r w:rsidR="003A26B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3A26B5" w:rsidRPr="00C128CD">
        <w:rPr>
          <w:rFonts w:cs="Times New Roman"/>
          <w:color w:val="000000" w:themeColor="text1"/>
          <w:szCs w:val="28"/>
        </w:rPr>
        <w:t>egy e-mail küldés</w:t>
      </w:r>
      <w:ins w:id="1366" w:author="Révész Gergő László" w:date="2022-04-09T22:15:00Z">
        <w:r w:rsidR="009C1D16" w:rsidRPr="00C128CD">
          <w:rPr>
            <w:rFonts w:cs="Times New Roman"/>
            <w:color w:val="000000" w:themeColor="text1"/>
            <w:szCs w:val="28"/>
          </w:rPr>
          <w:t xml:space="preserve">, </w:t>
        </w:r>
      </w:ins>
      <w:del w:id="1367" w:author="Révész Gergő László" w:date="2022-04-09T22:15:00Z">
        <w:r w:rsidR="003A26B5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r w:rsidR="003A26B5" w:rsidRPr="00C128CD">
        <w:rPr>
          <w:rFonts w:cs="Times New Roman"/>
          <w:color w:val="000000" w:themeColor="text1"/>
          <w:szCs w:val="28"/>
        </w:rPr>
        <w:t>vagy a NAV számára küldendő Online számla bevallás.</w:t>
      </w:r>
    </w:p>
    <w:p w14:paraId="32D907A6" w14:textId="76796F0D" w:rsidR="00B77959" w:rsidRPr="00C128CD" w:rsidRDefault="00D41A2E" w:rsidP="0007289F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C128CD">
        <w:rPr>
          <w:rFonts w:cs="Times New Roman"/>
          <w:color w:val="000000" w:themeColor="text1"/>
          <w:szCs w:val="28"/>
        </w:rPr>
        <w:t>Az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="008A4CB2" w:rsidRPr="00C128CD">
        <w:rPr>
          <w:rFonts w:cs="Times New Roman"/>
          <w:color w:val="000000" w:themeColor="text1"/>
          <w:szCs w:val="28"/>
        </w:rPr>
        <w:t xml:space="preserve">ellátandó </w:t>
      </w:r>
      <w:del w:id="1368" w:author="Révész Gergő László" w:date="2022-04-09T22:19:00Z">
        <w:r w:rsidR="00AE1011" w:rsidRPr="00C128CD" w:rsidDel="009C1D16">
          <w:rPr>
            <w:rFonts w:cs="Times New Roman"/>
            <w:color w:val="000000" w:themeColor="text1"/>
            <w:szCs w:val="28"/>
          </w:rPr>
          <w:delText>feladatok</w:delText>
        </w:r>
        <w:r w:rsidR="00BB292D" w:rsidRPr="00C128CD" w:rsidDel="009C1D16">
          <w:rPr>
            <w:rFonts w:cs="Times New Roman"/>
            <w:color w:val="000000" w:themeColor="text1"/>
            <w:szCs w:val="28"/>
          </w:rPr>
          <w:delText xml:space="preserve"> </w:delText>
        </w:r>
      </w:del>
      <w:ins w:id="1369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>funkciók</w:t>
        </w:r>
      </w:ins>
      <w:ins w:id="1370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 xml:space="preserve"> </w:t>
        </w:r>
      </w:ins>
      <w:r w:rsidR="008A4CB2" w:rsidRPr="00C128CD">
        <w:rPr>
          <w:rFonts w:cs="Times New Roman"/>
          <w:color w:val="000000" w:themeColor="text1"/>
          <w:szCs w:val="28"/>
        </w:rPr>
        <w:t>megnövekedett száma miatt a dolgozók munkáját</w:t>
      </w:r>
      <w:r w:rsidRPr="00C128CD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C128CD">
        <w:rPr>
          <w:rFonts w:cs="Times New Roman"/>
          <w:color w:val="000000" w:themeColor="text1"/>
          <w:szCs w:val="28"/>
        </w:rPr>
        <w:t xml:space="preserve">, </w:t>
      </w:r>
      <w:r w:rsidR="00BB292D" w:rsidRPr="00C128CD">
        <w:rPr>
          <w:rFonts w:cs="Times New Roman"/>
          <w:color w:val="000000" w:themeColor="text1"/>
          <w:szCs w:val="28"/>
        </w:rPr>
        <w:t>ha</w:t>
      </w:r>
      <w:r w:rsidR="008A4CB2" w:rsidRPr="00C128CD">
        <w:rPr>
          <w:rFonts w:cs="Times New Roman"/>
          <w:color w:val="000000" w:themeColor="text1"/>
          <w:szCs w:val="28"/>
        </w:rPr>
        <w:t xml:space="preserve"> </w:t>
      </w:r>
      <w:r w:rsidR="00AE1011" w:rsidRPr="00C128CD">
        <w:rPr>
          <w:rFonts w:cs="Times New Roman"/>
          <w:color w:val="000000" w:themeColor="text1"/>
          <w:szCs w:val="28"/>
        </w:rPr>
        <w:t xml:space="preserve">ezeket </w:t>
      </w:r>
      <w:ins w:id="1371" w:author="Révész Gergő László" w:date="2022-04-10T02:56:00Z">
        <w:r w:rsidR="00696354" w:rsidRPr="00C128CD">
          <w:rPr>
            <w:rFonts w:cs="Times New Roman"/>
            <w:color w:val="000000" w:themeColor="text1"/>
            <w:szCs w:val="28"/>
          </w:rPr>
          <w:t xml:space="preserve">a feladatokat </w:t>
        </w:r>
      </w:ins>
      <w:r w:rsidR="008A4CB2" w:rsidRPr="00C128CD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C128CD">
        <w:rPr>
          <w:rFonts w:cs="Times New Roman"/>
          <w:color w:val="000000" w:themeColor="text1"/>
          <w:szCs w:val="28"/>
        </w:rPr>
        <w:t xml:space="preserve"> </w:t>
      </w:r>
      <w:r w:rsidRPr="00C128CD">
        <w:rPr>
          <w:rFonts w:cs="Times New Roman"/>
          <w:color w:val="000000" w:themeColor="text1"/>
          <w:szCs w:val="28"/>
        </w:rPr>
        <w:t>automatikusan</w:t>
      </w:r>
      <w:r w:rsidR="00B77959" w:rsidRPr="00C128CD">
        <w:rPr>
          <w:rFonts w:cs="Times New Roman"/>
          <w:color w:val="000000" w:themeColor="text1"/>
          <w:szCs w:val="28"/>
        </w:rPr>
        <w:t>.</w:t>
      </w:r>
      <w:r w:rsidR="000F1A3A" w:rsidRPr="00C128CD">
        <w:rPr>
          <w:rFonts w:cs="Times New Roman"/>
          <w:color w:val="000000" w:themeColor="text1"/>
          <w:szCs w:val="28"/>
        </w:rPr>
        <w:t xml:space="preserve"> 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z</w:t>
      </w:r>
      <w:r w:rsidR="00B77959" w:rsidRPr="00C128CD">
        <w:rPr>
          <w:rFonts w:cs="Times New Roman"/>
          <w:color w:val="000000" w:themeColor="text1"/>
          <w:szCs w:val="28"/>
        </w:rPr>
        <w:t>e</w:t>
      </w:r>
      <w:r w:rsidRPr="00C128CD">
        <w:rPr>
          <w:rFonts w:cs="Times New Roman"/>
          <w:color w:val="000000" w:themeColor="text1"/>
          <w:szCs w:val="28"/>
        </w:rPr>
        <w:t>n</w:t>
      </w:r>
      <w:r w:rsidR="00B77959" w:rsidRPr="00C128CD">
        <w:rPr>
          <w:rFonts w:cs="Times New Roman"/>
          <w:color w:val="000000" w:themeColor="text1"/>
          <w:szCs w:val="28"/>
        </w:rPr>
        <w:t xml:space="preserve"> problém</w:t>
      </w:r>
      <w:r w:rsidRPr="00C128CD">
        <w:rPr>
          <w:rFonts w:cs="Times New Roman"/>
          <w:color w:val="000000" w:themeColor="text1"/>
          <w:szCs w:val="28"/>
        </w:rPr>
        <w:t>a</w:t>
      </w:r>
      <w:r w:rsidR="00B77959" w:rsidRPr="00C128CD">
        <w:rPr>
          <w:rFonts w:cs="Times New Roman"/>
          <w:color w:val="000000" w:themeColor="text1"/>
          <w:szCs w:val="28"/>
        </w:rPr>
        <w:t xml:space="preserve"> megoldása miatt esett a választás</w:t>
      </w:r>
      <w:del w:id="1372" w:author="Révész Gergő László" w:date="2022-04-09T23:34:00Z">
        <w:r w:rsidR="00B77959" w:rsidRPr="00C128CD" w:rsidDel="00FF7197">
          <w:rPr>
            <w:rFonts w:cs="Times New Roman"/>
            <w:color w:val="000000" w:themeColor="text1"/>
            <w:szCs w:val="28"/>
          </w:rPr>
          <w:delText>om</w:delText>
        </w:r>
      </w:del>
      <w:r w:rsidR="00B77959" w:rsidRPr="00C128CD">
        <w:rPr>
          <w:rFonts w:cs="Times New Roman"/>
          <w:color w:val="000000" w:themeColor="text1"/>
          <w:szCs w:val="28"/>
        </w:rPr>
        <w:t xml:space="preserve"> egy </w:t>
      </w:r>
      <w:r w:rsidR="005D52DF" w:rsidRPr="00C128CD">
        <w:rPr>
          <w:rFonts w:cs="Times New Roman"/>
          <w:color w:val="000000" w:themeColor="text1"/>
          <w:szCs w:val="28"/>
        </w:rPr>
        <w:t>olyan</w:t>
      </w:r>
      <w:r w:rsidR="00B77959" w:rsidRPr="00C128CD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C128CD">
        <w:rPr>
          <w:rFonts w:cs="Times New Roman"/>
          <w:color w:val="000000" w:themeColor="text1"/>
          <w:szCs w:val="28"/>
        </w:rPr>
        <w:t xml:space="preserve">, ami </w:t>
      </w:r>
      <w:del w:id="1373" w:author="Révész Gergő László" w:date="2022-04-09T22:19:00Z">
        <w:r w:rsidR="00370394" w:rsidRPr="00C128CD" w:rsidDel="009C1D16">
          <w:rPr>
            <w:rFonts w:cs="Times New Roman"/>
            <w:color w:val="000000" w:themeColor="text1"/>
            <w:szCs w:val="28"/>
          </w:rPr>
          <w:delText>e</w:delText>
        </w:r>
        <w:r w:rsidR="00FC5669" w:rsidRPr="00C128CD" w:rsidDel="009C1D16">
          <w:rPr>
            <w:rFonts w:cs="Times New Roman"/>
            <w:color w:val="000000" w:themeColor="text1"/>
            <w:szCs w:val="28"/>
          </w:rPr>
          <w:delText>zeknek</w:delText>
        </w:r>
        <w:r w:rsidR="005D52DF" w:rsidRPr="00C128CD" w:rsidDel="009C1D16">
          <w:rPr>
            <w:rFonts w:cs="Times New Roman"/>
            <w:color w:val="000000" w:themeColor="text1"/>
            <w:szCs w:val="28"/>
          </w:rPr>
          <w:delText xml:space="preserve"> a feladatoknak</w:delText>
        </w:r>
      </w:del>
      <w:ins w:id="1374" w:author="Révész Gergő László" w:date="2022-04-09T22:19:00Z">
        <w:r w:rsidR="009C1D16" w:rsidRPr="00C128CD">
          <w:rPr>
            <w:rFonts w:cs="Times New Roman"/>
            <w:color w:val="000000" w:themeColor="text1"/>
            <w:szCs w:val="28"/>
          </w:rPr>
          <w:t>ennek</w:t>
        </w:r>
      </w:ins>
      <w:r w:rsidR="005D52DF" w:rsidRPr="00C128CD">
        <w:rPr>
          <w:rFonts w:cs="Times New Roman"/>
          <w:color w:val="000000" w:themeColor="text1"/>
          <w:szCs w:val="28"/>
        </w:rPr>
        <w:t xml:space="preserve"> eleget tesz</w:t>
      </w:r>
      <w:r w:rsidR="00B77959" w:rsidRPr="00C128CD">
        <w:rPr>
          <w:rFonts w:cs="Times New Roman"/>
          <w:color w:val="000000" w:themeColor="text1"/>
          <w:szCs w:val="28"/>
        </w:rPr>
        <w:t>.</w:t>
      </w:r>
    </w:p>
    <w:p w14:paraId="76B42216" w14:textId="27118BB2" w:rsidR="007645D2" w:rsidRPr="00C128CD" w:rsidRDefault="00B77959" w:rsidP="0007289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8"/>
        </w:rPr>
        <w:t xml:space="preserve">A szakdolgozat célja egy olyan </w:t>
      </w:r>
      <w:r w:rsidR="000F1A3A" w:rsidRPr="00C128CD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C128CD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C128CD">
        <w:rPr>
          <w:rFonts w:cs="Times New Roman"/>
          <w:color w:val="000000" w:themeColor="text1"/>
          <w:szCs w:val="28"/>
        </w:rPr>
        <w:t>im</w:t>
      </w:r>
      <w:r w:rsidR="009F7D3C" w:rsidRPr="00C128CD">
        <w:rPr>
          <w:rFonts w:cs="Times New Roman"/>
          <w:color w:val="000000" w:themeColor="text1"/>
          <w:szCs w:val="28"/>
        </w:rPr>
        <w:t>p</w:t>
      </w:r>
      <w:r w:rsidR="006C5C1B" w:rsidRPr="00C128CD">
        <w:rPr>
          <w:rFonts w:cs="Times New Roman"/>
          <w:color w:val="000000" w:themeColor="text1"/>
          <w:szCs w:val="28"/>
        </w:rPr>
        <w:t>lementálása</w:t>
      </w:r>
      <w:r w:rsidRPr="00C128CD">
        <w:rPr>
          <w:rFonts w:cs="Times New Roman"/>
          <w:color w:val="000000" w:themeColor="text1"/>
          <w:szCs w:val="28"/>
        </w:rPr>
        <w:t>, amit mindamellett, hogy</w:t>
      </w:r>
      <w:r w:rsidR="00E33492" w:rsidRPr="00C128CD">
        <w:rPr>
          <w:rFonts w:cs="Times New Roman"/>
          <w:color w:val="000000" w:themeColor="text1"/>
          <w:szCs w:val="28"/>
        </w:rPr>
        <w:t xml:space="preserve"> </w:t>
      </w:r>
      <w:r w:rsidR="000F1A3A" w:rsidRPr="00C128CD">
        <w:rPr>
          <w:rFonts w:cs="Times New Roman"/>
          <w:color w:val="000000" w:themeColor="text1"/>
          <w:szCs w:val="28"/>
        </w:rPr>
        <w:t xml:space="preserve">menedzseli </w:t>
      </w:r>
      <w:r w:rsidR="00950552" w:rsidRPr="00C128CD">
        <w:rPr>
          <w:rFonts w:cs="Times New Roman"/>
          <w:color w:val="000000" w:themeColor="text1"/>
          <w:szCs w:val="28"/>
        </w:rPr>
        <w:t xml:space="preserve">a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 xml:space="preserve">szükséges </w:t>
      </w:r>
      <w:del w:id="1375" w:author="Révész Gergő László" w:date="2022-04-09T21:45:00Z">
        <w:r w:rsidR="00950552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376" w:author="Révész Gergő László" w:date="2022-04-10T02:41:00Z">
        <w:r w:rsidR="007C33B9" w:rsidRPr="00C128CD">
          <w:rPr>
            <w:rFonts w:cs="Times New Roman"/>
            <w:color w:val="000000" w:themeColor="text1"/>
            <w:szCs w:val="24"/>
            <w:lang w:eastAsia="hu-HU"/>
          </w:rPr>
          <w:t>feladatok</w:t>
        </w:r>
      </w:ins>
      <w:ins w:id="1377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 </w:t>
        </w:r>
      </w:ins>
      <w:r w:rsidR="00950552" w:rsidRPr="00C128CD">
        <w:rPr>
          <w:rFonts w:cs="Times New Roman"/>
          <w:color w:val="000000" w:themeColor="text1"/>
          <w:szCs w:val="24"/>
          <w:lang w:eastAsia="hu-HU"/>
        </w:rPr>
        <w:t>futtatását</w:t>
      </w:r>
      <w:r w:rsidR="00E33492" w:rsidRPr="00C128CD">
        <w:rPr>
          <w:rFonts w:cs="Times New Roman"/>
          <w:color w:val="000000" w:themeColor="text1"/>
          <w:szCs w:val="28"/>
        </w:rPr>
        <w:t>, lehetőséget nyújt úja</w:t>
      </w:r>
      <w:ins w:id="1378" w:author="Révész Gergő László" w:date="2022-04-09T22:16:00Z">
        <w:r w:rsidR="009C1D16" w:rsidRPr="00C128CD">
          <w:rPr>
            <w:rFonts w:cs="Times New Roman"/>
            <w:color w:val="000000" w:themeColor="text1"/>
            <w:szCs w:val="28"/>
          </w:rPr>
          <w:t xml:space="preserve">k </w:t>
        </w:r>
      </w:ins>
      <w:del w:id="1379" w:author="Révész Gergő László" w:date="2022-04-09T22:16:00Z">
        <w:r w:rsidR="00E33492" w:rsidRPr="00C128CD" w:rsidDel="009C1D16">
          <w:rPr>
            <w:rFonts w:cs="Times New Roman"/>
            <w:color w:val="000000" w:themeColor="text1"/>
            <w:szCs w:val="28"/>
          </w:rPr>
          <w:delText xml:space="preserve">bb feladatok </w:delText>
        </w:r>
      </w:del>
      <w:r w:rsidR="00E33492" w:rsidRPr="00C128CD">
        <w:rPr>
          <w:rFonts w:cs="Times New Roman"/>
          <w:color w:val="000000" w:themeColor="text1"/>
          <w:szCs w:val="28"/>
        </w:rPr>
        <w:t xml:space="preserve">hozzáadására és meglévők törlésére </w:t>
      </w:r>
      <w:r w:rsidR="00950552" w:rsidRPr="00C128CD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  <w:r w:rsidR="005D53A9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A419A" w:rsidRPr="00C128CD">
        <w:rPr>
          <w:rFonts w:cs="Times New Roman"/>
          <w:color w:val="000000" w:themeColor="text1"/>
          <w:szCs w:val="28"/>
        </w:rPr>
        <w:t xml:space="preserve">Az alkalmazás egy háttérben futó </w:t>
      </w:r>
      <w:r w:rsidR="00FC5669" w:rsidRPr="00C128CD">
        <w:rPr>
          <w:rFonts w:cs="Times New Roman"/>
          <w:color w:val="000000" w:themeColor="text1"/>
          <w:szCs w:val="28"/>
        </w:rPr>
        <w:t xml:space="preserve">Windows </w:t>
      </w:r>
      <w:r w:rsidR="00BA419A" w:rsidRPr="00C128CD">
        <w:rPr>
          <w:rFonts w:cs="Times New Roman"/>
          <w:color w:val="000000" w:themeColor="text1"/>
          <w:szCs w:val="28"/>
        </w:rPr>
        <w:t>szolgáltatás</w:t>
      </w:r>
      <w:r w:rsidR="009F7D3C" w:rsidRPr="00C128CD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C128CD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C128CD">
        <w:rPr>
          <w:rFonts w:cs="Times New Roman"/>
          <w:color w:val="000000" w:themeColor="text1"/>
          <w:szCs w:val="28"/>
        </w:rPr>
        <w:t xml:space="preserve"> webalkalmazás is </w:t>
      </w:r>
      <w:r w:rsidR="00FC5669" w:rsidRPr="00C128CD">
        <w:rPr>
          <w:rFonts w:cs="Times New Roman"/>
          <w:color w:val="000000" w:themeColor="text1"/>
          <w:szCs w:val="28"/>
        </w:rPr>
        <w:t>készül</w:t>
      </w:r>
      <w:r w:rsidR="009F7D3C" w:rsidRPr="00C128CD">
        <w:rPr>
          <w:rFonts w:cs="Times New Roman"/>
          <w:color w:val="000000" w:themeColor="text1"/>
          <w:szCs w:val="28"/>
        </w:rPr>
        <w:t xml:space="preserve"> a felhasználói interakciók kezelésére.</w:t>
      </w:r>
    </w:p>
    <w:p w14:paraId="41B6BFBC" w14:textId="3AD8BCD3" w:rsidR="00172199" w:rsidRPr="00C128CD" w:rsidDel="00EF7D3F" w:rsidRDefault="00204B2E" w:rsidP="0007289F">
      <w:pPr>
        <w:tabs>
          <w:tab w:val="right" w:leader="dot" w:pos="28350"/>
        </w:tabs>
        <w:rPr>
          <w:del w:id="1380" w:author="Révész Gergő László" w:date="2022-04-18T19:14:00Z"/>
          <w:rFonts w:cs="Times New Roman"/>
          <w:color w:val="000000" w:themeColor="text1"/>
          <w:szCs w:val="24"/>
          <w:lang w:eastAsia="hu-HU"/>
        </w:rPr>
      </w:pPr>
      <w:r w:rsidRPr="00C128CD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C128CD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minimális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erőforrás használatával, </w:t>
      </w:r>
      <w:r w:rsidR="00407994" w:rsidRPr="00C128CD">
        <w:rPr>
          <w:rFonts w:cs="Times New Roman"/>
          <w:color w:val="000000" w:themeColor="text1"/>
          <w:szCs w:val="24"/>
          <w:lang w:eastAsia="hu-HU"/>
        </w:rPr>
        <w:t xml:space="preserve">és kezelni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tudja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a </w:t>
      </w:r>
      <w:del w:id="1381" w:author="Révész Gergő László" w:date="2022-04-09T21:45:00Z">
        <w:r w:rsidR="00CD2610" w:rsidRPr="00C128CD" w:rsidDel="00060659">
          <w:rPr>
            <w:rFonts w:cs="Times New Roman"/>
            <w:color w:val="000000" w:themeColor="text1"/>
            <w:szCs w:val="24"/>
            <w:lang w:eastAsia="hu-HU"/>
          </w:rPr>
          <w:delText xml:space="preserve">funkciók </w:delText>
        </w:r>
      </w:del>
      <w:ins w:id="1382" w:author="Révész Gergő László" w:date="2022-04-09T21:45:00Z">
        <w:r w:rsidR="00060659" w:rsidRPr="00C128CD">
          <w:rPr>
            <w:rFonts w:cs="Times New Roman"/>
            <w:color w:val="000000" w:themeColor="text1"/>
            <w:szCs w:val="24"/>
            <w:lang w:eastAsia="hu-HU"/>
          </w:rPr>
          <w:t xml:space="preserve">feladatok </w:t>
        </w:r>
      </w:ins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futtatása közben </w:t>
      </w:r>
      <w:r w:rsidR="00370394" w:rsidRPr="00C128CD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C128CD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C128CD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Pr="00C128CD" w:rsidRDefault="00172199" w:rsidP="00EF7D3F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pPrChange w:id="1383" w:author="Révész Gergő László" w:date="2022-04-18T19:14:00Z">
          <w:pPr/>
        </w:pPrChange>
      </w:pPr>
      <w:r w:rsidRPr="00C128CD"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5664AFCF" w14:textId="77777777" w:rsidR="00017BEE" w:rsidRPr="00C128CD" w:rsidRDefault="00017BEE" w:rsidP="00CF1854">
      <w:pPr>
        <w:rPr>
          <w:color w:val="000000" w:themeColor="text1"/>
          <w:rPrChange w:id="1384" w:author="Révész Gergő László" w:date="2022-04-18T01:14:00Z">
            <w:rPr/>
          </w:rPrChange>
        </w:rPr>
      </w:pPr>
      <w:bookmarkStart w:id="1385" w:name="_Toc98936098"/>
    </w:p>
    <w:p w14:paraId="37FB5080" w14:textId="26F1E438" w:rsidR="00CE5333" w:rsidRPr="00C128CD" w:rsidRDefault="006E0AF7" w:rsidP="006E0AF7">
      <w:pPr>
        <w:pStyle w:val="Cmsor1"/>
      </w:pPr>
      <w:bookmarkStart w:id="1386" w:name="_Toc101134553"/>
      <w:ins w:id="1387" w:author="Révész Gergő" w:date="2022-04-06T15:52:00Z">
        <w:r w:rsidRPr="00C128CD">
          <w:t>1</w:t>
        </w:r>
      </w:ins>
      <w:del w:id="1388" w:author="Révész Gergő" w:date="2022-04-06T15:52:00Z">
        <w:r w:rsidR="00297CB1" w:rsidRPr="00C128CD" w:rsidDel="006E0AF7">
          <w:delText>1</w:delText>
        </w:r>
        <w:r w:rsidR="00676A64" w:rsidRPr="00C128CD" w:rsidDel="006E0AF7">
          <w:delText>.</w:delText>
        </w:r>
      </w:del>
      <w:ins w:id="1389" w:author="Révész Gergő" w:date="2022-04-06T15:52:00Z">
        <w:r w:rsidRPr="00C128CD">
          <w:t>.</w:t>
        </w:r>
      </w:ins>
      <w:ins w:id="1390" w:author="Révész Gergő" w:date="2022-04-06T15:53:00Z">
        <w:r w:rsidRPr="00C128CD">
          <w:t xml:space="preserve"> </w:t>
        </w:r>
      </w:ins>
      <w:ins w:id="1391" w:author="Révész Gergő" w:date="2022-04-06T15:52:00Z">
        <w:r w:rsidRPr="00C128CD">
          <w:t xml:space="preserve"> </w:t>
        </w:r>
      </w:ins>
      <w:del w:id="1392" w:author="Révész Gergő" w:date="2022-04-06T15:52:00Z">
        <w:r w:rsidR="00297CB1" w:rsidRPr="00C128CD" w:rsidDel="006E0AF7">
          <w:delText xml:space="preserve"> </w:delText>
        </w:r>
      </w:del>
      <w:r w:rsidR="00534ADB" w:rsidRPr="00C128CD">
        <w:t>Használt technológiák, eszközök bemutatása</w:t>
      </w:r>
      <w:bookmarkEnd w:id="1385"/>
      <w:bookmarkEnd w:id="1386"/>
    </w:p>
    <w:p w14:paraId="39E84954" w14:textId="77777777" w:rsidR="00017BEE" w:rsidRPr="00C128CD" w:rsidRDefault="00017BEE" w:rsidP="00017BEE">
      <w:pPr>
        <w:rPr>
          <w:color w:val="000000" w:themeColor="text1"/>
          <w:lang w:eastAsia="hu-HU"/>
          <w:rPrChange w:id="1393" w:author="Révész Gergő László" w:date="2022-04-18T01:14:00Z">
            <w:rPr>
              <w:lang w:eastAsia="hu-HU"/>
            </w:rPr>
          </w:rPrChange>
        </w:rPr>
      </w:pPr>
    </w:p>
    <w:p w14:paraId="5993B3F8" w14:textId="52181B78" w:rsidR="006830B4" w:rsidRPr="00C128CD" w:rsidRDefault="00152C54" w:rsidP="006E0AF7">
      <w:pPr>
        <w:pStyle w:val="Cmsor2"/>
      </w:pPr>
      <w:bookmarkStart w:id="1394" w:name="_Toc98936099"/>
      <w:bookmarkStart w:id="1395" w:name="_Toc101134554"/>
      <w:r w:rsidRPr="00C128CD">
        <w:t>1.1.</w:t>
      </w:r>
      <w:del w:id="1396" w:author="Révész Gergő" w:date="2022-04-06T15:53:00Z">
        <w:r w:rsidRPr="00C128CD" w:rsidDel="006E0AF7">
          <w:delText xml:space="preserve"> </w:delText>
        </w:r>
      </w:del>
      <w:ins w:id="1397" w:author="Révész Gergő" w:date="2022-04-06T15:35:00Z">
        <w:r w:rsidR="007733C3" w:rsidRPr="00C128CD">
          <w:t xml:space="preserve"> </w:t>
        </w:r>
      </w:ins>
      <w:ins w:id="1398" w:author="Révész Gergő" w:date="2022-04-06T15:53:00Z">
        <w:r w:rsidR="006E0AF7" w:rsidRPr="00C128CD">
          <w:t xml:space="preserve"> </w:t>
        </w:r>
      </w:ins>
      <w:r w:rsidR="00132489" w:rsidRPr="00C128CD">
        <w:t>P</w:t>
      </w:r>
      <w:r w:rsidR="006830B4" w:rsidRPr="00C128CD">
        <w:t>rogramozási nyelv</w:t>
      </w:r>
      <w:bookmarkEnd w:id="1394"/>
      <w:bookmarkEnd w:id="1395"/>
    </w:p>
    <w:p w14:paraId="694DA181" w14:textId="77777777" w:rsidR="00017BEE" w:rsidRPr="00C128CD" w:rsidRDefault="00017BEE" w:rsidP="00017BEE">
      <w:pPr>
        <w:rPr>
          <w:color w:val="000000" w:themeColor="text1"/>
          <w:lang w:eastAsia="hu-HU"/>
          <w:rPrChange w:id="1399" w:author="Révész Gergő László" w:date="2022-04-18T01:14:00Z">
            <w:rPr>
              <w:lang w:eastAsia="hu-HU"/>
            </w:rPr>
          </w:rPrChange>
        </w:rPr>
      </w:pPr>
    </w:p>
    <w:p w14:paraId="5F8A3B1D" w14:textId="21BADFCA" w:rsidR="00426AE0" w:rsidRPr="00C128CD" w:rsidRDefault="00132489" w:rsidP="003E78C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400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401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B1076E" w:rsidRPr="00C128CD">
        <w:rPr>
          <w:rFonts w:cs="Times New Roman"/>
          <w:color w:val="000000" w:themeColor="text1"/>
          <w:szCs w:val="24"/>
          <w:rPrChange w:id="1402" w:author="Révész Gergő László" w:date="2022-04-18T01:14:00Z">
            <w:rPr>
              <w:rFonts w:cs="Times New Roman"/>
              <w:szCs w:val="24"/>
            </w:rPr>
          </w:rPrChange>
        </w:rPr>
        <w:t xml:space="preserve">mai </w:t>
      </w:r>
      <w:r w:rsidRPr="00C128CD">
        <w:rPr>
          <w:rFonts w:cs="Times New Roman"/>
          <w:color w:val="000000" w:themeColor="text1"/>
          <w:szCs w:val="24"/>
          <w:rPrChange w:id="1403" w:author="Révész Gergő László" w:date="2022-04-18T01:14:00Z">
            <w:rPr>
              <w:rFonts w:cs="Times New Roman"/>
              <w:szCs w:val="24"/>
            </w:rPr>
          </w:rPrChange>
        </w:rPr>
        <w:t xml:space="preserve">számítógép </w:t>
      </w:r>
      <w:r w:rsidR="00B1076E" w:rsidRPr="00C128CD">
        <w:rPr>
          <w:rFonts w:cs="Times New Roman"/>
          <w:color w:val="000000" w:themeColor="text1"/>
          <w:szCs w:val="24"/>
          <w:rPrChange w:id="1404" w:author="Révész Gergő László" w:date="2022-04-18T01:14:00Z">
            <w:rPr>
              <w:rFonts w:cs="Times New Roman"/>
              <w:szCs w:val="24"/>
            </w:rPr>
          </w:rPrChange>
        </w:rPr>
        <w:t xml:space="preserve">az emberek számára követhetetlen számolási sebességgel </w:t>
      </w:r>
      <w:r w:rsidR="00C01637" w:rsidRPr="00C128CD">
        <w:rPr>
          <w:rFonts w:cs="Times New Roman"/>
          <w:color w:val="000000" w:themeColor="text1"/>
          <w:szCs w:val="24"/>
          <w:rPrChange w:id="1405" w:author="Révész Gergő László" w:date="2022-04-18T01:14:00Z">
            <w:rPr>
              <w:rFonts w:cs="Times New Roman"/>
              <w:szCs w:val="24"/>
            </w:rPr>
          </w:rPrChange>
        </w:rPr>
        <w:t>bír</w:t>
      </w:r>
      <w:r w:rsidR="00B1076E" w:rsidRPr="00C128CD">
        <w:rPr>
          <w:rFonts w:cs="Times New Roman"/>
          <w:color w:val="000000" w:themeColor="text1"/>
          <w:szCs w:val="24"/>
          <w:rPrChange w:id="1406" w:author="Révész Gergő László" w:date="2022-04-18T01:14:00Z">
            <w:rPr>
              <w:rFonts w:cs="Times New Roman"/>
              <w:szCs w:val="24"/>
            </w:rPr>
          </w:rPrChange>
        </w:rPr>
        <w:t xml:space="preserve">, </w:t>
      </w:r>
      <w:r w:rsidR="00D35655" w:rsidRPr="00C128CD">
        <w:rPr>
          <w:rFonts w:cs="Times New Roman"/>
          <w:color w:val="000000" w:themeColor="text1"/>
          <w:szCs w:val="24"/>
          <w:rPrChange w:id="1407" w:author="Révész Gergő László" w:date="2022-04-18T01:14:00Z">
            <w:rPr>
              <w:rFonts w:cs="Times New Roman"/>
              <w:szCs w:val="24"/>
            </w:rPr>
          </w:rPrChange>
        </w:rPr>
        <w:t xml:space="preserve">ami </w:t>
      </w:r>
      <w:r w:rsidR="00B1076E" w:rsidRPr="00C128CD">
        <w:rPr>
          <w:rFonts w:cs="Times New Roman"/>
          <w:color w:val="000000" w:themeColor="text1"/>
          <w:szCs w:val="24"/>
          <w:rPrChange w:id="1408" w:author="Révész Gergő László" w:date="2022-04-18T01:14:00Z">
            <w:rPr>
              <w:rFonts w:cs="Times New Roman"/>
              <w:szCs w:val="24"/>
            </w:rPr>
          </w:rPrChange>
        </w:rPr>
        <w:t xml:space="preserve">miatt jó ötletnek tűnhet, ha </w:t>
      </w:r>
      <w:r w:rsidR="00D35655" w:rsidRPr="00C128CD">
        <w:rPr>
          <w:rFonts w:cs="Times New Roman"/>
          <w:color w:val="000000" w:themeColor="text1"/>
          <w:szCs w:val="24"/>
          <w:rPrChange w:id="1409" w:author="Révész Gergő László" w:date="2022-04-18T01:14:00Z">
            <w:rPr>
              <w:rFonts w:cs="Times New Roman"/>
              <w:szCs w:val="24"/>
            </w:rPr>
          </w:rPrChange>
        </w:rPr>
        <w:t xml:space="preserve">az </w:t>
      </w:r>
      <w:r w:rsidR="00B1076E" w:rsidRPr="00C128CD">
        <w:rPr>
          <w:rFonts w:cs="Times New Roman"/>
          <w:color w:val="000000" w:themeColor="text1"/>
          <w:szCs w:val="24"/>
          <w:rPrChange w:id="1410" w:author="Révész Gergő László" w:date="2022-04-18T01:14:00Z">
            <w:rPr>
              <w:rFonts w:cs="Times New Roman"/>
              <w:szCs w:val="24"/>
            </w:rPr>
          </w:rPrChange>
        </w:rPr>
        <w:t>egyes emberi feladatokat rá</w:t>
      </w:r>
      <w:r w:rsidR="00D35655" w:rsidRPr="00C128CD">
        <w:rPr>
          <w:rFonts w:cs="Times New Roman"/>
          <w:color w:val="000000" w:themeColor="text1"/>
          <w:szCs w:val="24"/>
          <w:rPrChange w:id="1411" w:author="Révész Gergő László" w:date="2022-04-18T01:14:00Z">
            <w:rPr>
              <w:rFonts w:cs="Times New Roman"/>
              <w:szCs w:val="24"/>
            </w:rPr>
          </w:rPrChange>
        </w:rPr>
        <w:t>bíznánk a</w:t>
      </w:r>
      <w:r w:rsidR="00B1076E" w:rsidRPr="00C128CD">
        <w:rPr>
          <w:rFonts w:cs="Times New Roman"/>
          <w:color w:val="000000" w:themeColor="text1"/>
          <w:szCs w:val="24"/>
          <w:rPrChange w:id="1412" w:author="Révész Gergő László" w:date="2022-04-18T01:14:00Z">
            <w:rPr>
              <w:rFonts w:cs="Times New Roman"/>
              <w:szCs w:val="24"/>
            </w:rPr>
          </w:rPrChange>
        </w:rPr>
        <w:t xml:space="preserve"> számítógép</w:t>
      </w:r>
      <w:r w:rsidR="00D35655" w:rsidRPr="00C128CD">
        <w:rPr>
          <w:rFonts w:cs="Times New Roman"/>
          <w:color w:val="000000" w:themeColor="text1"/>
          <w:szCs w:val="24"/>
          <w:rPrChange w:id="1413" w:author="Révész Gergő László" w:date="2022-04-18T01:14:00Z">
            <w:rPr>
              <w:rFonts w:cs="Times New Roman"/>
              <w:szCs w:val="24"/>
            </w:rPr>
          </w:rPrChange>
        </w:rPr>
        <w:t>ekre</w:t>
      </w:r>
      <w:r w:rsidR="002B6C0D" w:rsidRPr="00C128CD">
        <w:rPr>
          <w:rFonts w:cs="Times New Roman"/>
          <w:color w:val="000000" w:themeColor="text1"/>
          <w:szCs w:val="24"/>
          <w:rPrChange w:id="1414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426AE0" w:rsidRPr="00C128CD">
        <w:rPr>
          <w:rFonts w:cs="Times New Roman"/>
          <w:color w:val="000000" w:themeColor="text1"/>
          <w:szCs w:val="24"/>
          <w:rPrChange w:id="1415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CC2205" w:rsidRPr="00C128CD">
        <w:rPr>
          <w:rFonts w:cs="Times New Roman"/>
          <w:color w:val="000000" w:themeColor="text1"/>
          <w:szCs w:val="24"/>
          <w:rPrChange w:id="1416" w:author="Révész Gergő László" w:date="2022-04-18T01:14:00Z">
            <w:rPr>
              <w:rFonts w:cs="Times New Roman"/>
              <w:szCs w:val="24"/>
            </w:rPr>
          </w:rPrChange>
        </w:rPr>
        <w:t>Ezek</w:t>
      </w:r>
      <w:r w:rsidR="00B1076E" w:rsidRPr="00C128CD">
        <w:rPr>
          <w:rFonts w:cs="Times New Roman"/>
          <w:color w:val="000000" w:themeColor="text1"/>
          <w:szCs w:val="24"/>
          <w:rPrChange w:id="1417" w:author="Révész Gergő László" w:date="2022-04-18T01:14:00Z">
            <w:rPr>
              <w:rFonts w:cs="Times New Roman"/>
              <w:szCs w:val="24"/>
            </w:rPr>
          </w:rPrChange>
        </w:rPr>
        <w:t xml:space="preserve"> „agya” </w:t>
      </w:r>
      <w:r w:rsidR="00426AE0" w:rsidRPr="00C128CD">
        <w:rPr>
          <w:rFonts w:cs="Times New Roman"/>
          <w:color w:val="000000" w:themeColor="text1"/>
          <w:szCs w:val="24"/>
          <w:rPrChange w:id="1418" w:author="Révész Gergő László" w:date="2022-04-18T01:14:00Z">
            <w:rPr>
              <w:rFonts w:cs="Times New Roman"/>
              <w:szCs w:val="24"/>
            </w:rPr>
          </w:rPrChange>
        </w:rPr>
        <w:t>egyelőre még nem ért emberi nyelven</w:t>
      </w:r>
      <w:r w:rsidR="00CC2205" w:rsidRPr="00C128CD">
        <w:rPr>
          <w:rFonts w:cs="Times New Roman"/>
          <w:color w:val="000000" w:themeColor="text1"/>
          <w:szCs w:val="24"/>
          <w:rPrChange w:id="1419" w:author="Révész Gergő László" w:date="2022-04-18T01:14:00Z">
            <w:rPr>
              <w:rFonts w:cs="Times New Roman"/>
              <w:szCs w:val="24"/>
            </w:rPr>
          </w:rPrChange>
        </w:rPr>
        <w:t>, d</w:t>
      </w:r>
      <w:r w:rsidR="00426AE0" w:rsidRPr="00C128CD">
        <w:rPr>
          <w:rFonts w:cs="Times New Roman"/>
          <w:color w:val="000000" w:themeColor="text1"/>
          <w:szCs w:val="24"/>
          <w:rPrChange w:id="1420" w:author="Révész Gergő László" w:date="2022-04-18T01:14:00Z">
            <w:rPr>
              <w:rFonts w:cs="Times New Roman"/>
              <w:szCs w:val="24"/>
            </w:rPr>
          </w:rPrChange>
        </w:rPr>
        <w:t xml:space="preserve">e akkor mégis hogyan tudnánk megmondani egy számítógépnek, hogy mit csináljon? </w:t>
      </w:r>
    </w:p>
    <w:p w14:paraId="660C4A40" w14:textId="1172F195" w:rsidR="00676A64" w:rsidRPr="00C128CD" w:rsidRDefault="0012178C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rPrChange w:id="1421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422" w:author="Révész Gergő László" w:date="2022-04-18T01:14:00Z">
            <w:rPr>
              <w:rFonts w:cs="Times New Roman"/>
              <w:szCs w:val="24"/>
            </w:rPr>
          </w:rPrChange>
        </w:rPr>
        <w:t>Ennek a problémának a megoldására születtek meg a programozási nyelvek.</w:t>
      </w:r>
      <w:r w:rsidR="00DA6865" w:rsidRPr="00C128CD">
        <w:rPr>
          <w:rFonts w:cs="Times New Roman"/>
          <w:color w:val="000000" w:themeColor="text1"/>
          <w:szCs w:val="24"/>
          <w:rPrChange w:id="1423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743F5" w:rsidRPr="00C128CD">
        <w:rPr>
          <w:rFonts w:cs="Times New Roman"/>
          <w:color w:val="000000" w:themeColor="text1"/>
          <w:szCs w:val="24"/>
          <w:rPrChange w:id="1424" w:author="Révész Gergő László" w:date="2022-04-18T01:14:00Z">
            <w:rPr>
              <w:rFonts w:cs="Times New Roman"/>
              <w:szCs w:val="24"/>
            </w:rPr>
          </w:rPrChange>
        </w:rPr>
        <w:t>A programozási nyelvek mindegyike</w:t>
      </w:r>
      <w:r w:rsidR="00F92721" w:rsidRPr="00C128CD">
        <w:rPr>
          <w:rFonts w:cs="Times New Roman"/>
          <w:color w:val="000000" w:themeColor="text1"/>
          <w:szCs w:val="24"/>
          <w:rPrChange w:id="1425" w:author="Révész Gergő László" w:date="2022-04-18T01:14:00Z">
            <w:rPr>
              <w:rFonts w:cs="Times New Roman"/>
              <w:szCs w:val="24"/>
            </w:rPr>
          </w:rPrChange>
        </w:rPr>
        <w:t xml:space="preserve">, csak úgy, mint egy emberi nyelv, </w:t>
      </w:r>
      <w:r w:rsidR="00A743F5" w:rsidRPr="00C128CD">
        <w:rPr>
          <w:rFonts w:cs="Times New Roman"/>
          <w:color w:val="000000" w:themeColor="text1"/>
          <w:szCs w:val="24"/>
          <w:rPrChange w:id="1426" w:author="Révész Gergő László" w:date="2022-04-18T01:14:00Z">
            <w:rPr>
              <w:rFonts w:cs="Times New Roman"/>
              <w:szCs w:val="24"/>
            </w:rPr>
          </w:rPrChange>
        </w:rPr>
        <w:t>rendelkezik</w:t>
      </w:r>
      <w:r w:rsidR="007A5D6F" w:rsidRPr="00C128CD">
        <w:rPr>
          <w:rFonts w:cs="Times New Roman"/>
          <w:color w:val="000000" w:themeColor="text1"/>
          <w:szCs w:val="24"/>
          <w:rPrChange w:id="1427" w:author="Révész Gergő László" w:date="2022-04-18T01:14:00Z">
            <w:rPr>
              <w:rFonts w:cs="Times New Roman"/>
              <w:szCs w:val="24"/>
            </w:rPr>
          </w:rPrChange>
        </w:rPr>
        <w:t xml:space="preserve"> saját szabályrendszerrel</w:t>
      </w:r>
      <w:r w:rsidR="00983EF2" w:rsidRPr="00C128CD">
        <w:rPr>
          <w:rFonts w:cs="Times New Roman"/>
          <w:color w:val="000000" w:themeColor="text1"/>
          <w:szCs w:val="24"/>
          <w:rPrChange w:id="1428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DA6865" w:rsidRPr="00C128CD">
        <w:rPr>
          <w:rFonts w:cs="Times New Roman"/>
          <w:color w:val="000000" w:themeColor="text1"/>
          <w:szCs w:val="24"/>
          <w:rPrChange w:id="1429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D35655" w:rsidRPr="00C128CD">
        <w:rPr>
          <w:rFonts w:cs="Times New Roman"/>
          <w:color w:val="000000" w:themeColor="text1"/>
          <w:szCs w:val="24"/>
          <w:rPrChange w:id="1430" w:author="Révész Gergő László" w:date="2022-04-18T01:14:00Z">
            <w:rPr>
              <w:rFonts w:cs="Times New Roman"/>
              <w:szCs w:val="24"/>
            </w:rPr>
          </w:rPrChange>
        </w:rPr>
        <w:t>A</w:t>
      </w:r>
      <w:r w:rsidR="00DA6865" w:rsidRPr="00C128CD">
        <w:rPr>
          <w:rFonts w:cs="Times New Roman"/>
          <w:color w:val="000000" w:themeColor="text1"/>
          <w:szCs w:val="24"/>
          <w:rPrChange w:id="1431" w:author="Révész Gergő László" w:date="2022-04-18T01:14:00Z">
            <w:rPr>
              <w:rFonts w:cs="Times New Roman"/>
              <w:szCs w:val="24"/>
            </w:rPr>
          </w:rPrChange>
        </w:rPr>
        <w:t xml:space="preserve"> szabály</w:t>
      </w:r>
      <w:r w:rsidR="002121EB" w:rsidRPr="00C128CD">
        <w:rPr>
          <w:rFonts w:cs="Times New Roman"/>
          <w:color w:val="000000" w:themeColor="text1"/>
          <w:szCs w:val="24"/>
          <w:rPrChange w:id="1432" w:author="Révész Gergő László" w:date="2022-04-18T01:14:00Z">
            <w:rPr>
              <w:rFonts w:cs="Times New Roman"/>
              <w:szCs w:val="24"/>
            </w:rPr>
          </w:rPrChange>
        </w:rPr>
        <w:t xml:space="preserve">rendszer </w:t>
      </w:r>
      <w:r w:rsidR="00AE6BF1" w:rsidRPr="00C128CD">
        <w:rPr>
          <w:rFonts w:cs="Times New Roman"/>
          <w:color w:val="000000" w:themeColor="text1"/>
          <w:szCs w:val="24"/>
          <w:rPrChange w:id="1433" w:author="Révész Gergő László" w:date="2022-04-18T01:14:00Z">
            <w:rPr>
              <w:rFonts w:cs="Times New Roman"/>
              <w:szCs w:val="24"/>
            </w:rPr>
          </w:rPrChange>
        </w:rPr>
        <w:t>lehetőség</w:t>
      </w:r>
      <w:r w:rsidR="00A5534F" w:rsidRPr="00C128CD">
        <w:rPr>
          <w:rFonts w:cs="Times New Roman"/>
          <w:color w:val="000000" w:themeColor="text1"/>
          <w:szCs w:val="24"/>
          <w:rPrChange w:id="1434" w:author="Révész Gergő László" w:date="2022-04-18T01:14:00Z">
            <w:rPr>
              <w:rFonts w:cs="Times New Roman"/>
              <w:szCs w:val="24"/>
            </w:rPr>
          </w:rPrChange>
        </w:rPr>
        <w:t>et ad</w:t>
      </w:r>
      <w:r w:rsidR="00AE6BF1" w:rsidRPr="00C128CD">
        <w:rPr>
          <w:rFonts w:cs="Times New Roman"/>
          <w:color w:val="000000" w:themeColor="text1"/>
          <w:szCs w:val="24"/>
          <w:rPrChange w:id="1435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2121EB" w:rsidRPr="00C128CD">
        <w:rPr>
          <w:rFonts w:cs="Times New Roman"/>
          <w:color w:val="000000" w:themeColor="text1"/>
          <w:szCs w:val="24"/>
          <w:rPrChange w:id="1436" w:author="Révész Gergő László" w:date="2022-04-18T01:14:00Z">
            <w:rPr>
              <w:rFonts w:cs="Times New Roman"/>
              <w:szCs w:val="24"/>
            </w:rPr>
          </w:rPrChange>
        </w:rPr>
        <w:t xml:space="preserve">egységes </w:t>
      </w:r>
      <w:r w:rsidR="00AE6BF1" w:rsidRPr="00C128CD">
        <w:rPr>
          <w:rFonts w:cs="Times New Roman"/>
          <w:color w:val="000000" w:themeColor="text1"/>
          <w:szCs w:val="24"/>
          <w:rPrChange w:id="1437" w:author="Révész Gergő László" w:date="2022-04-18T01:14:00Z">
            <w:rPr>
              <w:rFonts w:cs="Times New Roman"/>
              <w:szCs w:val="24"/>
            </w:rPr>
          </w:rPrChange>
        </w:rPr>
        <w:t>módon megfogalmazni egy utasítást, vagy annak sorozatát, egy programot</w:t>
      </w:r>
      <w:r w:rsidR="00A5534F" w:rsidRPr="00C128CD">
        <w:rPr>
          <w:rFonts w:cs="Times New Roman"/>
          <w:color w:val="000000" w:themeColor="text1"/>
          <w:szCs w:val="24"/>
          <w:rPrChange w:id="1438" w:author="Révész Gergő László" w:date="2022-04-18T01:14:00Z">
            <w:rPr>
              <w:rFonts w:cs="Times New Roman"/>
              <w:szCs w:val="24"/>
            </w:rPr>
          </w:rPrChange>
        </w:rPr>
        <w:t xml:space="preserve">. </w:t>
      </w:r>
      <w:r w:rsidR="00A32015" w:rsidRPr="00C128CD">
        <w:rPr>
          <w:rFonts w:cs="Times New Roman"/>
          <w:color w:val="000000" w:themeColor="text1"/>
          <w:szCs w:val="24"/>
          <w:rPrChange w:id="1439" w:author="Révész Gergő László" w:date="2022-04-18T01:14:00Z">
            <w:rPr>
              <w:rFonts w:cs="Times New Roman"/>
              <w:szCs w:val="24"/>
            </w:rPr>
          </w:rPrChange>
        </w:rPr>
        <w:t xml:space="preserve">Egy </w:t>
      </w:r>
      <w:r w:rsidR="00676A64" w:rsidRPr="00C128CD">
        <w:rPr>
          <w:rFonts w:cs="Times New Roman"/>
          <w:color w:val="000000" w:themeColor="text1"/>
          <w:szCs w:val="24"/>
          <w:rPrChange w:id="1440" w:author="Révész Gergő László" w:date="2022-04-18T01:14:00Z">
            <w:rPr>
              <w:rFonts w:cs="Times New Roman"/>
              <w:szCs w:val="24"/>
            </w:rPr>
          </w:rPrChange>
        </w:rPr>
        <w:t xml:space="preserve">program a </w:t>
      </w:r>
      <w:r w:rsidR="007862B7" w:rsidRPr="00C128CD">
        <w:rPr>
          <w:rFonts w:cs="Times New Roman"/>
          <w:color w:val="000000" w:themeColor="text1"/>
          <w:szCs w:val="24"/>
          <w:rPrChange w:id="1441" w:author="Révész Gergő László" w:date="2022-04-18T01:14:00Z">
            <w:rPr>
              <w:rFonts w:cs="Times New Roman"/>
              <w:szCs w:val="24"/>
            </w:rPr>
          </w:rPrChange>
        </w:rPr>
        <w:t xml:space="preserve">programozási </w:t>
      </w:r>
      <w:r w:rsidR="00676A64" w:rsidRPr="00C128CD">
        <w:rPr>
          <w:rFonts w:cs="Times New Roman"/>
          <w:color w:val="000000" w:themeColor="text1"/>
          <w:szCs w:val="24"/>
          <w:rPrChange w:id="1442" w:author="Révész Gergő László" w:date="2022-04-18T01:14:00Z">
            <w:rPr>
              <w:rFonts w:cs="Times New Roman"/>
              <w:szCs w:val="24"/>
            </w:rPr>
          </w:rPrChange>
        </w:rPr>
        <w:t>nyelv</w:t>
      </w:r>
      <w:r w:rsidR="00F92721" w:rsidRPr="00C128CD">
        <w:rPr>
          <w:rFonts w:cs="Times New Roman"/>
          <w:color w:val="000000" w:themeColor="text1"/>
          <w:szCs w:val="24"/>
          <w:rPrChange w:id="1443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AE6BF1" w:rsidRPr="00C128CD">
        <w:rPr>
          <w:rFonts w:cs="Times New Roman"/>
          <w:color w:val="000000" w:themeColor="text1"/>
          <w:szCs w:val="24"/>
          <w:rPrChange w:id="1444" w:author="Révész Gergő László" w:date="2022-04-18T01:14:00Z">
            <w:rPr>
              <w:rFonts w:cs="Times New Roman"/>
              <w:szCs w:val="24"/>
            </w:rPr>
          </w:rPrChange>
        </w:rPr>
        <w:t>szabályait</w:t>
      </w:r>
      <w:r w:rsidR="00F92721" w:rsidRPr="00C128CD">
        <w:rPr>
          <w:rFonts w:cs="Times New Roman"/>
          <w:color w:val="000000" w:themeColor="text1"/>
          <w:szCs w:val="24"/>
          <w:rPrChange w:id="1445" w:author="Révész Gergő László" w:date="2022-04-18T01:14:00Z">
            <w:rPr>
              <w:rFonts w:cs="Times New Roman"/>
              <w:szCs w:val="24"/>
            </w:rPr>
          </w:rPrChange>
        </w:rPr>
        <w:t xml:space="preserve"> követve</w:t>
      </w:r>
      <w:r w:rsidR="00AE6BF1" w:rsidRPr="00C128CD">
        <w:rPr>
          <w:rFonts w:cs="Times New Roman"/>
          <w:color w:val="000000" w:themeColor="text1"/>
          <w:szCs w:val="24"/>
          <w:rPrChange w:id="1446" w:author="Révész Gergő László" w:date="2022-04-18T01:14:00Z">
            <w:rPr>
              <w:rFonts w:cs="Times New Roman"/>
              <w:szCs w:val="24"/>
            </w:rPr>
          </w:rPrChange>
        </w:rPr>
        <w:t xml:space="preserve"> az más, a szabályokat szintén ismerő ember számára is olvasható és érthet</w:t>
      </w:r>
      <w:r w:rsidR="00A72297" w:rsidRPr="00C128CD">
        <w:rPr>
          <w:rFonts w:cs="Times New Roman"/>
          <w:color w:val="000000" w:themeColor="text1"/>
          <w:szCs w:val="24"/>
          <w:rPrChange w:id="1447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="00676A64" w:rsidRPr="00C128CD">
        <w:rPr>
          <w:rFonts w:cs="Times New Roman"/>
          <w:color w:val="000000" w:themeColor="text1"/>
          <w:szCs w:val="24"/>
          <w:rPrChange w:id="1448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1AA8B65" w14:textId="77777777" w:rsidR="00D843EB" w:rsidRPr="00C128CD" w:rsidRDefault="00D843EB" w:rsidP="00017BEE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val="en-US"/>
          <w:rPrChange w:id="1449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</w:pPr>
    </w:p>
    <w:p w14:paraId="5C5FDDE4" w14:textId="784767DB" w:rsidR="00AC5BB9" w:rsidRPr="00C128CD" w:rsidRDefault="0015200A" w:rsidP="006E0AF7">
      <w:pPr>
        <w:pStyle w:val="Cmsor3"/>
      </w:pPr>
      <w:bookmarkStart w:id="1450" w:name="_Toc98936100"/>
      <w:del w:id="1451" w:author="Révész Gergő" w:date="2022-04-06T15:55:00Z">
        <w:r w:rsidRPr="00C128CD" w:rsidDel="006E0AF7">
          <w:delText xml:space="preserve">1.1.1. </w:delText>
        </w:r>
        <w:r w:rsidR="00AC5BB9" w:rsidRPr="00C128CD" w:rsidDel="006E0AF7">
          <w:delText>C#</w:delText>
        </w:r>
      </w:del>
      <w:bookmarkStart w:id="1452" w:name="_Toc101134555"/>
      <w:bookmarkEnd w:id="1450"/>
      <w:proofErr w:type="gramStart"/>
      <w:ins w:id="1453" w:author="Révész Gergő" w:date="2022-04-06T15:55:00Z">
        <w:r w:rsidR="006E0AF7" w:rsidRPr="00C128CD">
          <w:t>1.1.1.  C#</w:t>
        </w:r>
      </w:ins>
      <w:bookmarkEnd w:id="1452"/>
      <w:proofErr w:type="gramEnd"/>
    </w:p>
    <w:p w14:paraId="7F49C905" w14:textId="77777777" w:rsidR="00D843EB" w:rsidRPr="00C128CD" w:rsidRDefault="00D843EB" w:rsidP="00D843EB">
      <w:pPr>
        <w:rPr>
          <w:color w:val="000000" w:themeColor="text1"/>
          <w:lang w:eastAsia="hu-HU"/>
          <w:rPrChange w:id="1454" w:author="Révész Gergő László" w:date="2022-04-18T01:14:00Z">
            <w:rPr>
              <w:lang w:eastAsia="hu-HU"/>
            </w:rPr>
          </w:rPrChange>
        </w:rPr>
      </w:pPr>
    </w:p>
    <w:p w14:paraId="46880EE6" w14:textId="3760A62C" w:rsidR="0040275F" w:rsidRPr="00C128CD" w:rsidRDefault="00A72297" w:rsidP="00D843EB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455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lang w:eastAsia="hu-HU"/>
          <w:rPrChange w:id="1456" w:author="Révész Gergő László" w:date="2022-04-18T01:14:00Z">
            <w:rPr>
              <w:lang w:eastAsia="hu-HU"/>
            </w:rPr>
          </w:rPrChange>
        </w:rPr>
        <w:t xml:space="preserve">Egyes </w:t>
      </w:r>
      <w:r w:rsidR="00AC5BB9" w:rsidRPr="00C128CD">
        <w:rPr>
          <w:rFonts w:cs="Times New Roman"/>
          <w:color w:val="000000" w:themeColor="text1"/>
          <w:szCs w:val="24"/>
          <w:rPrChange w:id="1457" w:author="Révész Gergő László" w:date="2022-04-18T01:14:00Z">
            <w:rPr>
              <w:rFonts w:cs="Times New Roman"/>
              <w:szCs w:val="24"/>
            </w:rPr>
          </w:rPrChange>
        </w:rPr>
        <w:t xml:space="preserve">problémák megoldására </w:t>
      </w:r>
      <w:r w:rsidRPr="00C128CD">
        <w:rPr>
          <w:rFonts w:cs="Times New Roman"/>
          <w:color w:val="000000" w:themeColor="text1"/>
          <w:szCs w:val="24"/>
          <w:rPrChange w:id="1458" w:author="Révész Gergő László" w:date="2022-04-18T01:14:00Z">
            <w:rPr>
              <w:rFonts w:cs="Times New Roman"/>
              <w:szCs w:val="24"/>
            </w:rPr>
          </w:rPrChange>
        </w:rPr>
        <w:t>bizonyos</w:t>
      </w:r>
      <w:r w:rsidR="00AC5BB9" w:rsidRPr="00C128CD">
        <w:rPr>
          <w:rFonts w:cs="Times New Roman"/>
          <w:color w:val="000000" w:themeColor="text1"/>
          <w:szCs w:val="24"/>
          <w:rPrChange w:id="1459" w:author="Révész Gergő László" w:date="2022-04-18T01:14:00Z">
            <w:rPr>
              <w:rFonts w:cs="Times New Roman"/>
              <w:szCs w:val="24"/>
            </w:rPr>
          </w:rPrChange>
        </w:rPr>
        <w:t xml:space="preserve"> programozási nyelven megírt programok előnyt jelenthetnek</w:t>
      </w:r>
      <w:r w:rsidRPr="00C128CD">
        <w:rPr>
          <w:rFonts w:cs="Times New Roman"/>
          <w:color w:val="000000" w:themeColor="text1"/>
          <w:szCs w:val="24"/>
          <w:rPrChange w:id="1460" w:author="Révész Gergő László" w:date="2022-04-18T01:14:00Z">
            <w:rPr>
              <w:rFonts w:cs="Times New Roman"/>
              <w:szCs w:val="24"/>
            </w:rPr>
          </w:rPrChange>
        </w:rPr>
        <w:t>, ezért annak megválasztása fontos. A Microsoft által kifejlesztett C</w:t>
      </w:r>
      <w:r w:rsidRPr="00C128CD">
        <w:rPr>
          <w:rFonts w:cs="Times New Roman"/>
          <w:color w:val="000000" w:themeColor="text1"/>
          <w:szCs w:val="24"/>
          <w:lang w:val="en-US"/>
          <w:rPrChange w:id="1461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462" w:author="Révész Gergő László" w:date="2022-04-18T01:14:00Z">
            <w:rPr>
              <w:rFonts w:cs="Times New Roman"/>
              <w:szCs w:val="24"/>
            </w:rPr>
          </w:rPrChange>
        </w:rPr>
        <w:t>nyelv egy objektumorientált programozási nyelv</w:t>
      </w:r>
      <w:r w:rsidR="009A64D8" w:rsidRPr="00C128CD">
        <w:rPr>
          <w:rFonts w:cs="Times New Roman"/>
          <w:color w:val="000000" w:themeColor="text1"/>
          <w:szCs w:val="24"/>
          <w:rPrChange w:id="1463" w:author="Révész Gergő László" w:date="2022-04-18T01:14:00Z">
            <w:rPr>
              <w:rFonts w:cs="Times New Roman"/>
              <w:szCs w:val="24"/>
            </w:rPr>
          </w:rPrChange>
        </w:rPr>
        <w:t>, aminek alapja a C++ és a Java. C</w:t>
      </w:r>
      <w:r w:rsidR="009A64D8" w:rsidRPr="00C128CD">
        <w:rPr>
          <w:rFonts w:cs="Times New Roman"/>
          <w:color w:val="000000" w:themeColor="text1"/>
          <w:szCs w:val="24"/>
          <w:lang w:val="en-US"/>
          <w:rPrChange w:id="1464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>#-</w:t>
      </w:r>
      <w:proofErr w:type="spellStart"/>
      <w:r w:rsidR="009A64D8" w:rsidRPr="00C128CD">
        <w:rPr>
          <w:rFonts w:cs="Times New Roman"/>
          <w:color w:val="000000" w:themeColor="text1"/>
          <w:szCs w:val="24"/>
          <w:rPrChange w:id="1465" w:author="Révész Gergő László" w:date="2022-04-18T01:14:00Z">
            <w:rPr>
              <w:rFonts w:cs="Times New Roman"/>
              <w:szCs w:val="24"/>
            </w:rPr>
          </w:rPrChange>
        </w:rPr>
        <w:t>ban</w:t>
      </w:r>
      <w:proofErr w:type="spellEnd"/>
      <w:r w:rsidR="009A64D8" w:rsidRPr="00C128CD">
        <w:rPr>
          <w:rFonts w:cs="Times New Roman"/>
          <w:color w:val="000000" w:themeColor="text1"/>
          <w:szCs w:val="24"/>
          <w:rPrChange w:id="146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Pr="00C128CD">
        <w:rPr>
          <w:rFonts w:cs="Times New Roman"/>
          <w:color w:val="000000" w:themeColor="text1"/>
          <w:szCs w:val="24"/>
          <w:rPrChange w:id="1467" w:author="Révész Gergő László" w:date="2022-04-18T01:14:00Z">
            <w:rPr>
              <w:rFonts w:cs="Times New Roman"/>
              <w:szCs w:val="24"/>
            </w:rPr>
          </w:rPrChange>
        </w:rPr>
        <w:t>több platformra is tudunk alkalmazást készíteni</w:t>
      </w:r>
      <w:r w:rsidR="009A64D8" w:rsidRPr="00C128CD">
        <w:rPr>
          <w:rFonts w:cs="Times New Roman"/>
          <w:color w:val="000000" w:themeColor="text1"/>
          <w:szCs w:val="24"/>
          <w:rPrChange w:id="1468" w:author="Révész Gergő László" w:date="2022-04-18T01:14:00Z">
            <w:rPr>
              <w:rFonts w:cs="Times New Roman"/>
              <w:szCs w:val="24"/>
            </w:rPr>
          </w:rPrChange>
        </w:rPr>
        <w:t>, például mobilra és webre</w:t>
      </w:r>
      <w:r w:rsidRPr="00C128CD">
        <w:rPr>
          <w:rFonts w:cs="Times New Roman"/>
          <w:color w:val="000000" w:themeColor="text1"/>
          <w:szCs w:val="24"/>
          <w:rPrChange w:id="1469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9A64D8" w:rsidRPr="00C128CD">
        <w:rPr>
          <w:rFonts w:cs="Times New Roman"/>
          <w:color w:val="000000" w:themeColor="text1"/>
          <w:szCs w:val="24"/>
          <w:rPrChange w:id="1470" w:author="Révész Gergő László" w:date="2022-04-18T01:14:00Z">
            <w:rPr>
              <w:rFonts w:cs="Times New Roman"/>
              <w:szCs w:val="24"/>
            </w:rPr>
          </w:rPrChange>
        </w:rPr>
        <w:t xml:space="preserve"> A szakdolgozat 80%-a e</w:t>
      </w:r>
      <w:r w:rsidR="00D35655" w:rsidRPr="00C128CD">
        <w:rPr>
          <w:rFonts w:cs="Times New Roman"/>
          <w:color w:val="000000" w:themeColor="text1"/>
          <w:szCs w:val="24"/>
          <w:rPrChange w:id="1471" w:author="Révész Gergő László" w:date="2022-04-18T01:14:00Z">
            <w:rPr>
              <w:rFonts w:cs="Times New Roman"/>
              <w:szCs w:val="24"/>
            </w:rPr>
          </w:rPrChange>
        </w:rPr>
        <w:t>zen</w:t>
      </w:r>
      <w:r w:rsidR="0037120C" w:rsidRPr="00C128CD">
        <w:rPr>
          <w:rFonts w:cs="Times New Roman"/>
          <w:color w:val="000000" w:themeColor="text1"/>
          <w:szCs w:val="24"/>
          <w:rPrChange w:id="1472" w:author="Révész Gergő László" w:date="2022-04-18T01:14:00Z">
            <w:rPr>
              <w:rFonts w:cs="Times New Roman"/>
              <w:szCs w:val="24"/>
            </w:rPr>
          </w:rPrChange>
        </w:rPr>
        <w:t xml:space="preserve"> a nyelven </w:t>
      </w:r>
      <w:r w:rsidR="00695EBB" w:rsidRPr="00C128CD">
        <w:rPr>
          <w:rFonts w:cs="Times New Roman"/>
          <w:color w:val="000000" w:themeColor="text1"/>
          <w:szCs w:val="24"/>
          <w:rPrChange w:id="1473" w:author="Révész Gergő László" w:date="2022-04-18T01:14:00Z">
            <w:rPr>
              <w:rFonts w:cs="Times New Roman"/>
              <w:szCs w:val="24"/>
            </w:rPr>
          </w:rPrChange>
        </w:rPr>
        <w:t>íródott</w:t>
      </w:r>
      <w:r w:rsidR="009A64D8" w:rsidRPr="00C128CD">
        <w:rPr>
          <w:rFonts w:cs="Times New Roman"/>
          <w:color w:val="000000" w:themeColor="text1"/>
          <w:szCs w:val="24"/>
          <w:rPrChange w:id="1474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0754223A" w14:textId="77777777" w:rsidR="00CF1854" w:rsidRPr="00C128CD" w:rsidRDefault="00CF1854" w:rsidP="00CF1854">
      <w:pPr>
        <w:rPr>
          <w:color w:val="000000" w:themeColor="text1"/>
          <w:rPrChange w:id="1475" w:author="Révész Gergő László" w:date="2022-04-18T01:14:00Z">
            <w:rPr/>
          </w:rPrChange>
        </w:rPr>
      </w:pPr>
    </w:p>
    <w:p w14:paraId="31838D85" w14:textId="5576D47A" w:rsidR="00996029" w:rsidRPr="00C128CD" w:rsidRDefault="0015200A" w:rsidP="006E0AF7">
      <w:pPr>
        <w:pStyle w:val="Cmsor3"/>
      </w:pPr>
      <w:bookmarkStart w:id="1476" w:name="_Toc101134556"/>
      <w:r w:rsidRPr="00C128CD">
        <w:t>1.1.2.</w:t>
      </w:r>
      <w:ins w:id="1477" w:author="Révész Gergő" w:date="2022-04-06T15:55:00Z">
        <w:r w:rsidR="006E0AF7" w:rsidRPr="00C128CD">
          <w:t xml:space="preserve">  </w:t>
        </w:r>
      </w:ins>
      <w:del w:id="1478" w:author="Révész Gergő" w:date="2022-04-06T15:55:00Z">
        <w:r w:rsidRPr="00C128CD" w:rsidDel="006E0AF7">
          <w:delText xml:space="preserve"> </w:delText>
        </w:r>
      </w:del>
      <w:r w:rsidR="00A932A3" w:rsidRPr="00C128CD">
        <w:t>Egyéb nyelvek</w:t>
      </w:r>
      <w:bookmarkEnd w:id="1476"/>
    </w:p>
    <w:p w14:paraId="6A17BAF7" w14:textId="77777777" w:rsidR="0040275F" w:rsidRPr="00C128CD" w:rsidRDefault="0040275F" w:rsidP="0040275F">
      <w:pPr>
        <w:rPr>
          <w:color w:val="000000" w:themeColor="text1"/>
          <w:lang w:eastAsia="hu-HU"/>
          <w:rPrChange w:id="1479" w:author="Révész Gergő László" w:date="2022-04-18T01:14:00Z">
            <w:rPr>
              <w:lang w:eastAsia="hu-HU"/>
            </w:rPr>
          </w:rPrChange>
        </w:rPr>
      </w:pPr>
    </w:p>
    <w:p w14:paraId="7BC1C72D" w14:textId="5558F28C" w:rsidR="00996029" w:rsidRPr="00C128CD" w:rsidRDefault="00996029" w:rsidP="0040275F">
      <w:pPr>
        <w:ind w:firstLine="0"/>
        <w:rPr>
          <w:color w:val="000000" w:themeColor="text1"/>
          <w:lang w:eastAsia="hu-HU"/>
          <w:rPrChange w:id="14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81" w:author="Révész Gergő László" w:date="2022-04-18T01:14:00Z">
            <w:rPr>
              <w:lang w:eastAsia="hu-HU"/>
            </w:rPr>
          </w:rPrChange>
        </w:rPr>
        <w:t xml:space="preserve">A HTML (Hipertext </w:t>
      </w:r>
      <w:proofErr w:type="spellStart"/>
      <w:r w:rsidRPr="00C128CD">
        <w:rPr>
          <w:color w:val="000000" w:themeColor="text1"/>
          <w:lang w:eastAsia="hu-HU"/>
          <w:rPrChange w:id="1482" w:author="Révész Gergő László" w:date="2022-04-18T01:14:00Z">
            <w:rPr>
              <w:lang w:eastAsia="hu-HU"/>
            </w:rPr>
          </w:rPrChange>
        </w:rPr>
        <w:t>Markup</w:t>
      </w:r>
      <w:proofErr w:type="spellEnd"/>
      <w:r w:rsidRPr="00C128CD">
        <w:rPr>
          <w:color w:val="000000" w:themeColor="text1"/>
          <w:lang w:eastAsia="hu-HU"/>
          <w:rPrChange w:id="1483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484" w:author="Révész Gergő László" w:date="2022-04-18T01:14:00Z">
            <w:rPr>
              <w:lang w:eastAsia="hu-HU"/>
            </w:rPr>
          </w:rPrChange>
        </w:rPr>
        <w:t>Language</w:t>
      </w:r>
      <w:proofErr w:type="spellEnd"/>
      <w:r w:rsidRPr="00C128CD">
        <w:rPr>
          <w:color w:val="000000" w:themeColor="text1"/>
          <w:lang w:eastAsia="hu-HU"/>
          <w:rPrChange w:id="1485" w:author="Révész Gergő László" w:date="2022-04-18T01:14:00Z">
            <w:rPr>
              <w:lang w:eastAsia="hu-HU"/>
            </w:rPr>
          </w:rPrChange>
        </w:rPr>
        <w:t>) egy leíró nyelv, ami előre definiált tag-ek egymásba ágyazásával teszi lehetővé a weboldal vázának felépítését. Frontend-</w:t>
      </w:r>
      <w:proofErr w:type="spellStart"/>
      <w:r w:rsidRPr="00C128CD">
        <w:rPr>
          <w:color w:val="000000" w:themeColor="text1"/>
          <w:lang w:eastAsia="hu-HU"/>
          <w:rPrChange w:id="1486" w:author="Révész Gergő László" w:date="2022-04-18T01:14:00Z">
            <w:rPr>
              <w:lang w:eastAsia="hu-HU"/>
            </w:rPr>
          </w:rPrChange>
        </w:rPr>
        <w:t>nek</w:t>
      </w:r>
      <w:proofErr w:type="spellEnd"/>
      <w:r w:rsidRPr="00C128CD">
        <w:rPr>
          <w:color w:val="000000" w:themeColor="text1"/>
          <w:lang w:eastAsia="hu-HU"/>
          <w:rPrChange w:id="1487" w:author="Révész Gergő László" w:date="2022-04-18T01:14:00Z">
            <w:rPr>
              <w:lang w:eastAsia="hu-HU"/>
            </w:rPr>
          </w:rPrChange>
        </w:rPr>
        <w:t xml:space="preserve"> a legtöbb webfejlesztési keretrendszer, így a </w:t>
      </w:r>
      <w:proofErr w:type="spellStart"/>
      <w:r w:rsidRPr="00C128CD">
        <w:rPr>
          <w:color w:val="000000" w:themeColor="text1"/>
          <w:lang w:eastAsia="hu-HU"/>
          <w:rPrChange w:id="1488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1489" w:author="Révész Gergő László" w:date="2022-04-18T01:14:00Z">
            <w:rPr>
              <w:lang w:eastAsia="hu-HU"/>
            </w:rPr>
          </w:rPrChange>
        </w:rPr>
        <w:t xml:space="preserve"> is HTML-t használ.</w:t>
      </w:r>
    </w:p>
    <w:p w14:paraId="6C02B9B7" w14:textId="561FF312" w:rsidR="00D365FC" w:rsidRPr="00C128CD" w:rsidRDefault="009A64D8" w:rsidP="00A932A3">
      <w:pPr>
        <w:rPr>
          <w:color w:val="000000" w:themeColor="text1"/>
          <w:lang w:eastAsia="hu-HU"/>
          <w:rPrChange w:id="149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491" w:author="Révész Gergő László" w:date="2022-04-18T01:14:00Z">
            <w:rPr>
              <w:lang w:eastAsia="hu-HU"/>
            </w:rPr>
          </w:rPrChange>
        </w:rPr>
        <w:t>A JavaScript egy interpretált programozási nyelv.</w:t>
      </w:r>
      <w:r w:rsidR="00B759A7" w:rsidRPr="00C128CD">
        <w:rPr>
          <w:color w:val="000000" w:themeColor="text1"/>
          <w:lang w:eastAsia="hu-HU"/>
          <w:rPrChange w:id="1492" w:author="Révész Gergő László" w:date="2022-04-18T01:14:00Z">
            <w:rPr>
              <w:lang w:eastAsia="hu-HU"/>
            </w:rPr>
          </w:rPrChange>
        </w:rPr>
        <w:t xml:space="preserve"> A</w:t>
      </w:r>
      <w:r w:rsidR="004C23E1" w:rsidRPr="00C128CD">
        <w:rPr>
          <w:color w:val="000000" w:themeColor="text1"/>
          <w:lang w:eastAsia="hu-HU"/>
          <w:rPrChange w:id="1493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494" w:author="Révész Gergő László" w:date="2022-04-18T01:14:00Z">
            <w:rPr>
              <w:lang w:eastAsia="hu-HU"/>
            </w:rPr>
          </w:rPrChange>
        </w:rPr>
        <w:t>böngészővel</w:t>
      </w:r>
      <w:r w:rsidR="004C785A" w:rsidRPr="00C128CD">
        <w:rPr>
          <w:color w:val="000000" w:themeColor="text1"/>
          <w:lang w:eastAsia="hu-HU"/>
          <w:rPrChange w:id="1495" w:author="Révész Gergő László" w:date="2022-04-18T01:14:00Z">
            <w:rPr>
              <w:lang w:eastAsia="hu-HU"/>
            </w:rPr>
          </w:rPrChange>
        </w:rPr>
        <w:t xml:space="preserve"> és a weboldal</w:t>
      </w:r>
      <w:r w:rsidR="00996029" w:rsidRPr="00C128CD">
        <w:rPr>
          <w:color w:val="000000" w:themeColor="text1"/>
          <w:lang w:eastAsia="hu-HU"/>
          <w:rPrChange w:id="1496" w:author="Révész Gergő László" w:date="2022-04-18T01:14:00Z">
            <w:rPr>
              <w:lang w:eastAsia="hu-HU"/>
            </w:rPr>
          </w:rPrChange>
        </w:rPr>
        <w:t>lal</w:t>
      </w:r>
      <w:r w:rsidR="004C785A" w:rsidRPr="00C128CD">
        <w:rPr>
          <w:color w:val="000000" w:themeColor="text1"/>
          <w:lang w:eastAsia="hu-HU"/>
          <w:rPrChange w:id="1497" w:author="Révész Gergő László" w:date="2022-04-18T01:14:00Z">
            <w:rPr>
              <w:lang w:eastAsia="hu-HU"/>
            </w:rPr>
          </w:rPrChange>
        </w:rPr>
        <w:t xml:space="preserve"> </w:t>
      </w:r>
      <w:r w:rsidR="00B759A7" w:rsidRPr="00C128CD">
        <w:rPr>
          <w:color w:val="000000" w:themeColor="text1"/>
          <w:lang w:eastAsia="hu-HU"/>
          <w:rPrChange w:id="1498" w:author="Révész Gergő László" w:date="2022-04-18T01:14:00Z">
            <w:rPr>
              <w:lang w:eastAsia="hu-HU"/>
            </w:rPr>
          </w:rPrChange>
        </w:rPr>
        <w:t xml:space="preserve">való kommunikációs képessége miatt </w:t>
      </w:r>
      <w:r w:rsidR="004C23E1" w:rsidRPr="00C128CD">
        <w:rPr>
          <w:color w:val="000000" w:themeColor="text1"/>
          <w:lang w:eastAsia="hu-HU"/>
          <w:rPrChange w:id="1499" w:author="Révész Gergő László" w:date="2022-04-18T01:14:00Z">
            <w:rPr>
              <w:lang w:eastAsia="hu-HU"/>
            </w:rPr>
          </w:rPrChange>
        </w:rPr>
        <w:t>webprogramozásban ez a leggyakrabban használt nyelv</w:t>
      </w:r>
      <w:r w:rsidR="00996029" w:rsidRPr="00C128CD">
        <w:rPr>
          <w:color w:val="000000" w:themeColor="text1"/>
          <w:lang w:eastAsia="hu-HU"/>
          <w:rPrChange w:id="1500" w:author="Révész Gergő László" w:date="2022-04-18T01:14:00Z">
            <w:rPr>
              <w:lang w:eastAsia="hu-HU"/>
            </w:rPr>
          </w:rPrChange>
        </w:rPr>
        <w:t>. Használatával a</w:t>
      </w:r>
      <w:r w:rsidR="00B759A7" w:rsidRPr="00C128CD">
        <w:rPr>
          <w:color w:val="000000" w:themeColor="text1"/>
          <w:lang w:eastAsia="hu-HU"/>
          <w:rPrChange w:id="1501" w:author="Révész Gergő László" w:date="2022-04-18T01:14:00Z">
            <w:rPr>
              <w:lang w:eastAsia="hu-HU"/>
            </w:rPr>
          </w:rPrChange>
        </w:rPr>
        <w:t xml:space="preserve"> </w:t>
      </w:r>
      <w:r w:rsidR="00996029" w:rsidRPr="00C128CD">
        <w:rPr>
          <w:color w:val="000000" w:themeColor="text1"/>
          <w:lang w:eastAsia="hu-HU"/>
          <w:rPrChange w:id="1502" w:author="Révész Gergő László" w:date="2022-04-18T01:14:00Z">
            <w:rPr>
              <w:lang w:eastAsia="hu-HU"/>
            </w:rPr>
          </w:rPrChange>
        </w:rPr>
        <w:t xml:space="preserve">HTML </w:t>
      </w:r>
      <w:r w:rsidR="00B759A7" w:rsidRPr="00C128CD">
        <w:rPr>
          <w:color w:val="000000" w:themeColor="text1"/>
          <w:lang w:eastAsia="hu-HU"/>
          <w:rPrChange w:id="1503" w:author="Révész Gergő László" w:date="2022-04-18T01:14:00Z">
            <w:rPr>
              <w:lang w:eastAsia="hu-HU"/>
            </w:rPr>
          </w:rPrChange>
        </w:rPr>
        <w:t>DOM-ja</w:t>
      </w:r>
      <w:r w:rsidR="00996029" w:rsidRPr="00C128CD">
        <w:rPr>
          <w:color w:val="000000" w:themeColor="text1"/>
          <w:lang w:eastAsia="hu-HU"/>
          <w:rPrChange w:id="1504" w:author="Révész Gergő László" w:date="2022-04-18T01:14:00Z">
            <w:rPr>
              <w:lang w:eastAsia="hu-HU"/>
            </w:rPr>
          </w:rPrChange>
        </w:rPr>
        <w:t xml:space="preserve"> is</w:t>
      </w:r>
      <w:r w:rsidR="00B759A7" w:rsidRPr="00C128CD">
        <w:rPr>
          <w:color w:val="000000" w:themeColor="text1"/>
          <w:lang w:eastAsia="hu-HU"/>
          <w:rPrChange w:id="1505" w:author="Révész Gergő László" w:date="2022-04-18T01:14:00Z">
            <w:rPr>
              <w:lang w:eastAsia="hu-HU"/>
            </w:rPr>
          </w:rPrChange>
        </w:rPr>
        <w:t xml:space="preserve"> dinamikusan megváltoztatható.</w:t>
      </w:r>
    </w:p>
    <w:p w14:paraId="1032455B" w14:textId="04E4F887" w:rsidR="00E771C8" w:rsidRPr="00C128CD" w:rsidRDefault="00A932A3" w:rsidP="00A932A3">
      <w:pPr>
        <w:rPr>
          <w:color w:val="000000" w:themeColor="text1"/>
          <w:lang w:eastAsia="hu-HU"/>
          <w:rPrChange w:id="15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07" w:author="Révész Gergő László" w:date="2022-04-18T01:14:00Z">
            <w:rPr>
              <w:lang w:eastAsia="hu-HU"/>
            </w:rPr>
          </w:rPrChange>
        </w:rPr>
        <w:lastRenderedPageBreak/>
        <w:t>A CSS</w:t>
      </w:r>
      <w:r w:rsidR="005317FE" w:rsidRPr="00C128CD">
        <w:rPr>
          <w:color w:val="000000" w:themeColor="text1"/>
          <w:lang w:eastAsia="hu-HU"/>
          <w:rPrChange w:id="1508" w:author="Révész Gergő László" w:date="2022-04-18T01:14:00Z">
            <w:rPr>
              <w:lang w:eastAsia="hu-HU"/>
            </w:rPr>
          </w:rPrChange>
        </w:rPr>
        <w:t xml:space="preserve"> (</w:t>
      </w:r>
      <w:proofErr w:type="spellStart"/>
      <w:r w:rsidR="005317FE" w:rsidRPr="00C128CD">
        <w:rPr>
          <w:color w:val="000000" w:themeColor="text1"/>
          <w:lang w:eastAsia="hu-HU"/>
          <w:rPrChange w:id="1509" w:author="Révész Gergő László" w:date="2022-04-18T01:14:00Z">
            <w:rPr>
              <w:lang w:eastAsia="hu-HU"/>
            </w:rPr>
          </w:rPrChange>
        </w:rPr>
        <w:t>Cascading</w:t>
      </w:r>
      <w:proofErr w:type="spellEnd"/>
      <w:r w:rsidR="005317FE" w:rsidRPr="00C128CD">
        <w:rPr>
          <w:color w:val="000000" w:themeColor="text1"/>
          <w:lang w:eastAsia="hu-HU"/>
          <w:rPrChange w:id="151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511" w:author="Révész Gergő László" w:date="2022-04-18T01:14:00Z">
            <w:rPr>
              <w:lang w:eastAsia="hu-HU"/>
            </w:rPr>
          </w:rPrChange>
        </w:rPr>
        <w:t>Style</w:t>
      </w:r>
      <w:proofErr w:type="spellEnd"/>
      <w:r w:rsidR="005317FE" w:rsidRPr="00C128CD">
        <w:rPr>
          <w:color w:val="000000" w:themeColor="text1"/>
          <w:lang w:eastAsia="hu-HU"/>
          <w:rPrChange w:id="1512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5317FE" w:rsidRPr="00C128CD">
        <w:rPr>
          <w:color w:val="000000" w:themeColor="text1"/>
          <w:lang w:eastAsia="hu-HU"/>
          <w:rPrChange w:id="1513" w:author="Révész Gergő László" w:date="2022-04-18T01:14:00Z">
            <w:rPr>
              <w:lang w:eastAsia="hu-HU"/>
            </w:rPr>
          </w:rPrChange>
        </w:rPr>
        <w:t>Sheet</w:t>
      </w:r>
      <w:proofErr w:type="spellEnd"/>
      <w:r w:rsidR="005317FE" w:rsidRPr="00C128CD">
        <w:rPr>
          <w:color w:val="000000" w:themeColor="text1"/>
          <w:lang w:eastAsia="hu-HU"/>
          <w:rPrChange w:id="1514" w:author="Révész Gergő László" w:date="2022-04-18T01:14:00Z">
            <w:rPr>
              <w:lang w:eastAsia="hu-HU"/>
            </w:rPr>
          </w:rPrChange>
        </w:rPr>
        <w:t>)</w:t>
      </w:r>
      <w:r w:rsidRPr="00C128CD">
        <w:rPr>
          <w:color w:val="000000" w:themeColor="text1"/>
          <w:lang w:eastAsia="hu-HU"/>
          <w:rPrChange w:id="1515" w:author="Révész Gergő László" w:date="2022-04-18T01:14:00Z">
            <w:rPr>
              <w:lang w:eastAsia="hu-HU"/>
            </w:rPr>
          </w:rPrChange>
        </w:rPr>
        <w:t xml:space="preserve"> </w:t>
      </w:r>
      <w:r w:rsidR="005C3C47" w:rsidRPr="00C128CD">
        <w:rPr>
          <w:color w:val="000000" w:themeColor="text1"/>
          <w:lang w:eastAsia="hu-HU"/>
          <w:rPrChange w:id="1516" w:author="Révész Gergő László" w:date="2022-04-18T01:14:00Z">
            <w:rPr>
              <w:lang w:eastAsia="hu-HU"/>
            </w:rPr>
          </w:rPrChange>
        </w:rPr>
        <w:t xml:space="preserve">egy stílusleíró nyelv, ami </w:t>
      </w:r>
      <w:r w:rsidR="005317FE" w:rsidRPr="00C128CD">
        <w:rPr>
          <w:color w:val="000000" w:themeColor="text1"/>
          <w:lang w:eastAsia="hu-HU"/>
          <w:rPrChange w:id="1517" w:author="Révész Gergő László" w:date="2022-04-18T01:14:00Z">
            <w:rPr>
              <w:lang w:eastAsia="hu-HU"/>
            </w:rPr>
          </w:rPrChange>
        </w:rPr>
        <w:t xml:space="preserve">előre definiált kulcs-érték párok megadásával </w:t>
      </w:r>
      <w:r w:rsidR="000240F9" w:rsidRPr="00C128CD">
        <w:rPr>
          <w:color w:val="000000" w:themeColor="text1"/>
          <w:lang w:eastAsia="hu-HU"/>
          <w:rPrChange w:id="1518" w:author="Révész Gergő László" w:date="2022-04-18T01:14:00Z">
            <w:rPr>
              <w:lang w:eastAsia="hu-HU"/>
            </w:rPr>
          </w:rPrChange>
        </w:rPr>
        <w:t>tudja változtatni</w:t>
      </w:r>
      <w:r w:rsidR="005317FE" w:rsidRPr="00C128CD">
        <w:rPr>
          <w:color w:val="000000" w:themeColor="text1"/>
          <w:lang w:eastAsia="hu-HU"/>
          <w:rPrChange w:id="1519" w:author="Révész Gergő László" w:date="2022-04-18T01:14:00Z">
            <w:rPr>
              <w:lang w:eastAsia="hu-HU"/>
            </w:rPr>
          </w:rPrChange>
        </w:rPr>
        <w:t xml:space="preserve"> a strukturált dokumentumok</w:t>
      </w:r>
      <w:r w:rsidR="00E771C8" w:rsidRPr="00C128CD">
        <w:rPr>
          <w:color w:val="000000" w:themeColor="text1"/>
          <w:lang w:eastAsia="hu-HU"/>
          <w:rPrChange w:id="1520" w:author="Révész Gergő László" w:date="2022-04-18T01:14:00Z">
            <w:rPr>
              <w:lang w:eastAsia="hu-HU"/>
            </w:rPr>
          </w:rPrChange>
        </w:rPr>
        <w:t>, például a HTML megjelenését.</w:t>
      </w:r>
    </w:p>
    <w:p w14:paraId="5F1F0877" w14:textId="77777777" w:rsidR="0040275F" w:rsidRPr="00C128CD" w:rsidRDefault="0040275F" w:rsidP="00A932A3">
      <w:pPr>
        <w:rPr>
          <w:color w:val="000000" w:themeColor="text1"/>
          <w:lang w:eastAsia="hu-HU"/>
          <w:rPrChange w:id="1521" w:author="Révész Gergő László" w:date="2022-04-18T01:14:00Z">
            <w:rPr>
              <w:lang w:eastAsia="hu-HU"/>
            </w:rPr>
          </w:rPrChange>
        </w:rPr>
      </w:pPr>
    </w:p>
    <w:p w14:paraId="6551C138" w14:textId="6C35C88E" w:rsidR="0040275F" w:rsidRPr="00C128CD" w:rsidRDefault="00041C0E" w:rsidP="006E0AF7">
      <w:pPr>
        <w:pStyle w:val="Cmsor2"/>
      </w:pPr>
      <w:bookmarkStart w:id="1522" w:name="_Toc98936101"/>
      <w:bookmarkStart w:id="1523" w:name="_Toc101134557"/>
      <w:proofErr w:type="gramStart"/>
      <w:r w:rsidRPr="00C128CD">
        <w:t xml:space="preserve">1.2. </w:t>
      </w:r>
      <w:ins w:id="1524" w:author="Révész Gergő" w:date="2022-04-06T15:35:00Z">
        <w:r w:rsidR="007733C3" w:rsidRPr="00C128CD">
          <w:t xml:space="preserve"> </w:t>
        </w:r>
      </w:ins>
      <w:r w:rsidR="00092D84" w:rsidRPr="00C128CD">
        <w:t>Keretrendszer</w:t>
      </w:r>
      <w:bookmarkEnd w:id="1522"/>
      <w:bookmarkEnd w:id="1523"/>
      <w:proofErr w:type="gramEnd"/>
    </w:p>
    <w:p w14:paraId="3C4CB31B" w14:textId="77777777" w:rsidR="0040275F" w:rsidRPr="00C128CD" w:rsidRDefault="0040275F" w:rsidP="0040275F">
      <w:pPr>
        <w:rPr>
          <w:color w:val="000000" w:themeColor="text1"/>
          <w:lang w:eastAsia="hu-HU"/>
          <w:rPrChange w:id="1525" w:author="Révész Gergő László" w:date="2022-04-18T01:14:00Z">
            <w:rPr>
              <w:lang w:eastAsia="hu-HU"/>
            </w:rPr>
          </w:rPrChange>
        </w:rPr>
      </w:pPr>
    </w:p>
    <w:p w14:paraId="7C42288E" w14:textId="46CA181D" w:rsidR="00C233F9" w:rsidRPr="00C128CD" w:rsidRDefault="00092D84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526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527" w:author="Révész Gergő László" w:date="2022-04-18T01:14:00Z">
            <w:rPr>
              <w:rFonts w:cs="Times New Roman"/>
              <w:szCs w:val="24"/>
            </w:rPr>
          </w:rPrChange>
        </w:rPr>
        <w:t xml:space="preserve">Egy nagy projekt megírása sok profi programozónak is rengeteg időbe telik, azonban léteznek módszerek, amikkel </w:t>
      </w:r>
      <w:r w:rsidR="007E65A8" w:rsidRPr="00C128CD">
        <w:rPr>
          <w:rFonts w:cs="Times New Roman"/>
          <w:color w:val="000000" w:themeColor="text1"/>
          <w:szCs w:val="24"/>
          <w:rPrChange w:id="1528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Pr="00C128CD">
        <w:rPr>
          <w:rFonts w:cs="Times New Roman"/>
          <w:color w:val="000000" w:themeColor="text1"/>
          <w:szCs w:val="24"/>
          <w:rPrChange w:id="1529" w:author="Révész Gergő László" w:date="2022-04-18T01:14:00Z">
            <w:rPr>
              <w:rFonts w:cs="Times New Roman"/>
              <w:szCs w:val="24"/>
            </w:rPr>
          </w:rPrChange>
        </w:rPr>
        <w:t>fejlesztés</w:t>
      </w:r>
      <w:r w:rsidR="00407A6F" w:rsidRPr="00C128CD">
        <w:rPr>
          <w:rFonts w:cs="Times New Roman"/>
          <w:color w:val="000000" w:themeColor="text1"/>
          <w:szCs w:val="24"/>
          <w:rPrChange w:id="1530" w:author="Révész Gergő László" w:date="2022-04-18T01:14:00Z">
            <w:rPr>
              <w:rFonts w:cs="Times New Roman"/>
              <w:szCs w:val="24"/>
            </w:rPr>
          </w:rPrChange>
        </w:rPr>
        <w:t>i</w:t>
      </w:r>
      <w:r w:rsidRPr="00C128CD">
        <w:rPr>
          <w:rFonts w:cs="Times New Roman"/>
          <w:color w:val="000000" w:themeColor="text1"/>
          <w:szCs w:val="24"/>
          <w:rPrChange w:id="1531" w:author="Révész Gergő László" w:date="2022-04-18T01:14:00Z">
            <w:rPr>
              <w:rFonts w:cs="Times New Roman"/>
              <w:szCs w:val="24"/>
            </w:rPr>
          </w:rPrChange>
        </w:rPr>
        <w:t xml:space="preserve"> id</w:t>
      </w:r>
      <w:r w:rsidR="00C233F9" w:rsidRPr="00C128CD">
        <w:rPr>
          <w:rFonts w:cs="Times New Roman"/>
          <w:color w:val="000000" w:themeColor="text1"/>
          <w:szCs w:val="24"/>
          <w:rPrChange w:id="1532" w:author="Révész Gergő László" w:date="2022-04-18T01:14:00Z">
            <w:rPr>
              <w:rFonts w:cs="Times New Roman"/>
              <w:szCs w:val="24"/>
            </w:rPr>
          </w:rPrChange>
        </w:rPr>
        <w:t>ő</w:t>
      </w:r>
      <w:r w:rsidRPr="00C128CD">
        <w:rPr>
          <w:rFonts w:cs="Times New Roman"/>
          <w:color w:val="000000" w:themeColor="text1"/>
          <w:szCs w:val="24"/>
          <w:rPrChange w:id="1533" w:author="Révész Gergő László" w:date="2022-04-18T01:14:00Z">
            <w:rPr>
              <w:rFonts w:cs="Times New Roman"/>
              <w:szCs w:val="24"/>
            </w:rPr>
          </w:rPrChange>
        </w:rPr>
        <w:t xml:space="preserve"> lerövidíthető.</w:t>
      </w:r>
      <w:r w:rsidR="00034FD0" w:rsidRPr="00C128CD">
        <w:rPr>
          <w:rFonts w:cs="Times New Roman"/>
          <w:color w:val="000000" w:themeColor="text1"/>
          <w:szCs w:val="24"/>
          <w:rPrChange w:id="1534" w:author="Révész Gergő László" w:date="2022-04-18T01:14:00Z">
            <w:rPr>
              <w:rFonts w:cs="Times New Roman"/>
              <w:szCs w:val="24"/>
            </w:rPr>
          </w:rPrChange>
        </w:rPr>
        <w:t xml:space="preserve"> Ebben tudnak segítséget</w:t>
      </w:r>
      <w:r w:rsidR="00F56596" w:rsidRPr="00C128CD">
        <w:rPr>
          <w:rFonts w:cs="Times New Roman"/>
          <w:color w:val="000000" w:themeColor="text1"/>
          <w:szCs w:val="24"/>
          <w:rPrChange w:id="1535" w:author="Révész Gergő László" w:date="2022-04-18T01:14:00Z">
            <w:rPr>
              <w:rFonts w:cs="Times New Roman"/>
              <w:szCs w:val="24"/>
            </w:rPr>
          </w:rPrChange>
        </w:rPr>
        <w:t xml:space="preserve"> nyújtani a keretrendszerek. </w:t>
      </w:r>
      <w:r w:rsidR="00153904" w:rsidRPr="00C128CD">
        <w:rPr>
          <w:rFonts w:cs="Times New Roman"/>
          <w:color w:val="000000" w:themeColor="text1"/>
          <w:szCs w:val="24"/>
          <w:rPrChange w:id="1536" w:author="Révész Gergő László" w:date="2022-04-18T01:14:00Z">
            <w:rPr>
              <w:rFonts w:cs="Times New Roman"/>
              <w:szCs w:val="24"/>
            </w:rPr>
          </w:rPrChange>
        </w:rPr>
        <w:t xml:space="preserve">Ezek </w:t>
      </w:r>
      <w:r w:rsidR="00F56596" w:rsidRPr="00C128CD">
        <w:rPr>
          <w:rFonts w:cs="Times New Roman"/>
          <w:color w:val="000000" w:themeColor="text1"/>
          <w:szCs w:val="24"/>
          <w:rPrChange w:id="1537" w:author="Révész Gergő László" w:date="2022-04-18T01:14:00Z">
            <w:rPr>
              <w:rFonts w:cs="Times New Roman"/>
              <w:szCs w:val="24"/>
            </w:rPr>
          </w:rPrChange>
        </w:rPr>
        <w:t xml:space="preserve">általános </w:t>
      </w:r>
      <w:r w:rsidR="00042B80" w:rsidRPr="00C128CD">
        <w:rPr>
          <w:rFonts w:cs="Times New Roman"/>
          <w:color w:val="000000" w:themeColor="text1"/>
          <w:szCs w:val="24"/>
          <w:rPrChange w:id="1538" w:author="Révész Gergő László" w:date="2022-04-18T01:14:00Z">
            <w:rPr>
              <w:rFonts w:cs="Times New Roman"/>
              <w:szCs w:val="24"/>
            </w:rPr>
          </w:rPrChange>
        </w:rPr>
        <w:t>eszköz tarát</w:t>
      </w:r>
      <w:r w:rsidR="00F56596" w:rsidRPr="00C128CD">
        <w:rPr>
          <w:rFonts w:cs="Times New Roman"/>
          <w:color w:val="000000" w:themeColor="text1"/>
          <w:szCs w:val="24"/>
          <w:rPrChange w:id="1539" w:author="Révész Gergő László" w:date="2022-04-18T01:14:00Z">
            <w:rPr>
              <w:rFonts w:cs="Times New Roman"/>
              <w:szCs w:val="24"/>
            </w:rPr>
          </w:rPrChange>
        </w:rPr>
        <w:t xml:space="preserve"> biztosítanak, amik segítségével a fejlesztőnek nincs szükség</w:t>
      </w:r>
      <w:r w:rsidR="000C2E4E" w:rsidRPr="00C128CD">
        <w:rPr>
          <w:rFonts w:cs="Times New Roman"/>
          <w:color w:val="000000" w:themeColor="text1"/>
          <w:szCs w:val="24"/>
          <w:rPrChange w:id="1540" w:author="Révész Gergő László" w:date="2022-04-18T01:14:00Z">
            <w:rPr>
              <w:rFonts w:cs="Times New Roman"/>
              <w:szCs w:val="24"/>
            </w:rPr>
          </w:rPrChange>
        </w:rPr>
        <w:t>e</w:t>
      </w:r>
      <w:r w:rsidR="00F56596" w:rsidRPr="00C128CD">
        <w:rPr>
          <w:rFonts w:cs="Times New Roman"/>
          <w:color w:val="000000" w:themeColor="text1"/>
          <w:szCs w:val="24"/>
          <w:rPrChange w:id="1541" w:author="Révész Gergő László" w:date="2022-04-18T01:14:00Z">
            <w:rPr>
              <w:rFonts w:cs="Times New Roman"/>
              <w:szCs w:val="24"/>
            </w:rPr>
          </w:rPrChange>
        </w:rPr>
        <w:t xml:space="preserve"> mindent az elejéről felépíteni</w:t>
      </w:r>
      <w:r w:rsidR="00526458" w:rsidRPr="00C128CD">
        <w:rPr>
          <w:rFonts w:cs="Times New Roman"/>
          <w:color w:val="000000" w:themeColor="text1"/>
          <w:szCs w:val="24"/>
          <w:rPrChange w:id="1542" w:author="Révész Gergő László" w:date="2022-04-18T01:14:00Z">
            <w:rPr>
              <w:rFonts w:cs="Times New Roman"/>
              <w:szCs w:val="24"/>
            </w:rPr>
          </w:rPrChange>
        </w:rPr>
        <w:t xml:space="preserve">. Használatukkal a már működő rendszer ki lesz terjesztve munkánkkal így a </w:t>
      </w:r>
      <w:r w:rsidR="00F56596" w:rsidRPr="00C128CD">
        <w:rPr>
          <w:rFonts w:cs="Times New Roman"/>
          <w:color w:val="000000" w:themeColor="text1"/>
          <w:szCs w:val="24"/>
          <w:rPrChange w:id="1543" w:author="Révész Gergő László" w:date="2022-04-18T01:14:00Z">
            <w:rPr>
              <w:rFonts w:cs="Times New Roman"/>
              <w:szCs w:val="24"/>
            </w:rPr>
          </w:rPrChange>
        </w:rPr>
        <w:t>lényegi részre, a funkciók implementálására fókuszálhat</w:t>
      </w:r>
      <w:r w:rsidR="00526458" w:rsidRPr="00C128CD">
        <w:rPr>
          <w:rFonts w:cs="Times New Roman"/>
          <w:color w:val="000000" w:themeColor="text1"/>
          <w:szCs w:val="24"/>
          <w:rPrChange w:id="1544" w:author="Révész Gergő László" w:date="2022-04-18T01:14:00Z">
            <w:rPr>
              <w:rFonts w:cs="Times New Roman"/>
              <w:szCs w:val="24"/>
            </w:rPr>
          </w:rPrChange>
        </w:rPr>
        <w:t>unk</w:t>
      </w:r>
      <w:r w:rsidR="00F56596" w:rsidRPr="00C128CD">
        <w:rPr>
          <w:rFonts w:cs="Times New Roman"/>
          <w:color w:val="000000" w:themeColor="text1"/>
          <w:szCs w:val="24"/>
          <w:rPrChange w:id="1545" w:author="Révész Gergő László" w:date="2022-04-18T01:14:00Z">
            <w:rPr>
              <w:rFonts w:cs="Times New Roman"/>
              <w:szCs w:val="24"/>
            </w:rPr>
          </w:rPrChange>
        </w:rPr>
        <w:t>, nagyban lerövidítve ezzel a projekt fejlesztésének idejét</w:t>
      </w:r>
      <w:r w:rsidR="00526458" w:rsidRPr="00C128CD">
        <w:rPr>
          <w:rFonts w:cs="Times New Roman"/>
          <w:color w:val="000000" w:themeColor="text1"/>
          <w:szCs w:val="24"/>
          <w:rPrChange w:id="1546" w:author="Révész Gergő László" w:date="2022-04-18T01:14:00Z">
            <w:rPr>
              <w:rFonts w:cs="Times New Roman"/>
              <w:szCs w:val="24"/>
            </w:rPr>
          </w:rPrChange>
        </w:rPr>
        <w:t>.</w:t>
      </w:r>
      <w:r w:rsidR="00153904" w:rsidRPr="00C128CD">
        <w:rPr>
          <w:rFonts w:cs="Times New Roman"/>
          <w:color w:val="000000" w:themeColor="text1"/>
          <w:szCs w:val="24"/>
          <w:rPrChange w:id="1547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526458" w:rsidRPr="00C128CD">
        <w:rPr>
          <w:rFonts w:cs="Times New Roman"/>
          <w:color w:val="000000" w:themeColor="text1"/>
          <w:szCs w:val="24"/>
          <w:rPrChange w:id="1548" w:author="Révész Gergő László" w:date="2022-04-18T01:14:00Z">
            <w:rPr>
              <w:rFonts w:cs="Times New Roman"/>
              <w:szCs w:val="24"/>
            </w:rPr>
          </w:rPrChange>
        </w:rPr>
        <w:t xml:space="preserve">Elsajátításukkal javítja, szükségtelen használatuk viszont csak ront a program </w:t>
      </w:r>
      <w:proofErr w:type="spellStart"/>
      <w:r w:rsidR="00526458" w:rsidRPr="00C128CD">
        <w:rPr>
          <w:rFonts w:cs="Times New Roman"/>
          <w:color w:val="000000" w:themeColor="text1"/>
          <w:szCs w:val="24"/>
          <w:rPrChange w:id="1549" w:author="Révész Gergő László" w:date="2022-04-18T01:14:00Z">
            <w:rPr>
              <w:rFonts w:cs="Times New Roman"/>
              <w:szCs w:val="24"/>
            </w:rPr>
          </w:rPrChange>
        </w:rPr>
        <w:t>performanciájá</w:t>
      </w:r>
      <w:r w:rsidR="000C2E4E" w:rsidRPr="00C128CD">
        <w:rPr>
          <w:rFonts w:cs="Times New Roman"/>
          <w:color w:val="000000" w:themeColor="text1"/>
          <w:szCs w:val="24"/>
          <w:rPrChange w:id="1550" w:author="Révész Gergő László" w:date="2022-04-18T01:14:00Z">
            <w:rPr>
              <w:rFonts w:cs="Times New Roman"/>
              <w:szCs w:val="24"/>
            </w:rPr>
          </w:rPrChange>
        </w:rPr>
        <w:t>n</w:t>
      </w:r>
      <w:proofErr w:type="spellEnd"/>
      <w:r w:rsidR="00526458" w:rsidRPr="00C128CD">
        <w:rPr>
          <w:rFonts w:cs="Times New Roman"/>
          <w:color w:val="000000" w:themeColor="text1"/>
          <w:szCs w:val="24"/>
          <w:rPrChange w:id="1551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550475A6" w14:textId="77777777" w:rsidR="0040275F" w:rsidRPr="00C128CD" w:rsidRDefault="0040275F" w:rsidP="00CF1854">
      <w:pPr>
        <w:rPr>
          <w:color w:val="000000" w:themeColor="text1"/>
          <w:rPrChange w:id="1552" w:author="Révész Gergő László" w:date="2022-04-18T01:14:00Z">
            <w:rPr/>
          </w:rPrChange>
        </w:rPr>
      </w:pPr>
    </w:p>
    <w:p w14:paraId="5EB1ABBF" w14:textId="5BE338E7" w:rsidR="0040275F" w:rsidRPr="00C128CD" w:rsidRDefault="00041C0E" w:rsidP="006E0AF7">
      <w:pPr>
        <w:pStyle w:val="Cmsor3"/>
      </w:pPr>
      <w:bookmarkStart w:id="1553" w:name="_Toc98936102"/>
      <w:bookmarkStart w:id="1554" w:name="_Toc101134558"/>
      <w:proofErr w:type="gramStart"/>
      <w:r w:rsidRPr="00C128CD">
        <w:t xml:space="preserve">1.2.1. </w:t>
      </w:r>
      <w:ins w:id="1555" w:author="Révész Gergő" w:date="2022-04-06T15:35:00Z">
        <w:r w:rsidR="007733C3" w:rsidRPr="00C128CD">
          <w:t xml:space="preserve"> </w:t>
        </w:r>
      </w:ins>
      <w:r w:rsidR="00DC1C48" w:rsidRPr="00C128CD">
        <w:t>.</w:t>
      </w:r>
      <w:r w:rsidR="00CE5333" w:rsidRPr="00C128CD">
        <w:t>NET</w:t>
      </w:r>
      <w:bookmarkEnd w:id="1553"/>
      <w:bookmarkEnd w:id="1554"/>
      <w:proofErr w:type="gramEnd"/>
    </w:p>
    <w:p w14:paraId="32D1275A" w14:textId="77777777" w:rsidR="0040275F" w:rsidRPr="00C128CD" w:rsidRDefault="0040275F" w:rsidP="0040275F">
      <w:pPr>
        <w:rPr>
          <w:color w:val="000000" w:themeColor="text1"/>
          <w:lang w:eastAsia="hu-HU"/>
          <w:rPrChange w:id="1556" w:author="Révész Gergő László" w:date="2022-04-18T01:14:00Z">
            <w:rPr>
              <w:lang w:eastAsia="hu-HU"/>
            </w:rPr>
          </w:rPrChange>
        </w:rPr>
      </w:pPr>
    </w:p>
    <w:p w14:paraId="1A8EDCF4" w14:textId="284F42DB" w:rsidR="00092D84" w:rsidRPr="00C128CD" w:rsidRDefault="009A1109" w:rsidP="0040275F">
      <w:pPr>
        <w:ind w:firstLine="0"/>
        <w:rPr>
          <w:color w:val="000000" w:themeColor="text1"/>
          <w:lang w:eastAsia="hu-HU"/>
          <w:rPrChange w:id="15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558" w:author="Révész Gergő László" w:date="2022-04-18T01:14:00Z">
            <w:rPr>
              <w:lang w:eastAsia="hu-HU"/>
            </w:rPr>
          </w:rPrChange>
        </w:rPr>
        <w:t>A szakdolgozat elkészítésé</w:t>
      </w:r>
      <w:ins w:id="1559" w:author="Révész Gergő" w:date="2022-04-13T12:56:00Z">
        <w:r w:rsidR="00287357" w:rsidRPr="00C128CD">
          <w:rPr>
            <w:color w:val="000000" w:themeColor="text1"/>
            <w:lang w:eastAsia="hu-HU"/>
            <w:rPrChange w:id="1560" w:author="Révész Gergő László" w:date="2022-04-18T01:14:00Z">
              <w:rPr>
                <w:lang w:eastAsia="hu-HU"/>
              </w:rPr>
            </w:rPrChange>
          </w:rPr>
          <w:t>hez</w:t>
        </w:r>
      </w:ins>
      <w:del w:id="1561" w:author="Révész Gergő" w:date="2022-04-13T12:19:00Z">
        <w:r w:rsidRPr="00C128CD" w:rsidDel="00795E1C">
          <w:rPr>
            <w:color w:val="000000" w:themeColor="text1"/>
            <w:lang w:eastAsia="hu-HU"/>
            <w:rPrChange w:id="1562" w:author="Révész Gergő László" w:date="2022-04-18T01:14:00Z">
              <w:rPr>
                <w:lang w:eastAsia="hu-HU"/>
              </w:rPr>
            </w:rPrChange>
          </w:rPr>
          <w:delText>hez</w:delText>
        </w:r>
      </w:del>
      <w:r w:rsidRPr="00C128CD">
        <w:rPr>
          <w:color w:val="000000" w:themeColor="text1"/>
          <w:lang w:eastAsia="hu-HU"/>
          <w:rPrChange w:id="1563" w:author="Révész Gergő László" w:date="2022-04-18T01:14:00Z">
            <w:rPr>
              <w:lang w:eastAsia="hu-HU"/>
            </w:rPr>
          </w:rPrChange>
        </w:rPr>
        <w:t xml:space="preserve"> a .NET</w:t>
      </w:r>
      <w:r w:rsidR="00526458" w:rsidRPr="00C128CD">
        <w:rPr>
          <w:color w:val="000000" w:themeColor="text1"/>
          <w:lang w:eastAsia="hu-HU"/>
          <w:rPrChange w:id="1564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565" w:author="Révész Gergő László" w:date="2022-04-18T01:14:00Z">
            <w:rPr>
              <w:lang w:eastAsia="hu-HU"/>
            </w:rPr>
          </w:rPrChange>
        </w:rPr>
        <w:t>keretrendszer</w:t>
      </w:r>
      <w:customXmlInsRangeStart w:id="1566" w:author="Révész Gergő László" w:date="2022-04-16T03:17:00Z"/>
      <w:sdt>
        <w:sdtPr>
          <w:rPr>
            <w:color w:val="000000" w:themeColor="text1"/>
            <w:lang w:eastAsia="hu-HU"/>
          </w:rPr>
          <w:id w:val="154734308"/>
          <w:citation/>
        </w:sdtPr>
        <w:sdtEndPr/>
        <w:sdtContent>
          <w:customXmlInsRangeEnd w:id="1566"/>
          <w:ins w:id="1567" w:author="Révész Gergő László" w:date="2022-04-16T03:17:00Z">
            <w:r w:rsidR="00976FA5" w:rsidRPr="00A076A1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NET04 \l 1033 </w:instrText>
            </w:r>
          </w:ins>
          <w:r w:rsidR="00976FA5" w:rsidRPr="00C128CD">
            <w:rPr>
              <w:color w:val="000000" w:themeColor="text1"/>
              <w:lang w:eastAsia="hu-HU"/>
              <w:rPrChange w:id="1568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[1]</w:t>
          </w:r>
          <w:ins w:id="1569" w:author="Révész Gergő László" w:date="2022-04-16T03:17:00Z">
            <w:r w:rsidR="00976FA5" w:rsidRPr="00C128CD">
              <w:rPr>
                <w:color w:val="000000" w:themeColor="text1"/>
                <w:lang w:eastAsia="hu-HU"/>
                <w:rPrChange w:id="1570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571" w:author="Révész Gergő László" w:date="2022-04-16T03:17:00Z"/>
        </w:sdtContent>
      </w:sdt>
      <w:customXmlInsRangeEnd w:id="1571"/>
      <w:r w:rsidR="00864EF0" w:rsidRPr="00C128CD">
        <w:rPr>
          <w:color w:val="000000" w:themeColor="text1"/>
          <w:lang w:eastAsia="hu-HU"/>
          <w:rPrChange w:id="1572" w:author="Révész Gergő László" w:date="2022-04-18T01:14:00Z">
            <w:rPr>
              <w:lang w:eastAsia="hu-HU"/>
            </w:rPr>
          </w:rPrChange>
        </w:rPr>
        <w:t xml:space="preserve"> került használatra</w:t>
      </w:r>
      <w:r w:rsidRPr="00C128CD">
        <w:rPr>
          <w:color w:val="000000" w:themeColor="text1"/>
          <w:lang w:eastAsia="hu-HU"/>
          <w:rPrChange w:id="1573" w:author="Révész Gergő László" w:date="2022-04-18T01:14:00Z">
            <w:rPr>
              <w:lang w:eastAsia="hu-HU"/>
            </w:rPr>
          </w:rPrChange>
        </w:rPr>
        <w:t xml:space="preserve">. Ez </w:t>
      </w:r>
      <w:r w:rsidR="00F56596" w:rsidRPr="00C128CD">
        <w:rPr>
          <w:color w:val="000000" w:themeColor="text1"/>
          <w:lang w:eastAsia="hu-HU"/>
          <w:rPrChange w:id="1574" w:author="Révész Gergő László" w:date="2022-04-18T01:14:00Z">
            <w:rPr>
              <w:lang w:eastAsia="hu-HU"/>
            </w:rPr>
          </w:rPrChange>
        </w:rPr>
        <w:t>egy ingyenes, nyílt forráskódú szoftver,</w:t>
      </w:r>
      <w:ins w:id="1575" w:author="Révész Gergő" w:date="2022-04-13T12:11:00Z">
        <w:r w:rsidR="00711FDB" w:rsidRPr="00C128CD">
          <w:rPr>
            <w:color w:val="000000" w:themeColor="text1"/>
            <w:lang w:eastAsia="hu-HU"/>
            <w:rPrChange w:id="1576" w:author="Révész Gergő László" w:date="2022-04-18T01:14:00Z">
              <w:rPr>
                <w:lang w:eastAsia="hu-HU"/>
              </w:rPr>
            </w:rPrChange>
          </w:rPr>
          <w:t xml:space="preserve"> </w:t>
        </w:r>
        <w:r w:rsidR="00711FDB" w:rsidRPr="00C128CD">
          <w:rPr>
            <w:color w:val="000000" w:themeColor="text1"/>
            <w:rPrChange w:id="1577" w:author="Révész Gergő László" w:date="2022-04-18T01:14:00Z">
              <w:rPr/>
            </w:rPrChange>
          </w:rPr>
          <w:t>amelyet a Microsoft már több mint 20 éve</w:t>
        </w:r>
      </w:ins>
      <w:ins w:id="1578" w:author="Révész Gergő" w:date="2022-04-13T12:56:00Z">
        <w:r w:rsidR="00287357" w:rsidRPr="00C128CD">
          <w:rPr>
            <w:color w:val="000000" w:themeColor="text1"/>
            <w:rPrChange w:id="1579" w:author="Révész Gergő László" w:date="2022-04-18T01:14:00Z">
              <w:rPr/>
            </w:rPrChange>
          </w:rPr>
          <w:t xml:space="preserve"> fejleszt</w:t>
        </w:r>
      </w:ins>
      <w:ins w:id="1580" w:author="Révész Gergő" w:date="2022-04-13T12:12:00Z">
        <w:r w:rsidR="00711FDB" w:rsidRPr="00C128CD">
          <w:rPr>
            <w:color w:val="000000" w:themeColor="text1"/>
            <w:lang w:eastAsia="hu-HU"/>
            <w:rPrChange w:id="1581" w:author="Révész Gergő László" w:date="2022-04-18T01:14:00Z">
              <w:rPr>
                <w:lang w:eastAsia="hu-HU"/>
              </w:rPr>
            </w:rPrChange>
          </w:rPr>
          <w:t xml:space="preserve">. </w:t>
        </w:r>
      </w:ins>
      <w:ins w:id="1582" w:author="Révész Gergő" w:date="2022-04-13T12:18:00Z">
        <w:r w:rsidR="00795E1C" w:rsidRPr="00C128CD">
          <w:rPr>
            <w:color w:val="000000" w:themeColor="text1"/>
            <w:lang w:eastAsia="hu-HU"/>
            <w:rPrChange w:id="1583" w:author="Révész Gergő László" w:date="2022-04-18T01:14:00Z">
              <w:rPr>
                <w:lang w:eastAsia="hu-HU"/>
              </w:rPr>
            </w:rPrChange>
          </w:rPr>
          <w:t>A keretrendszer .NET 6-os verziója t</w:t>
        </w:r>
      </w:ins>
      <w:del w:id="1584" w:author="Révész Gergő" w:date="2022-04-13T12:11:00Z">
        <w:r w:rsidR="00F56596" w:rsidRPr="00C128CD" w:rsidDel="00711FDB">
          <w:rPr>
            <w:color w:val="000000" w:themeColor="text1"/>
            <w:lang w:eastAsia="hu-HU"/>
            <w:rPrChange w:id="1585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Pr="00C128CD" w:rsidDel="00711FDB">
          <w:rPr>
            <w:color w:val="000000" w:themeColor="text1"/>
            <w:lang w:eastAsia="hu-HU"/>
            <w:rPrChange w:id="1586" w:author="Révész Gergő László" w:date="2022-04-18T01:14:00Z">
              <w:rPr>
                <w:lang w:eastAsia="hu-HU"/>
              </w:rPr>
            </w:rPrChange>
          </w:rPr>
          <w:delText xml:space="preserve">ami </w:delText>
        </w:r>
        <w:r w:rsidR="00A2632F" w:rsidRPr="00C128CD" w:rsidDel="00711FDB">
          <w:rPr>
            <w:color w:val="000000" w:themeColor="text1"/>
            <w:lang w:eastAsia="hu-HU"/>
            <w:rPrChange w:id="1587" w:author="Révész Gergő László" w:date="2022-04-18T01:14:00Z">
              <w:rPr>
                <w:lang w:eastAsia="hu-HU"/>
              </w:rPr>
            </w:rPrChange>
          </w:rPr>
          <w:delText>t</w:delText>
        </w:r>
      </w:del>
      <w:r w:rsidR="00A2632F" w:rsidRPr="00C128CD">
        <w:rPr>
          <w:color w:val="000000" w:themeColor="text1"/>
          <w:lang w:eastAsia="hu-HU"/>
          <w:rPrChange w:id="1588" w:author="Révész Gergő László" w:date="2022-04-18T01:14:00Z">
            <w:rPr>
              <w:lang w:eastAsia="hu-HU"/>
            </w:rPr>
          </w:rPrChange>
        </w:rPr>
        <w:t xml:space="preserve">öbb </w:t>
      </w:r>
      <w:r w:rsidR="00526458" w:rsidRPr="00C128CD">
        <w:rPr>
          <w:color w:val="000000" w:themeColor="text1"/>
          <w:lang w:eastAsia="hu-HU"/>
          <w:rPrChange w:id="1589" w:author="Révész Gergő László" w:date="2022-04-18T01:14:00Z">
            <w:rPr>
              <w:lang w:eastAsia="hu-HU"/>
            </w:rPr>
          </w:rPrChange>
        </w:rPr>
        <w:t>platformon</w:t>
      </w:r>
      <w:r w:rsidR="0027686F" w:rsidRPr="00C128CD">
        <w:rPr>
          <w:color w:val="000000" w:themeColor="text1"/>
          <w:lang w:eastAsia="hu-HU"/>
          <w:rPrChange w:id="1590" w:author="Révész Gergő László" w:date="2022-04-18T01:14:00Z">
            <w:rPr>
              <w:lang w:eastAsia="hu-HU"/>
            </w:rPr>
          </w:rPrChange>
        </w:rPr>
        <w:t xml:space="preserve"> is képes </w:t>
      </w:r>
      <w:r w:rsidR="00A2632F" w:rsidRPr="00C128CD">
        <w:rPr>
          <w:color w:val="000000" w:themeColor="text1"/>
          <w:lang w:eastAsia="hu-HU"/>
          <w:rPrChange w:id="1591" w:author="Révész Gergő László" w:date="2022-04-18T01:14:00Z">
            <w:rPr>
              <w:lang w:eastAsia="hu-HU"/>
            </w:rPr>
          </w:rPrChange>
        </w:rPr>
        <w:t xml:space="preserve">futtatni </w:t>
      </w:r>
      <w:r w:rsidR="0027686F" w:rsidRPr="00C128CD">
        <w:rPr>
          <w:color w:val="000000" w:themeColor="text1"/>
          <w:lang w:eastAsia="hu-HU"/>
          <w:rPrChange w:id="1592" w:author="Révész Gergő László" w:date="2022-04-18T01:14:00Z">
            <w:rPr>
              <w:lang w:eastAsia="hu-HU"/>
            </w:rPr>
          </w:rPrChange>
        </w:rPr>
        <w:t>a</w:t>
      </w:r>
      <w:r w:rsidR="00A2632F" w:rsidRPr="00C128CD">
        <w:rPr>
          <w:color w:val="000000" w:themeColor="text1"/>
          <w:lang w:eastAsia="hu-HU"/>
          <w:rPrChange w:id="1593" w:author="Révész Gergő László" w:date="2022-04-18T01:14:00Z">
            <w:rPr>
              <w:lang w:eastAsia="hu-HU"/>
            </w:rPr>
          </w:rPrChange>
        </w:rPr>
        <w:t xml:space="preserve"> </w:t>
      </w:r>
      <w:r w:rsidR="00A2632F" w:rsidRPr="00C128CD">
        <w:rPr>
          <w:color w:val="000000" w:themeColor="text1"/>
          <w:lang w:val="en-US" w:eastAsia="hu-HU"/>
          <w:rPrChange w:id="1594" w:author="Révész Gergő László" w:date="2022-04-18T01:14:00Z">
            <w:rPr>
              <w:lang w:val="en-US" w:eastAsia="hu-HU"/>
            </w:rPr>
          </w:rPrChange>
        </w:rPr>
        <w:t>C#</w:t>
      </w:r>
      <w:r w:rsidR="00A2632F" w:rsidRPr="00C128CD">
        <w:rPr>
          <w:color w:val="000000" w:themeColor="text1"/>
          <w:lang w:eastAsia="hu-HU"/>
          <w:rPrChange w:id="1595" w:author="Révész Gergő László" w:date="2022-04-18T01:14:00Z">
            <w:rPr>
              <w:lang w:eastAsia="hu-HU"/>
            </w:rPr>
          </w:rPrChange>
        </w:rPr>
        <w:t>-</w:t>
      </w:r>
      <w:r w:rsidR="0027686F" w:rsidRPr="00C128CD">
        <w:rPr>
          <w:color w:val="000000" w:themeColor="text1"/>
          <w:lang w:eastAsia="hu-HU"/>
          <w:rPrChange w:id="1596" w:author="Révész Gergő László" w:date="2022-04-18T01:14:00Z">
            <w:rPr>
              <w:lang w:eastAsia="hu-HU"/>
            </w:rPr>
          </w:rPrChange>
        </w:rPr>
        <w:t>ban</w:t>
      </w:r>
      <w:r w:rsidR="00A2632F" w:rsidRPr="00C128CD">
        <w:rPr>
          <w:color w:val="000000" w:themeColor="text1"/>
          <w:lang w:eastAsia="hu-HU"/>
          <w:rPrChange w:id="1597" w:author="Révész Gergő László" w:date="2022-04-18T01:14:00Z">
            <w:rPr>
              <w:lang w:eastAsia="hu-HU"/>
            </w:rPr>
          </w:rPrChange>
        </w:rPr>
        <w:t xml:space="preserve"> megírt forráskód</w:t>
      </w:r>
      <w:r w:rsidR="0027686F" w:rsidRPr="00C128CD">
        <w:rPr>
          <w:color w:val="000000" w:themeColor="text1"/>
          <w:lang w:eastAsia="hu-HU"/>
          <w:rPrChange w:id="1598" w:author="Révész Gergő László" w:date="2022-04-18T01:14:00Z">
            <w:rPr>
              <w:lang w:eastAsia="hu-HU"/>
            </w:rPr>
          </w:rPrChange>
        </w:rPr>
        <w:t>unkat</w:t>
      </w:r>
      <w:r w:rsidR="00A2632F" w:rsidRPr="00C128CD">
        <w:rPr>
          <w:color w:val="000000" w:themeColor="text1"/>
          <w:lang w:eastAsia="hu-HU"/>
          <w:rPrChange w:id="1599" w:author="Révész Gergő László" w:date="2022-04-18T01:14:00Z">
            <w:rPr>
              <w:lang w:eastAsia="hu-HU"/>
            </w:rPr>
          </w:rPrChange>
        </w:rPr>
        <w:t xml:space="preserve">, továbbá rengetek hasznos </w:t>
      </w:r>
      <w:proofErr w:type="spellStart"/>
      <w:r w:rsidR="00A2632F" w:rsidRPr="00C128CD">
        <w:rPr>
          <w:color w:val="000000" w:themeColor="text1"/>
          <w:lang w:eastAsia="hu-HU"/>
          <w:rPrChange w:id="1600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632F" w:rsidRPr="00C128CD">
        <w:rPr>
          <w:color w:val="000000" w:themeColor="text1"/>
          <w:lang w:eastAsia="hu-HU"/>
          <w:rPrChange w:id="1601" w:author="Révész Gergő László" w:date="2022-04-18T01:14:00Z">
            <w:rPr>
              <w:lang w:eastAsia="hu-HU"/>
            </w:rPr>
          </w:rPrChange>
        </w:rPr>
        <w:t xml:space="preserve"> csomag használatára is lehetőséget ad</w:t>
      </w:r>
      <w:r w:rsidR="0027686F" w:rsidRPr="00C128CD">
        <w:rPr>
          <w:color w:val="000000" w:themeColor="text1"/>
          <w:lang w:eastAsia="hu-HU"/>
          <w:rPrChange w:id="1602" w:author="Révész Gergő László" w:date="2022-04-18T01:14:00Z">
            <w:rPr>
              <w:lang w:eastAsia="hu-HU"/>
            </w:rPr>
          </w:rPrChange>
        </w:rPr>
        <w:t>, amikkel</w:t>
      </w:r>
      <w:r w:rsidR="00B311B1" w:rsidRPr="00C128CD">
        <w:rPr>
          <w:color w:val="000000" w:themeColor="text1"/>
          <w:lang w:eastAsia="hu-HU"/>
          <w:rPrChange w:id="1603" w:author="Révész Gergő László" w:date="2022-04-18T01:14:00Z">
            <w:rPr>
              <w:lang w:eastAsia="hu-HU"/>
            </w:rPr>
          </w:rPrChange>
        </w:rPr>
        <w:t xml:space="preserve"> más munkája egyszerűen használhatóvá válik programunkban.</w:t>
      </w:r>
    </w:p>
    <w:p w14:paraId="39533804" w14:textId="77777777" w:rsidR="0040275F" w:rsidRPr="00C128CD" w:rsidRDefault="0040275F" w:rsidP="00CF1854">
      <w:pPr>
        <w:rPr>
          <w:color w:val="000000" w:themeColor="text1"/>
          <w:lang w:val="en-US" w:eastAsia="hu-HU"/>
          <w:rPrChange w:id="1604" w:author="Révész Gergő László" w:date="2022-04-18T01:14:00Z">
            <w:rPr>
              <w:lang w:val="en-US" w:eastAsia="hu-HU"/>
            </w:rPr>
          </w:rPrChange>
        </w:rPr>
      </w:pPr>
    </w:p>
    <w:p w14:paraId="09F899D2" w14:textId="318C0B8B" w:rsidR="0040275F" w:rsidRPr="00C128CD" w:rsidRDefault="00041C0E" w:rsidP="006E0AF7">
      <w:pPr>
        <w:pStyle w:val="Cmsor2"/>
      </w:pPr>
      <w:bookmarkStart w:id="1605" w:name="_Toc98936104"/>
      <w:bookmarkStart w:id="1606" w:name="_Toc101134559"/>
      <w:r w:rsidRPr="00C128CD">
        <w:t>1.3.</w:t>
      </w:r>
      <w:del w:id="1607" w:author="Révész Gergő" w:date="2022-04-06T15:55:00Z">
        <w:r w:rsidRPr="00C128CD" w:rsidDel="006E0AF7">
          <w:delText xml:space="preserve"> </w:delText>
        </w:r>
      </w:del>
      <w:ins w:id="1608" w:author="Révész Gergő" w:date="2022-04-06T15:35:00Z">
        <w:r w:rsidR="007733C3" w:rsidRPr="00C128CD">
          <w:t xml:space="preserve">  </w:t>
        </w:r>
      </w:ins>
      <w:r w:rsidR="00092D84" w:rsidRPr="00C128CD">
        <w:t>Fejlesztői környezet</w:t>
      </w:r>
      <w:bookmarkEnd w:id="1605"/>
      <w:bookmarkEnd w:id="1606"/>
    </w:p>
    <w:p w14:paraId="00E58CAF" w14:textId="77777777" w:rsidR="0040275F" w:rsidRPr="00C128CD" w:rsidRDefault="0040275F" w:rsidP="0040275F">
      <w:pPr>
        <w:rPr>
          <w:color w:val="000000" w:themeColor="text1"/>
          <w:lang w:eastAsia="hu-HU"/>
          <w:rPrChange w:id="1609" w:author="Révész Gergő László" w:date="2022-04-18T01:14:00Z">
            <w:rPr>
              <w:lang w:eastAsia="hu-HU"/>
            </w:rPr>
          </w:rPrChange>
        </w:rPr>
      </w:pPr>
    </w:p>
    <w:p w14:paraId="32655243" w14:textId="5C9260B1" w:rsidR="00EC74C9" w:rsidRPr="00C128CD" w:rsidRDefault="009438FF" w:rsidP="0040275F">
      <w:pPr>
        <w:ind w:firstLine="0"/>
        <w:rPr>
          <w:color w:val="000000" w:themeColor="text1"/>
          <w:rPrChange w:id="161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1611" w:author="Révész Gergő László" w:date="2022-04-18T01:14:00Z">
            <w:rPr/>
          </w:rPrChange>
        </w:rPr>
        <w:t>A fejlesztői környezetek olyan programozók számára készült szoftverek, amik fordítót,</w:t>
      </w:r>
      <w:r w:rsidR="00864EF0" w:rsidRPr="00C128CD">
        <w:rPr>
          <w:color w:val="000000" w:themeColor="text1"/>
          <w:rPrChange w:id="1612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613" w:author="Révész Gergő László" w:date="2022-04-18T01:14:00Z">
            <w:rPr/>
          </w:rPrChange>
        </w:rPr>
        <w:t>futtatókörnyezetet és</w:t>
      </w:r>
      <w:r w:rsidR="00EC74C9" w:rsidRPr="00C128CD">
        <w:rPr>
          <w:color w:val="000000" w:themeColor="text1"/>
          <w:rPrChange w:id="1614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615" w:author="Révész Gergő László" w:date="2022-04-18T01:14:00Z">
            <w:rPr/>
          </w:rPrChange>
        </w:rPr>
        <w:t xml:space="preserve">szövegszerkesztőt is tartalmaznak annak érdekében, hogy a programozónak a rendelkezésére álljon minden egy helyen. Egy ilyen fejlesztői környezet </w:t>
      </w:r>
      <w:r w:rsidR="00AF5A73" w:rsidRPr="00C128CD">
        <w:rPr>
          <w:color w:val="000000" w:themeColor="text1"/>
          <w:rPrChange w:id="1616" w:author="Révész Gergő László" w:date="2022-04-18T01:14:00Z">
            <w:rPr/>
          </w:rPrChange>
        </w:rPr>
        <w:t xml:space="preserve">egy program fejlesztésének idején </w:t>
      </w:r>
      <w:r w:rsidRPr="00C128CD">
        <w:rPr>
          <w:color w:val="000000" w:themeColor="text1"/>
          <w:rPrChange w:id="1617" w:author="Révész Gergő László" w:date="2022-04-18T01:14:00Z">
            <w:rPr/>
          </w:rPrChange>
        </w:rPr>
        <w:t xml:space="preserve">nagyon sokat tud gyorsítani. </w:t>
      </w:r>
    </w:p>
    <w:p w14:paraId="017EBFD1" w14:textId="27C805C4" w:rsidR="009438FF" w:rsidRPr="00C128CD" w:rsidRDefault="009438FF" w:rsidP="009438FF">
      <w:pPr>
        <w:rPr>
          <w:rFonts w:cs="Times New Roman"/>
          <w:color w:val="000000" w:themeColor="text1"/>
          <w:szCs w:val="24"/>
          <w:rPrChange w:id="1618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color w:val="000000" w:themeColor="text1"/>
          <w:rPrChange w:id="1619" w:author="Révész Gergő László" w:date="2022-04-18T01:14:00Z">
            <w:rPr/>
          </w:rPrChange>
        </w:rPr>
        <w:t>Léteznek</w:t>
      </w:r>
      <w:r w:rsidR="00864EF0" w:rsidRPr="00C128CD">
        <w:rPr>
          <w:color w:val="000000" w:themeColor="text1"/>
          <w:rPrChange w:id="1620" w:author="Révész Gergő László" w:date="2022-04-18T01:14:00Z">
            <w:rPr/>
          </w:rPrChange>
        </w:rPr>
        <w:t xml:space="preserve"> </w:t>
      </w:r>
      <w:r w:rsidRPr="00C128CD">
        <w:rPr>
          <w:color w:val="000000" w:themeColor="text1"/>
          <w:rPrChange w:id="1621" w:author="Révész Gergő László" w:date="2022-04-18T01:14:00Z">
            <w:rPr/>
          </w:rPrChange>
        </w:rPr>
        <w:t>olyan fejlesztői környezetek is, amik mind</w:t>
      </w:r>
      <w:r w:rsidR="00A84C60" w:rsidRPr="00C128CD">
        <w:rPr>
          <w:color w:val="000000" w:themeColor="text1"/>
          <w:rPrChange w:id="1622" w:author="Révész Gergő László" w:date="2022-04-18T01:14:00Z">
            <w:rPr/>
          </w:rPrChange>
        </w:rPr>
        <w:t xml:space="preserve">emellett </w:t>
      </w:r>
      <w:r w:rsidRPr="00C128CD">
        <w:rPr>
          <w:color w:val="000000" w:themeColor="text1"/>
          <w:rPrChange w:id="1623" w:author="Révész Gergő László" w:date="2022-04-18T01:14:00Z">
            <w:rPr/>
          </w:rPrChange>
        </w:rPr>
        <w:t>adott programozási nyelvek formai szabályait is „ismerik”, ami miatt még több segítséget nyújta</w:t>
      </w:r>
      <w:r w:rsidR="00AF5A73" w:rsidRPr="00C128CD">
        <w:rPr>
          <w:color w:val="000000" w:themeColor="text1"/>
          <w:rPrChange w:id="1624" w:author="Révész Gergő László" w:date="2022-04-18T01:14:00Z">
            <w:rPr/>
          </w:rPrChange>
        </w:rPr>
        <w:t>nak</w:t>
      </w:r>
      <w:r w:rsidRPr="00C128CD">
        <w:rPr>
          <w:color w:val="000000" w:themeColor="text1"/>
          <w:rPrChange w:id="1625" w:author="Révész Gergő László" w:date="2022-04-18T01:14:00Z">
            <w:rPr/>
          </w:rPrChange>
        </w:rPr>
        <w:t xml:space="preserve">. Képesek például a programkód gépelése közben vétett hibákat jelezni a fejlesztő számára, felugró listával segíteni befejezni a nyelv kulcs szavait, </w:t>
      </w:r>
      <w:r w:rsidR="00EC74C9" w:rsidRPr="00C128CD">
        <w:rPr>
          <w:color w:val="000000" w:themeColor="text1"/>
          <w:rPrChange w:id="1626" w:author="Révész Gergő László" w:date="2022-04-18T01:14:00Z">
            <w:rPr/>
          </w:rPrChange>
        </w:rPr>
        <w:t xml:space="preserve">és </w:t>
      </w:r>
      <w:r w:rsidRPr="00C128CD">
        <w:rPr>
          <w:color w:val="000000" w:themeColor="text1"/>
          <w:rPrChange w:id="1627" w:author="Révész Gergő László" w:date="2022-04-18T01:14:00Z">
            <w:rPr/>
          </w:rPrChange>
        </w:rPr>
        <w:t xml:space="preserve">képes velük a fejlesztő a program futása közben belelátni a </w:t>
      </w:r>
      <w:r w:rsidR="00C11852" w:rsidRPr="00C128CD">
        <w:rPr>
          <w:color w:val="000000" w:themeColor="text1"/>
          <w:rPrChange w:id="1628" w:author="Révész Gergő László" w:date="2022-04-18T01:14:00Z">
            <w:rPr/>
          </w:rPrChange>
        </w:rPr>
        <w:t>folyamat</w:t>
      </w:r>
      <w:r w:rsidRPr="00C128CD">
        <w:rPr>
          <w:color w:val="000000" w:themeColor="text1"/>
          <w:rPrChange w:id="1629" w:author="Révész Gergő László" w:date="2022-04-18T01:14:00Z">
            <w:rPr/>
          </w:rPrChange>
        </w:rPr>
        <w:t xml:space="preserve"> memóriájának bizonyos </w:t>
      </w:r>
      <w:r w:rsidR="00C11852" w:rsidRPr="00C128CD">
        <w:rPr>
          <w:color w:val="000000" w:themeColor="text1"/>
          <w:rPrChange w:id="1630" w:author="Révész Gergő László" w:date="2022-04-18T01:14:00Z">
            <w:rPr/>
          </w:rPrChange>
        </w:rPr>
        <w:t>részeibe</w:t>
      </w:r>
      <w:r w:rsidR="00EC74C9" w:rsidRPr="00C128CD">
        <w:rPr>
          <w:color w:val="000000" w:themeColor="text1"/>
          <w:rPrChange w:id="1631" w:author="Révész Gergő László" w:date="2022-04-18T01:14:00Z">
            <w:rPr/>
          </w:rPrChange>
        </w:rPr>
        <w:t xml:space="preserve">. </w:t>
      </w:r>
      <w:r w:rsidR="00EC74C9" w:rsidRPr="00C128CD">
        <w:rPr>
          <w:rFonts w:cs="Times New Roman"/>
          <w:color w:val="000000" w:themeColor="text1"/>
          <w:szCs w:val="24"/>
          <w:rPrChange w:id="1632" w:author="Révész Gergő László" w:date="2022-04-18T01:14:00Z">
            <w:rPr>
              <w:rFonts w:cs="Times New Roman"/>
              <w:szCs w:val="24"/>
            </w:rPr>
          </w:rPrChange>
        </w:rPr>
        <w:t xml:space="preserve">Ezeket a fejlesztői </w:t>
      </w:r>
      <w:r w:rsidR="00EC74C9" w:rsidRPr="00C128CD">
        <w:rPr>
          <w:rFonts w:cs="Times New Roman"/>
          <w:color w:val="000000" w:themeColor="text1"/>
          <w:szCs w:val="24"/>
          <w:rPrChange w:id="1633" w:author="Révész Gergő László" w:date="2022-04-18T01:14:00Z">
            <w:rPr>
              <w:rFonts w:cs="Times New Roman"/>
              <w:szCs w:val="24"/>
            </w:rPr>
          </w:rPrChange>
        </w:rPr>
        <w:lastRenderedPageBreak/>
        <w:t xml:space="preserve">környezeteket integrált fejlesztői környezeteknek </w:t>
      </w:r>
      <w:r w:rsidR="00943BBB" w:rsidRPr="00C128CD">
        <w:rPr>
          <w:rFonts w:cs="Times New Roman"/>
          <w:color w:val="000000" w:themeColor="text1"/>
          <w:szCs w:val="24"/>
          <w:rPrChange w:id="1634" w:author="Révész Gergő László" w:date="2022-04-18T01:14:00Z">
            <w:rPr>
              <w:rFonts w:cs="Times New Roman"/>
              <w:szCs w:val="24"/>
            </w:rPr>
          </w:rPrChange>
        </w:rPr>
        <w:t>nevezzük</w:t>
      </w:r>
      <w:r w:rsidR="00EC74C9" w:rsidRPr="00C128CD">
        <w:rPr>
          <w:rFonts w:cs="Times New Roman"/>
          <w:color w:val="000000" w:themeColor="text1"/>
          <w:szCs w:val="24"/>
          <w:rPrChange w:id="1635" w:author="Révész Gergő László" w:date="2022-04-18T01:14:00Z">
            <w:rPr>
              <w:rFonts w:cs="Times New Roman"/>
              <w:szCs w:val="24"/>
            </w:rPr>
          </w:rPrChange>
        </w:rPr>
        <w:t>, és manapság már a leggyakrabban használt programozási nyelvek mindegyikéhez létez</w:t>
      </w:r>
      <w:r w:rsidR="00AF5A73" w:rsidRPr="00C128CD">
        <w:rPr>
          <w:rFonts w:cs="Times New Roman"/>
          <w:color w:val="000000" w:themeColor="text1"/>
          <w:szCs w:val="24"/>
          <w:rPrChange w:id="1636" w:author="Révész Gergő László" w:date="2022-04-18T01:14:00Z">
            <w:rPr>
              <w:rFonts w:cs="Times New Roman"/>
              <w:szCs w:val="24"/>
            </w:rPr>
          </w:rPrChange>
        </w:rPr>
        <w:t>ik ilyen</w:t>
      </w:r>
      <w:r w:rsidR="00C11852" w:rsidRPr="00C128CD">
        <w:rPr>
          <w:rFonts w:cs="Times New Roman"/>
          <w:color w:val="000000" w:themeColor="text1"/>
          <w:szCs w:val="24"/>
          <w:rPrChange w:id="1637" w:author="Révész Gergő László" w:date="2022-04-18T01:14:00Z">
            <w:rPr>
              <w:rFonts w:cs="Times New Roman"/>
              <w:szCs w:val="24"/>
            </w:rPr>
          </w:rPrChange>
        </w:rPr>
        <w:t>.</w:t>
      </w:r>
    </w:p>
    <w:p w14:paraId="3F91E999" w14:textId="77777777" w:rsidR="0040275F" w:rsidRPr="00C128CD" w:rsidRDefault="0040275F" w:rsidP="009438FF">
      <w:pPr>
        <w:rPr>
          <w:color w:val="000000" w:themeColor="text1"/>
          <w:rPrChange w:id="1638" w:author="Révész Gergő László" w:date="2022-04-18T01:14:00Z">
            <w:rPr/>
          </w:rPrChange>
        </w:rPr>
      </w:pPr>
    </w:p>
    <w:p w14:paraId="42E6FB1D" w14:textId="748DED9E" w:rsidR="00CE5333" w:rsidRPr="00C128CD" w:rsidRDefault="000F1B59" w:rsidP="006E0AF7">
      <w:pPr>
        <w:pStyle w:val="Cmsor3"/>
      </w:pPr>
      <w:bookmarkStart w:id="1639" w:name="_Toc98936105"/>
      <w:bookmarkStart w:id="1640" w:name="_Toc101134560"/>
      <w:proofErr w:type="gramStart"/>
      <w:r w:rsidRPr="00C128CD">
        <w:t>1.3.1</w:t>
      </w:r>
      <w:r w:rsidR="00992446" w:rsidRPr="00C128CD">
        <w:t>.</w:t>
      </w:r>
      <w:r w:rsidRPr="00C128CD">
        <w:t xml:space="preserve"> </w:t>
      </w:r>
      <w:ins w:id="1641" w:author="Révész Gergő" w:date="2022-04-06T15:35:00Z">
        <w:r w:rsidR="007733C3" w:rsidRPr="00C128CD">
          <w:t xml:space="preserve"> </w:t>
        </w:r>
      </w:ins>
      <w:r w:rsidR="00CE5333" w:rsidRPr="00C128CD">
        <w:t>Visual</w:t>
      </w:r>
      <w:proofErr w:type="gramEnd"/>
      <w:r w:rsidR="00CE5333" w:rsidRPr="00C128CD">
        <w:t xml:space="preserve"> </w:t>
      </w:r>
      <w:proofErr w:type="spellStart"/>
      <w:r w:rsidR="00CE5333" w:rsidRPr="00C128CD">
        <w:t>Studio</w:t>
      </w:r>
      <w:bookmarkEnd w:id="1639"/>
      <w:bookmarkEnd w:id="1640"/>
      <w:proofErr w:type="spellEnd"/>
    </w:p>
    <w:p w14:paraId="410473DB" w14:textId="77777777" w:rsidR="0040275F" w:rsidRPr="00C128CD" w:rsidRDefault="0040275F" w:rsidP="0040275F">
      <w:pPr>
        <w:rPr>
          <w:color w:val="000000" w:themeColor="text1"/>
          <w:lang w:eastAsia="hu-HU"/>
          <w:rPrChange w:id="1642" w:author="Révész Gergő László" w:date="2022-04-18T01:14:00Z">
            <w:rPr>
              <w:lang w:eastAsia="hu-HU"/>
            </w:rPr>
          </w:rPrChange>
        </w:rPr>
      </w:pPr>
    </w:p>
    <w:p w14:paraId="65E9C6E3" w14:textId="5F82E8C0" w:rsidR="00187496" w:rsidRPr="00C128CD" w:rsidRDefault="009438FF" w:rsidP="0040275F">
      <w:pPr>
        <w:tabs>
          <w:tab w:val="right" w:leader="dot" w:pos="28350"/>
        </w:tabs>
        <w:ind w:firstLine="0"/>
        <w:rPr>
          <w:rFonts w:cs="Times New Roman"/>
          <w:color w:val="000000" w:themeColor="text1"/>
          <w:szCs w:val="24"/>
          <w:rPrChange w:id="1643" w:author="Révész Gergő László" w:date="2022-04-18T01:14:00Z">
            <w:rPr>
              <w:rFonts w:cs="Times New Roman"/>
              <w:szCs w:val="24"/>
            </w:rPr>
          </w:rPrChange>
        </w:rPr>
      </w:pPr>
      <w:r w:rsidRPr="00C128CD">
        <w:rPr>
          <w:rFonts w:cs="Times New Roman"/>
          <w:color w:val="000000" w:themeColor="text1"/>
          <w:szCs w:val="24"/>
          <w:rPrChange w:id="1644" w:author="Révész Gergő László" w:date="2022-04-18T01:14:00Z">
            <w:rPr>
              <w:rFonts w:cs="Times New Roman"/>
              <w:szCs w:val="24"/>
            </w:rPr>
          </w:rPrChange>
        </w:rPr>
        <w:t>A C</w:t>
      </w:r>
      <w:r w:rsidRPr="00C128CD">
        <w:rPr>
          <w:rFonts w:cs="Times New Roman"/>
          <w:color w:val="000000" w:themeColor="text1"/>
          <w:szCs w:val="24"/>
          <w:lang w:val="en-US"/>
          <w:rPrChange w:id="1645" w:author="Révész Gergő László" w:date="2022-04-18T01:14:00Z">
            <w:rPr>
              <w:rFonts w:cs="Times New Roman"/>
              <w:szCs w:val="24"/>
              <w:lang w:val="en-US"/>
            </w:rPr>
          </w:rPrChange>
        </w:rPr>
        <w:t xml:space="preserve"># </w:t>
      </w:r>
      <w:r w:rsidRPr="00C128CD">
        <w:rPr>
          <w:rFonts w:cs="Times New Roman"/>
          <w:color w:val="000000" w:themeColor="text1"/>
          <w:szCs w:val="24"/>
          <w:rPrChange w:id="1646" w:author="Révész Gergő László" w:date="2022-04-18T01:14:00Z">
            <w:rPr>
              <w:rFonts w:cs="Times New Roman"/>
              <w:szCs w:val="24"/>
            </w:rPr>
          </w:rPrChange>
        </w:rPr>
        <w:t xml:space="preserve">nyelvhez </w:t>
      </w:r>
      <w:r w:rsidR="008048EB" w:rsidRPr="00C128CD">
        <w:rPr>
          <w:rFonts w:cs="Times New Roman"/>
          <w:color w:val="000000" w:themeColor="text1"/>
          <w:szCs w:val="24"/>
          <w:rPrChange w:id="1647" w:author="Révész Gergő László" w:date="2022-04-18T01:14:00Z">
            <w:rPr>
              <w:rFonts w:cs="Times New Roman"/>
              <w:szCs w:val="24"/>
            </w:rPr>
          </w:rPrChange>
        </w:rPr>
        <w:t xml:space="preserve">a Visual </w:t>
      </w:r>
      <w:proofErr w:type="spellStart"/>
      <w:r w:rsidR="008048EB" w:rsidRPr="00C128CD">
        <w:rPr>
          <w:rFonts w:cs="Times New Roman"/>
          <w:color w:val="000000" w:themeColor="text1"/>
          <w:szCs w:val="24"/>
          <w:rPrChange w:id="1648" w:author="Révész Gergő László" w:date="2022-04-18T01:14:00Z">
            <w:rPr>
              <w:rFonts w:cs="Times New Roman"/>
              <w:szCs w:val="24"/>
            </w:rPr>
          </w:rPrChange>
        </w:rPr>
        <w:t>Studio</w:t>
      </w:r>
      <w:proofErr w:type="spellEnd"/>
      <w:ins w:id="1649" w:author="Révész Gergő László" w:date="2022-04-18T00:23:00Z">
        <w:r w:rsidR="009D44D6" w:rsidRPr="00C128CD">
          <w:rPr>
            <w:rFonts w:cs="Times New Roman"/>
            <w:color w:val="000000" w:themeColor="text1"/>
            <w:szCs w:val="24"/>
          </w:rPr>
          <w:t xml:space="preserve"> </w:t>
        </w:r>
      </w:ins>
      <w:customXmlInsRangeStart w:id="1650" w:author="Révész Gergő László" w:date="2022-04-18T00:23:00Z"/>
      <w:sdt>
        <w:sdtPr>
          <w:rPr>
            <w:rFonts w:cs="Times New Roman"/>
            <w:color w:val="000000" w:themeColor="text1"/>
            <w:szCs w:val="24"/>
          </w:rPr>
          <w:id w:val="1559814225"/>
          <w:citation/>
        </w:sdtPr>
        <w:sdtEndPr/>
        <w:sdtContent>
          <w:customXmlInsRangeEnd w:id="1650"/>
          <w:ins w:id="1651" w:author="Révész Gergő László" w:date="2022-04-18T00:23:00Z">
            <w:r w:rsidR="009D44D6" w:rsidRPr="00A076A1">
              <w:rPr>
                <w:rFonts w:cs="Times New Roman"/>
                <w:color w:val="000000" w:themeColor="text1"/>
                <w:szCs w:val="24"/>
              </w:rPr>
              <w:fldChar w:fldCharType="begin"/>
            </w:r>
            <w:r w:rsidR="009D44D6" w:rsidRPr="00C128CD">
              <w:rPr>
                <w:rFonts w:cs="Times New Roman"/>
                <w:color w:val="000000" w:themeColor="text1"/>
                <w:szCs w:val="24"/>
                <w:lang w:val="en-US"/>
              </w:rPr>
              <w:instrText xml:space="preserve"> CITATION Vis \l 1033 </w:instrText>
            </w:r>
          </w:ins>
          <w:r w:rsidR="009D44D6" w:rsidRPr="00C128CD">
            <w:rPr>
              <w:rFonts w:cs="Times New Roman"/>
              <w:color w:val="000000" w:themeColor="text1"/>
              <w:szCs w:val="24"/>
              <w:rPrChange w:id="1652" w:author="Révész Gergő László" w:date="2022-04-18T01:14:00Z">
                <w:rPr>
                  <w:rFonts w:cs="Times New Roman"/>
                  <w:color w:val="000000" w:themeColor="text1"/>
                  <w:szCs w:val="24"/>
                </w:rPr>
              </w:rPrChange>
            </w:rPr>
            <w:fldChar w:fldCharType="separate"/>
          </w:r>
          <w:r w:rsidR="00676694" w:rsidRPr="00C128CD">
            <w:rPr>
              <w:rFonts w:cs="Times New Roman"/>
              <w:noProof/>
              <w:color w:val="000000" w:themeColor="text1"/>
              <w:szCs w:val="24"/>
              <w:lang w:val="en-US"/>
            </w:rPr>
            <w:t>[2]</w:t>
          </w:r>
          <w:ins w:id="1653" w:author="Révész Gergő László" w:date="2022-04-18T00:23:00Z">
            <w:r w:rsidR="009D44D6" w:rsidRPr="00C128CD">
              <w:rPr>
                <w:rFonts w:cs="Times New Roman"/>
                <w:color w:val="000000" w:themeColor="text1"/>
                <w:szCs w:val="24"/>
                <w:rPrChange w:id="1654" w:author="Révész Gergő László" w:date="2022-04-18T01:14:00Z">
                  <w:rPr>
                    <w:rFonts w:cs="Times New Roman"/>
                    <w:color w:val="000000" w:themeColor="text1"/>
                    <w:szCs w:val="24"/>
                  </w:rPr>
                </w:rPrChange>
              </w:rPr>
              <w:fldChar w:fldCharType="end"/>
            </w:r>
          </w:ins>
          <w:customXmlInsRangeStart w:id="1655" w:author="Révész Gergő László" w:date="2022-04-18T00:23:00Z"/>
        </w:sdtContent>
      </w:sdt>
      <w:customXmlInsRangeEnd w:id="1655"/>
      <w:r w:rsidR="008048EB" w:rsidRPr="00C128CD">
        <w:rPr>
          <w:rFonts w:cs="Times New Roman"/>
          <w:color w:val="000000" w:themeColor="text1"/>
          <w:szCs w:val="24"/>
          <w:rPrChange w:id="1656" w:author="Révész Gergő László" w:date="2022-04-18T01:14:00Z">
            <w:rPr>
              <w:rFonts w:cs="Times New Roman"/>
              <w:szCs w:val="24"/>
            </w:rPr>
          </w:rPrChange>
        </w:rPr>
        <w:t xml:space="preserve"> nevű integrált fejlesztői környezet a </w:t>
      </w:r>
      <w:r w:rsidRPr="00C128CD">
        <w:rPr>
          <w:rFonts w:cs="Times New Roman"/>
          <w:color w:val="000000" w:themeColor="text1"/>
          <w:szCs w:val="24"/>
          <w:rPrChange w:id="1657" w:author="Révész Gergő László" w:date="2022-04-18T01:14:00Z">
            <w:rPr>
              <w:rFonts w:cs="Times New Roman"/>
              <w:szCs w:val="24"/>
            </w:rPr>
          </w:rPrChange>
        </w:rPr>
        <w:t xml:space="preserve">legnépszerűbb. A Microsoft által fejlesztett szoftver </w:t>
      </w:r>
      <w:r w:rsidR="0004543B" w:rsidRPr="00C128CD">
        <w:rPr>
          <w:rFonts w:cs="Times New Roman"/>
          <w:color w:val="000000" w:themeColor="text1"/>
          <w:szCs w:val="24"/>
          <w:rPrChange w:id="1658" w:author="Révész Gergő László" w:date="2022-04-18T01:14:00Z">
            <w:rPr>
              <w:rFonts w:cs="Times New Roman"/>
              <w:szCs w:val="24"/>
            </w:rPr>
          </w:rPrChange>
        </w:rPr>
        <w:t xml:space="preserve">a </w:t>
      </w:r>
      <w:r w:rsidR="008048EB" w:rsidRPr="00C128CD">
        <w:rPr>
          <w:rFonts w:cs="Times New Roman"/>
          <w:color w:val="000000" w:themeColor="text1"/>
          <w:szCs w:val="24"/>
          <w:rPrChange w:id="1659" w:author="Révész Gergő László" w:date="2022-04-18T01:14:00Z">
            <w:rPr>
              <w:rFonts w:cs="Times New Roman"/>
              <w:szCs w:val="24"/>
            </w:rPr>
          </w:rPrChange>
        </w:rPr>
        <w:t>programkódunk megírásának</w:t>
      </w:r>
      <w:r w:rsidR="0004543B" w:rsidRPr="00C128CD">
        <w:rPr>
          <w:rFonts w:cs="Times New Roman"/>
          <w:color w:val="000000" w:themeColor="text1"/>
          <w:szCs w:val="24"/>
          <w:rPrChange w:id="1660" w:author="Révész Gergő László" w:date="2022-04-18T01:14:00Z">
            <w:rPr>
              <w:rFonts w:cs="Times New Roman"/>
              <w:szCs w:val="24"/>
            </w:rPr>
          </w:rPrChange>
        </w:rPr>
        <w:t xml:space="preserve"> segítésén kívül is rengetek funkciót tartalmaz</w:t>
      </w:r>
      <w:r w:rsidR="007A6601" w:rsidRPr="00C128CD">
        <w:rPr>
          <w:rFonts w:cs="Times New Roman"/>
          <w:color w:val="000000" w:themeColor="text1"/>
          <w:szCs w:val="24"/>
          <w:rPrChange w:id="1661" w:author="Révész Gergő László" w:date="2022-04-18T01:14:00Z">
            <w:rPr>
              <w:rFonts w:cs="Times New Roman"/>
              <w:szCs w:val="24"/>
            </w:rPr>
          </w:rPrChange>
        </w:rPr>
        <w:t xml:space="preserve">, amik </w:t>
      </w:r>
      <w:r w:rsidR="0004543B" w:rsidRPr="00C128CD">
        <w:rPr>
          <w:rFonts w:cs="Times New Roman"/>
          <w:color w:val="000000" w:themeColor="text1"/>
          <w:szCs w:val="24"/>
          <w:rPrChange w:id="1662" w:author="Révész Gergő László" w:date="2022-04-18T01:14:00Z">
            <w:rPr>
              <w:rFonts w:cs="Times New Roman"/>
              <w:szCs w:val="24"/>
            </w:rPr>
          </w:rPrChange>
        </w:rPr>
        <w:t>töb</w:t>
      </w:r>
      <w:r w:rsidR="00440906" w:rsidRPr="00C128CD">
        <w:rPr>
          <w:rFonts w:cs="Times New Roman"/>
          <w:color w:val="000000" w:themeColor="text1"/>
          <w:szCs w:val="24"/>
          <w:rPrChange w:id="1663" w:author="Révész Gergő László" w:date="2022-04-18T01:14:00Z">
            <w:rPr>
              <w:rFonts w:cs="Times New Roman"/>
              <w:szCs w:val="24"/>
            </w:rPr>
          </w:rPrChange>
        </w:rPr>
        <w:t xml:space="preserve">bnyire </w:t>
      </w:r>
      <w:r w:rsidR="0004543B" w:rsidRPr="00C128CD">
        <w:rPr>
          <w:rFonts w:cs="Times New Roman"/>
          <w:color w:val="000000" w:themeColor="text1"/>
          <w:szCs w:val="24"/>
          <w:rPrChange w:id="1664" w:author="Révész Gergő László" w:date="2022-04-18T01:14:00Z">
            <w:rPr>
              <w:rFonts w:cs="Times New Roman"/>
              <w:szCs w:val="24"/>
            </w:rPr>
          </w:rPrChange>
        </w:rPr>
        <w:t>a kényelmünket szolgálják</w:t>
      </w:r>
      <w:r w:rsidR="008048EB" w:rsidRPr="00C128CD">
        <w:rPr>
          <w:rFonts w:cs="Times New Roman"/>
          <w:color w:val="000000" w:themeColor="text1"/>
          <w:szCs w:val="24"/>
          <w:rPrChange w:id="1665" w:author="Révész Gergő László" w:date="2022-04-18T01:14:00Z">
            <w:rPr>
              <w:rFonts w:cs="Times New Roman"/>
              <w:szCs w:val="24"/>
            </w:rPr>
          </w:rPrChange>
        </w:rPr>
        <w:t>,</w:t>
      </w:r>
      <w:r w:rsidR="00440906" w:rsidRPr="00C128CD">
        <w:rPr>
          <w:rFonts w:cs="Times New Roman"/>
          <w:color w:val="000000" w:themeColor="text1"/>
          <w:szCs w:val="24"/>
          <w:rPrChange w:id="1666" w:author="Révész Gergő László" w:date="2022-04-18T01:14:00Z">
            <w:rPr>
              <w:rFonts w:cs="Times New Roman"/>
              <w:szCs w:val="24"/>
            </w:rPr>
          </w:rPrChange>
        </w:rPr>
        <w:t xml:space="preserve"> </w:t>
      </w:r>
      <w:r w:rsidR="007A6601" w:rsidRPr="00C128CD">
        <w:rPr>
          <w:rFonts w:cs="Times New Roman"/>
          <w:color w:val="000000" w:themeColor="text1"/>
          <w:szCs w:val="24"/>
          <w:rPrChange w:id="1667" w:author="Révész Gergő László" w:date="2022-04-18T01:14:00Z">
            <w:rPr>
              <w:rFonts w:cs="Times New Roman"/>
              <w:szCs w:val="24"/>
            </w:rPr>
          </w:rPrChange>
        </w:rPr>
        <w:t xml:space="preserve">és </w:t>
      </w:r>
      <w:r w:rsidR="00440906" w:rsidRPr="00C128CD">
        <w:rPr>
          <w:rFonts w:cs="Times New Roman"/>
          <w:color w:val="000000" w:themeColor="text1"/>
          <w:szCs w:val="24"/>
          <w:rPrChange w:id="1668" w:author="Révész Gergő László" w:date="2022-04-18T01:14:00Z">
            <w:rPr>
              <w:rFonts w:cs="Times New Roman"/>
              <w:szCs w:val="24"/>
            </w:rPr>
          </w:rPrChange>
        </w:rPr>
        <w:t>élvezhetőbbé</w:t>
      </w:r>
      <w:r w:rsidR="00DE1257" w:rsidRPr="00C128CD">
        <w:rPr>
          <w:rFonts w:cs="Times New Roman"/>
          <w:color w:val="000000" w:themeColor="text1"/>
          <w:szCs w:val="24"/>
          <w:rPrChange w:id="1669" w:author="Révész Gergő László" w:date="2022-04-18T01:14:00Z">
            <w:rPr>
              <w:rFonts w:cs="Times New Roman"/>
              <w:szCs w:val="24"/>
            </w:rPr>
          </w:rPrChange>
        </w:rPr>
        <w:t>, könnyedebbé</w:t>
      </w:r>
      <w:r w:rsidR="00440906" w:rsidRPr="00C128CD">
        <w:rPr>
          <w:rFonts w:cs="Times New Roman"/>
          <w:color w:val="000000" w:themeColor="text1"/>
          <w:szCs w:val="24"/>
          <w:rPrChange w:id="1670" w:author="Révész Gergő László" w:date="2022-04-18T01:14:00Z">
            <w:rPr>
              <w:rFonts w:cs="Times New Roman"/>
              <w:szCs w:val="24"/>
            </w:rPr>
          </w:rPrChange>
        </w:rPr>
        <w:t xml:space="preserve"> teszik a</w:t>
      </w:r>
      <w:r w:rsidR="00357844" w:rsidRPr="00C128CD">
        <w:rPr>
          <w:rFonts w:cs="Times New Roman"/>
          <w:color w:val="000000" w:themeColor="text1"/>
          <w:szCs w:val="24"/>
          <w:rPrChange w:id="1671" w:author="Révész Gergő László" w:date="2022-04-18T01:14:00Z">
            <w:rPr>
              <w:rFonts w:cs="Times New Roman"/>
              <w:szCs w:val="24"/>
            </w:rPr>
          </w:rPrChange>
        </w:rPr>
        <w:t xml:space="preserve"> fejlesztést.</w:t>
      </w:r>
      <w:r w:rsidR="00187496" w:rsidRPr="00C128CD">
        <w:rPr>
          <w:rFonts w:cs="Times New Roman"/>
          <w:color w:val="000000" w:themeColor="text1"/>
          <w:szCs w:val="24"/>
          <w:rPrChange w:id="1672" w:author="Révész Gergő László" w:date="2022-04-18T01:14:00Z">
            <w:rPr>
              <w:rFonts w:cs="Times New Roman"/>
              <w:szCs w:val="24"/>
            </w:rPr>
          </w:rPrChange>
        </w:rPr>
        <w:br w:type="page"/>
      </w:r>
    </w:p>
    <w:p w14:paraId="3F0EAEE2" w14:textId="77777777" w:rsidR="0040275F" w:rsidRPr="00C128CD" w:rsidRDefault="0040275F" w:rsidP="00CF1854">
      <w:pPr>
        <w:rPr>
          <w:color w:val="000000" w:themeColor="text1"/>
          <w:rPrChange w:id="1673" w:author="Révész Gergő László" w:date="2022-04-18T01:14:00Z">
            <w:rPr/>
          </w:rPrChange>
        </w:rPr>
      </w:pPr>
      <w:bookmarkStart w:id="1674" w:name="_Toc98936106"/>
    </w:p>
    <w:p w14:paraId="14C60E6F" w14:textId="7CF6DCAF" w:rsidR="0040275F" w:rsidRPr="00C128CD" w:rsidRDefault="00BB38D1" w:rsidP="006E0AF7">
      <w:pPr>
        <w:pStyle w:val="Cmsor1"/>
      </w:pPr>
      <w:bookmarkStart w:id="1675" w:name="_Toc101134561"/>
      <w:r w:rsidRPr="00C128CD">
        <w:t xml:space="preserve">2. </w:t>
      </w:r>
      <w:ins w:id="1676" w:author="Révész Gergő" w:date="2022-04-06T15:35:00Z">
        <w:r w:rsidR="007733C3" w:rsidRPr="00C128CD">
          <w:t xml:space="preserve"> </w:t>
        </w:r>
      </w:ins>
      <w:r w:rsidR="009F7287" w:rsidRPr="00C128CD">
        <w:t>A m</w:t>
      </w:r>
      <w:r w:rsidR="00CE5333" w:rsidRPr="00C128CD">
        <w:t>egvalósítás</w:t>
      </w:r>
      <w:bookmarkEnd w:id="1674"/>
      <w:r w:rsidR="00B759A7" w:rsidRPr="00C128CD">
        <w:t xml:space="preserve"> menete</w:t>
      </w:r>
      <w:bookmarkEnd w:id="1675"/>
    </w:p>
    <w:p w14:paraId="695040E0" w14:textId="77777777" w:rsidR="0040275F" w:rsidRPr="00C128CD" w:rsidRDefault="0040275F" w:rsidP="0040275F">
      <w:pPr>
        <w:rPr>
          <w:color w:val="000000" w:themeColor="text1"/>
          <w:lang w:eastAsia="hu-HU"/>
          <w:rPrChange w:id="1677" w:author="Révész Gergő László" w:date="2022-04-18T01:14:00Z">
            <w:rPr>
              <w:lang w:eastAsia="hu-HU"/>
            </w:rPr>
          </w:rPrChange>
        </w:rPr>
      </w:pPr>
    </w:p>
    <w:p w14:paraId="11E36AFD" w14:textId="2B6EA367" w:rsidR="00CE5333" w:rsidRPr="00C128CD" w:rsidRDefault="000F1B59" w:rsidP="006E0AF7">
      <w:pPr>
        <w:pStyle w:val="Cmsor2"/>
      </w:pPr>
      <w:bookmarkStart w:id="1678" w:name="_Toc98936107"/>
      <w:bookmarkStart w:id="1679" w:name="_Toc101134562"/>
      <w:r w:rsidRPr="00C128CD">
        <w:t>2.1</w:t>
      </w:r>
      <w:r w:rsidR="00D578B1" w:rsidRPr="00C128CD">
        <w:t>.</w:t>
      </w:r>
      <w:ins w:id="1680" w:author="Révész Gergő" w:date="2022-04-06T15:35:00Z">
        <w:r w:rsidR="007733C3" w:rsidRPr="00C128CD">
          <w:t xml:space="preserve">  </w:t>
        </w:r>
      </w:ins>
      <w:del w:id="1681" w:author="Révész Gergő" w:date="2022-04-06T15:55:00Z">
        <w:r w:rsidRPr="00C128CD" w:rsidDel="006E0AF7">
          <w:delText xml:space="preserve"> </w:delText>
        </w:r>
      </w:del>
      <w:r w:rsidR="00CE5333" w:rsidRPr="00C128CD">
        <w:t>Windows Service</w:t>
      </w:r>
      <w:bookmarkEnd w:id="1678"/>
      <w:bookmarkEnd w:id="1679"/>
    </w:p>
    <w:p w14:paraId="0F8EBDB7" w14:textId="77777777" w:rsidR="0040275F" w:rsidRPr="00C128CD" w:rsidRDefault="0040275F" w:rsidP="0040275F">
      <w:pPr>
        <w:rPr>
          <w:color w:val="000000" w:themeColor="text1"/>
          <w:lang w:eastAsia="hu-HU"/>
          <w:rPrChange w:id="1682" w:author="Révész Gergő László" w:date="2022-04-18T01:14:00Z">
            <w:rPr>
              <w:lang w:eastAsia="hu-HU"/>
            </w:rPr>
          </w:rPrChange>
        </w:rPr>
      </w:pPr>
    </w:p>
    <w:p w14:paraId="665D289D" w14:textId="6774611C" w:rsidR="00355A7E" w:rsidRPr="00C128CD" w:rsidRDefault="00266B06" w:rsidP="0040275F">
      <w:pPr>
        <w:ind w:firstLine="0"/>
        <w:rPr>
          <w:color w:val="000000" w:themeColor="text1"/>
          <w:lang w:eastAsia="hu-HU"/>
          <w:rPrChange w:id="16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684" w:author="Révész Gergő László" w:date="2022-04-18T01:14:00Z">
            <w:rPr>
              <w:lang w:eastAsia="hu-HU"/>
            </w:rPr>
          </w:rPrChange>
        </w:rPr>
        <w:t>Egy hagyományos alkalmazás</w:t>
      </w:r>
      <w:r w:rsidR="00F634A4" w:rsidRPr="00C128CD">
        <w:rPr>
          <w:color w:val="000000" w:themeColor="text1"/>
          <w:lang w:eastAsia="hu-HU"/>
          <w:rPrChange w:id="1685" w:author="Révész Gergő László" w:date="2022-04-18T01:14:00Z">
            <w:rPr>
              <w:lang w:eastAsia="hu-HU"/>
            </w:rPr>
          </w:rPrChange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 w:rsidRPr="00C128CD">
        <w:rPr>
          <w:color w:val="000000" w:themeColor="text1"/>
          <w:lang w:eastAsia="hu-HU"/>
          <w:rPrChange w:id="1686" w:author="Révész Gergő László" w:date="2022-04-18T01:14:00Z">
            <w:rPr>
              <w:lang w:eastAsia="hu-HU"/>
            </w:rPr>
          </w:rPrChange>
        </w:rPr>
        <w:t xml:space="preserve"> szándékukat a</w:t>
      </w:r>
      <w:r w:rsidR="00F634A4" w:rsidRPr="00C128CD">
        <w:rPr>
          <w:color w:val="000000" w:themeColor="text1"/>
          <w:lang w:eastAsia="hu-HU"/>
          <w:rPrChange w:id="1687" w:author="Révész Gergő László" w:date="2022-04-18T01:14:00Z">
            <w:rPr>
              <w:lang w:eastAsia="hu-HU"/>
            </w:rPr>
          </w:rPrChange>
        </w:rPr>
        <w:t xml:space="preserve"> programmal. </w:t>
      </w:r>
      <w:r w:rsidR="008A0A44" w:rsidRPr="00C128CD">
        <w:rPr>
          <w:color w:val="000000" w:themeColor="text1"/>
          <w:lang w:eastAsia="hu-HU"/>
          <w:rPrChange w:id="1688" w:author="Révész Gergő László" w:date="2022-04-18T01:14:00Z">
            <w:rPr>
              <w:lang w:eastAsia="hu-HU"/>
            </w:rPr>
          </w:rPrChange>
        </w:rPr>
        <w:t xml:space="preserve">Jó példa erre egy számítógépes játék, aminek </w:t>
      </w:r>
      <w:del w:id="1689" w:author="Révész Gergő László" w:date="2022-04-18T19:47:00Z">
        <w:r w:rsidR="008A0A44" w:rsidRPr="00C128CD" w:rsidDel="0080362C">
          <w:rPr>
            <w:color w:val="000000" w:themeColor="text1"/>
            <w:lang w:eastAsia="hu-HU"/>
            <w:rPrChange w:id="1690" w:author="Révész Gergő László" w:date="2022-04-18T01:14:00Z">
              <w:rPr>
                <w:lang w:eastAsia="hu-HU"/>
              </w:rPr>
            </w:rPrChange>
          </w:rPr>
          <w:delText>e</w:delText>
        </w:r>
        <w:r w:rsidR="003F3D68" w:rsidRPr="00C128CD" w:rsidDel="0080362C">
          <w:rPr>
            <w:color w:val="000000" w:themeColor="text1"/>
            <w:lang w:eastAsia="hu-HU"/>
            <w:rPrChange w:id="1691" w:author="Révész Gergő László" w:date="2022-04-18T01:14:00Z">
              <w:rPr>
                <w:lang w:eastAsia="hu-HU"/>
              </w:rPr>
            </w:rPrChange>
          </w:rPr>
          <w:delText xml:space="preserve">lindulásakor </w:delText>
        </w:r>
      </w:del>
      <w:ins w:id="1692" w:author="Révész Gergő László" w:date="2022-04-18T19:53:00Z">
        <w:r w:rsidR="00055FF1">
          <w:rPr>
            <w:color w:val="000000" w:themeColor="text1"/>
            <w:lang w:eastAsia="hu-HU"/>
          </w:rPr>
          <w:t>indulása</w:t>
        </w:r>
      </w:ins>
      <w:ins w:id="1693" w:author="Révész Gergő László" w:date="2022-04-18T19:55:00Z">
        <w:r w:rsidR="00055FF1">
          <w:rPr>
            <w:color w:val="000000" w:themeColor="text1"/>
            <w:lang w:eastAsia="hu-HU"/>
          </w:rPr>
          <w:t xml:space="preserve"> és futása</w:t>
        </w:r>
      </w:ins>
      <w:ins w:id="1694" w:author="Révész Gergő László" w:date="2022-04-18T19:47:00Z">
        <w:r w:rsidR="0080362C" w:rsidRPr="00C128CD">
          <w:rPr>
            <w:color w:val="000000" w:themeColor="text1"/>
            <w:lang w:eastAsia="hu-HU"/>
            <w:rPrChange w:id="1695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3F3D68" w:rsidRPr="00C128CD">
        <w:rPr>
          <w:color w:val="000000" w:themeColor="text1"/>
          <w:lang w:eastAsia="hu-HU"/>
          <w:rPrChange w:id="1696" w:author="Révész Gergő László" w:date="2022-04-18T01:14:00Z">
            <w:rPr>
              <w:lang w:eastAsia="hu-HU"/>
            </w:rPr>
          </w:rPrChange>
        </w:rPr>
        <w:t xml:space="preserve">a </w:t>
      </w:r>
      <w:del w:id="1697" w:author="Révész Gergő László" w:date="2022-04-18T19:47:00Z">
        <w:r w:rsidR="008A0A44" w:rsidRPr="00C128CD" w:rsidDel="004A4706">
          <w:rPr>
            <w:color w:val="000000" w:themeColor="text1"/>
            <w:lang w:eastAsia="hu-HU"/>
            <w:rPrChange w:id="1698" w:author="Révész Gergő László" w:date="2022-04-18T01:14:00Z">
              <w:rPr>
                <w:lang w:eastAsia="hu-HU"/>
              </w:rPr>
            </w:rPrChange>
          </w:rPr>
          <w:delText xml:space="preserve">bejelentkezett </w:delText>
        </w:r>
      </w:del>
      <w:r w:rsidR="003F3D68" w:rsidRPr="00C128CD">
        <w:rPr>
          <w:color w:val="000000" w:themeColor="text1"/>
          <w:lang w:eastAsia="hu-HU"/>
          <w:rPrChange w:id="1699" w:author="Révész Gergő László" w:date="2022-04-18T01:14:00Z">
            <w:rPr>
              <w:lang w:eastAsia="hu-HU"/>
            </w:rPr>
          </w:rPrChange>
        </w:rPr>
        <w:t>felhasználó</w:t>
      </w:r>
      <w:del w:id="1700" w:author="Révész Gergő László" w:date="2022-04-18T19:48:00Z">
        <w:r w:rsidR="003F3D68" w:rsidRPr="00C128CD" w:rsidDel="0080362C">
          <w:rPr>
            <w:color w:val="000000" w:themeColor="text1"/>
            <w:lang w:eastAsia="hu-HU"/>
            <w:rPrChange w:id="1701" w:author="Révész Gergő László" w:date="2022-04-18T01:14:00Z">
              <w:rPr>
                <w:lang w:eastAsia="hu-HU"/>
              </w:rPr>
            </w:rPrChange>
          </w:rPr>
          <w:delText>nak</w:delText>
        </w:r>
      </w:del>
      <w:r w:rsidR="003F3D68" w:rsidRPr="00C128CD">
        <w:rPr>
          <w:color w:val="000000" w:themeColor="text1"/>
          <w:lang w:eastAsia="hu-HU"/>
          <w:rPrChange w:id="1702" w:author="Révész Gergő László" w:date="2022-04-18T01:14:00Z">
            <w:rPr>
              <w:lang w:eastAsia="hu-HU"/>
            </w:rPr>
          </w:rPrChange>
        </w:rPr>
        <w:t xml:space="preserve"> tudomására van hozva</w:t>
      </w:r>
      <w:ins w:id="1703" w:author="Révész Gergő László" w:date="2022-04-18T19:54:00Z">
        <w:r w:rsidR="00055FF1">
          <w:rPr>
            <w:color w:val="000000" w:themeColor="text1"/>
            <w:lang w:eastAsia="hu-HU"/>
          </w:rPr>
          <w:t>.</w:t>
        </w:r>
      </w:ins>
      <w:del w:id="1704" w:author="Révész Gergő László" w:date="2022-04-18T19:51:00Z">
        <w:r w:rsidR="003F3D68" w:rsidRPr="00C128CD" w:rsidDel="0080362C">
          <w:rPr>
            <w:color w:val="000000" w:themeColor="text1"/>
            <w:lang w:eastAsia="hu-HU"/>
            <w:rPrChange w:id="1705" w:author="Révész Gergő László" w:date="2022-04-18T01:14:00Z">
              <w:rPr>
                <w:lang w:eastAsia="hu-HU"/>
              </w:rPr>
            </w:rPrChange>
          </w:rPr>
          <w:delText>, hogy fut-</w:delText>
        </w:r>
        <w:r w:rsidR="000C2E4E" w:rsidRPr="00C128CD" w:rsidDel="0080362C">
          <w:rPr>
            <w:color w:val="000000" w:themeColor="text1"/>
            <w:lang w:eastAsia="hu-HU"/>
            <w:rPrChange w:id="1706" w:author="Révész Gergő László" w:date="2022-04-18T01:14:00Z">
              <w:rPr>
                <w:lang w:eastAsia="hu-HU"/>
              </w:rPr>
            </w:rPrChange>
          </w:rPr>
          <w:delText>e,</w:delText>
        </w:r>
        <w:r w:rsidR="003F3D68" w:rsidRPr="00C128CD" w:rsidDel="0080362C">
          <w:rPr>
            <w:color w:val="000000" w:themeColor="text1"/>
            <w:lang w:eastAsia="hu-HU"/>
            <w:rPrChange w:id="1707" w:author="Révész Gergő László" w:date="2022-04-18T01:14:00Z">
              <w:rPr>
                <w:lang w:eastAsia="hu-HU"/>
              </w:rPr>
            </w:rPrChange>
          </w:rPr>
          <w:delText xml:space="preserve"> amit elindított</w:delText>
        </w:r>
        <w:r w:rsidR="008A0A44" w:rsidRPr="00C128CD" w:rsidDel="0080362C">
          <w:rPr>
            <w:color w:val="000000" w:themeColor="text1"/>
            <w:lang w:eastAsia="hu-HU"/>
            <w:rPrChange w:id="1708" w:author="Révész Gergő László" w:date="2022-04-18T01:14:00Z">
              <w:rPr>
                <w:lang w:eastAsia="hu-HU"/>
              </w:rPr>
            </w:rPrChange>
          </w:rPr>
          <w:delText xml:space="preserve">, és </w:delText>
        </w:r>
        <w:r w:rsidR="0011334B" w:rsidRPr="00C128CD" w:rsidDel="0080362C">
          <w:rPr>
            <w:color w:val="000000" w:themeColor="text1"/>
            <w:lang w:eastAsia="hu-HU"/>
            <w:rPrChange w:id="1709" w:author="Révész Gergő László" w:date="2022-04-18T01:14:00Z">
              <w:rPr>
                <w:lang w:eastAsia="hu-HU"/>
              </w:rPr>
            </w:rPrChange>
          </w:rPr>
          <w:delText>tud-e vele</w:delText>
        </w:r>
        <w:r w:rsidR="0056554E" w:rsidRPr="00C128CD" w:rsidDel="0080362C">
          <w:rPr>
            <w:color w:val="000000" w:themeColor="text1"/>
            <w:lang w:eastAsia="hu-HU"/>
            <w:rPrChange w:id="1710" w:author="Révész Gergő László" w:date="2022-04-18T01:14:00Z">
              <w:rPr>
                <w:lang w:eastAsia="hu-HU"/>
              </w:rPr>
            </w:rPrChange>
          </w:rPr>
          <w:delText xml:space="preserve"> játszani</w:delText>
        </w:r>
        <w:r w:rsidR="0011334B" w:rsidRPr="00C128CD" w:rsidDel="0080362C">
          <w:rPr>
            <w:color w:val="000000" w:themeColor="text1"/>
            <w:lang w:eastAsia="hu-HU"/>
            <w:rPrChange w:id="1711" w:author="Révész Gergő László" w:date="2022-04-18T01:14:00Z">
              <w:rPr>
                <w:lang w:eastAsia="hu-HU"/>
              </w:rPr>
            </w:rPrChange>
          </w:rPr>
          <w:delText>.</w:delText>
        </w:r>
      </w:del>
    </w:p>
    <w:p w14:paraId="1D2F1929" w14:textId="2C86C89A" w:rsidR="003F3D68" w:rsidRPr="00C128CD" w:rsidRDefault="003F3D68" w:rsidP="00355A7E">
      <w:pPr>
        <w:rPr>
          <w:color w:val="000000" w:themeColor="text1"/>
          <w:lang w:eastAsia="hu-HU"/>
          <w:rPrChange w:id="171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13" w:author="Révész Gergő László" w:date="2022-04-18T01:14:00Z">
            <w:rPr>
              <w:lang w:eastAsia="hu-HU"/>
            </w:rPr>
          </w:rPrChange>
        </w:rPr>
        <w:t xml:space="preserve">Egy Windows Service </w:t>
      </w:r>
      <w:r w:rsidR="0011334B" w:rsidRPr="00C128CD">
        <w:rPr>
          <w:color w:val="000000" w:themeColor="text1"/>
          <w:lang w:eastAsia="hu-HU"/>
          <w:rPrChange w:id="1714" w:author="Révész Gergő László" w:date="2022-04-18T01:14:00Z">
            <w:rPr>
              <w:lang w:eastAsia="hu-HU"/>
            </w:rPr>
          </w:rPrChange>
        </w:rPr>
        <w:t>alkalmazás</w:t>
      </w:r>
      <w:del w:id="1715" w:author="Révész Gergő László" w:date="2022-04-18T00:23:00Z">
        <w:r w:rsidR="0011334B" w:rsidRPr="00C128CD" w:rsidDel="009D44D6">
          <w:rPr>
            <w:color w:val="000000" w:themeColor="text1"/>
            <w:lang w:eastAsia="hu-HU"/>
            <w:rPrChange w:id="1716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1717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customXmlInsRangeStart w:id="1718" w:author="Révész Gergő László" w:date="2022-04-18T00:23:00Z"/>
      <w:sdt>
        <w:sdtPr>
          <w:rPr>
            <w:color w:val="000000" w:themeColor="text1"/>
            <w:lang w:eastAsia="hu-HU"/>
          </w:rPr>
          <w:id w:val="1561049754"/>
          <w:citation/>
        </w:sdtPr>
        <w:sdtEndPr/>
        <w:sdtContent>
          <w:customXmlInsRangeEnd w:id="1718"/>
          <w:ins w:id="1719" w:author="Révész Gergő László" w:date="2022-04-18T00:23:00Z">
            <w:r w:rsidR="009D44D6" w:rsidRPr="00A076A1">
              <w:rPr>
                <w:color w:val="000000" w:themeColor="text1"/>
                <w:lang w:eastAsia="hu-HU"/>
              </w:rPr>
              <w:fldChar w:fldCharType="begin"/>
            </w:r>
            <w:r w:rsidR="009D44D6" w:rsidRPr="00C128CD">
              <w:rPr>
                <w:color w:val="000000" w:themeColor="text1"/>
                <w:lang w:val="en-US" w:eastAsia="hu-HU"/>
              </w:rPr>
              <w:instrText xml:space="preserve"> CITATION Win04 \l 1033 </w:instrText>
            </w:r>
          </w:ins>
          <w:r w:rsidR="009D44D6" w:rsidRPr="00C128CD">
            <w:rPr>
              <w:color w:val="000000" w:themeColor="text1"/>
              <w:lang w:eastAsia="hu-HU"/>
              <w:rPrChange w:id="1720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>[3]</w:t>
          </w:r>
          <w:ins w:id="1721" w:author="Révész Gergő László" w:date="2022-04-18T00:23:00Z">
            <w:r w:rsidR="009D44D6" w:rsidRPr="00C128CD">
              <w:rPr>
                <w:color w:val="000000" w:themeColor="text1"/>
                <w:lang w:eastAsia="hu-HU"/>
                <w:rPrChange w:id="1722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723" w:author="Révész Gergő László" w:date="2022-04-18T00:23:00Z"/>
        </w:sdtContent>
      </w:sdt>
      <w:customXmlInsRangeEnd w:id="1723"/>
      <w:ins w:id="1724" w:author="Révész Gergő László" w:date="2022-04-18T00:23:00Z">
        <w:r w:rsidR="009D44D6" w:rsidRPr="00C128CD">
          <w:rPr>
            <w:color w:val="000000" w:themeColor="text1"/>
            <w:lang w:eastAsia="hu-HU"/>
          </w:rPr>
          <w:t xml:space="preserve"> </w:t>
        </w:r>
      </w:ins>
      <w:r w:rsidR="0011334B" w:rsidRPr="00C128CD">
        <w:rPr>
          <w:color w:val="000000" w:themeColor="text1"/>
          <w:lang w:eastAsia="hu-HU"/>
          <w:rPrChange w:id="1725" w:author="Révész Gergő László" w:date="2022-04-18T01:14:00Z">
            <w:rPr>
              <w:lang w:eastAsia="hu-HU"/>
            </w:rPr>
          </w:rPrChange>
        </w:rPr>
        <w:t xml:space="preserve">ezekből a szempontokból különbözik egy hagyományos alkalmazástól. </w:t>
      </w:r>
      <w:r w:rsidR="00D12E35" w:rsidRPr="00C128CD">
        <w:rPr>
          <w:color w:val="000000" w:themeColor="text1"/>
          <w:lang w:eastAsia="hu-HU"/>
          <w:rPrChange w:id="1726" w:author="Révész Gergő László" w:date="2022-04-18T01:14:00Z">
            <w:rPr>
              <w:lang w:eastAsia="hu-HU"/>
            </w:rPr>
          </w:rPrChange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 w:rsidRPr="00C128CD">
        <w:rPr>
          <w:color w:val="000000" w:themeColor="text1"/>
          <w:lang w:eastAsia="hu-HU"/>
          <w:rPrChange w:id="1727" w:author="Révész Gergő László" w:date="2022-04-18T01:14:00Z">
            <w:rPr>
              <w:lang w:eastAsia="hu-HU"/>
            </w:rPr>
          </w:rPrChange>
        </w:rPr>
        <w:t>csak futniuk kell, és tenniük a dolgukat</w:t>
      </w:r>
      <w:r w:rsidR="003E16A9" w:rsidRPr="00C128CD">
        <w:rPr>
          <w:color w:val="000000" w:themeColor="text1"/>
          <w:lang w:eastAsia="hu-HU"/>
          <w:rPrChange w:id="1728" w:author="Révész Gergő László" w:date="2022-04-18T01:14:00Z">
            <w:rPr>
              <w:lang w:eastAsia="hu-HU"/>
            </w:rPr>
          </w:rPrChange>
        </w:rPr>
        <w:t xml:space="preserve">, emiatt alapértelmezetten nincs is hozzájuk felület, és </w:t>
      </w:r>
      <w:ins w:id="1729" w:author="Révész Gergő László" w:date="2022-04-18T19:23:00Z">
        <w:r w:rsidR="00815A4F">
          <w:rPr>
            <w:color w:val="000000" w:themeColor="text1"/>
            <w:lang w:eastAsia="hu-HU"/>
          </w:rPr>
          <w:t xml:space="preserve">futásukról </w:t>
        </w:r>
      </w:ins>
      <w:r w:rsidR="003E16A9" w:rsidRPr="00C128CD">
        <w:rPr>
          <w:color w:val="000000" w:themeColor="text1"/>
          <w:lang w:eastAsia="hu-HU"/>
          <w:rPrChange w:id="1730" w:author="Révész Gergő László" w:date="2022-04-18T01:14:00Z">
            <w:rPr>
              <w:lang w:eastAsia="hu-HU"/>
            </w:rPr>
          </w:rPrChange>
        </w:rPr>
        <w:t>a felhasznál</w:t>
      </w:r>
      <w:r w:rsidR="0047796B" w:rsidRPr="00C128CD">
        <w:rPr>
          <w:color w:val="000000" w:themeColor="text1"/>
          <w:lang w:eastAsia="hu-HU"/>
          <w:rPrChange w:id="1731" w:author="Révész Gergő László" w:date="2022-04-18T01:14:00Z">
            <w:rPr>
              <w:lang w:eastAsia="hu-HU"/>
            </w:rPr>
          </w:rPrChange>
        </w:rPr>
        <w:t>ó</w:t>
      </w:r>
      <w:r w:rsidR="003E16A9" w:rsidRPr="00C128CD">
        <w:rPr>
          <w:color w:val="000000" w:themeColor="text1"/>
          <w:lang w:eastAsia="hu-HU"/>
          <w:rPrChange w:id="1732" w:author="Révész Gergő László" w:date="2022-04-18T01:14:00Z">
            <w:rPr>
              <w:lang w:eastAsia="hu-HU"/>
            </w:rPr>
          </w:rPrChange>
        </w:rPr>
        <w:t xml:space="preserve"> sok esetben nem is tud</w:t>
      </w:r>
      <w:del w:id="1733" w:author="Révész Gergő László" w:date="2022-04-18T19:23:00Z">
        <w:r w:rsidR="003E16A9" w:rsidRPr="00C128CD" w:rsidDel="00815A4F">
          <w:rPr>
            <w:color w:val="000000" w:themeColor="text1"/>
            <w:lang w:eastAsia="hu-HU"/>
            <w:rPrChange w:id="1734" w:author="Révész Gergő László" w:date="2022-04-18T01:14:00Z">
              <w:rPr>
                <w:lang w:eastAsia="hu-HU"/>
              </w:rPr>
            </w:rPrChange>
          </w:rPr>
          <w:delText xml:space="preserve"> futásukról</w:delText>
        </w:r>
      </w:del>
      <w:r w:rsidR="00BB3FDD" w:rsidRPr="00C128CD">
        <w:rPr>
          <w:color w:val="000000" w:themeColor="text1"/>
          <w:lang w:eastAsia="hu-HU"/>
          <w:rPrChange w:id="1735" w:author="Révész Gergő László" w:date="2022-04-18T01:14:00Z">
            <w:rPr>
              <w:lang w:eastAsia="hu-HU"/>
            </w:rPr>
          </w:rPrChange>
        </w:rPr>
        <w:t>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 w:rsidRPr="00C128CD">
        <w:rPr>
          <w:color w:val="000000" w:themeColor="text1"/>
          <w:lang w:eastAsia="hu-HU"/>
          <w:rPrChange w:id="1736" w:author="Révész Gergő László" w:date="2022-04-18T01:14:00Z">
            <w:rPr>
              <w:lang w:eastAsia="hu-HU"/>
            </w:rPr>
          </w:rPrChange>
        </w:rPr>
        <w:t>olás</w:t>
      </w:r>
      <w:proofErr w:type="spellEnd"/>
      <w:r w:rsidR="00BB3FDD" w:rsidRPr="00C128CD">
        <w:rPr>
          <w:color w:val="000000" w:themeColor="text1"/>
          <w:lang w:eastAsia="hu-HU"/>
          <w:rPrChange w:id="1737" w:author="Révész Gergő László" w:date="2022-04-18T01:14:00Z">
            <w:rPr>
              <w:lang w:eastAsia="hu-HU"/>
            </w:rPr>
          </w:rPrChange>
        </w:rPr>
        <w:t xml:space="preserve"> után már el is indulnak. Szüneteltetésükre és megállításukra is van lehetőség, de csak megfelelő felhasználói jogosultsággal.</w:t>
      </w:r>
    </w:p>
    <w:p w14:paraId="4BAF99A7" w14:textId="05C760A3" w:rsidR="00720B8A" w:rsidRPr="00C128CD" w:rsidRDefault="00964D1A" w:rsidP="0047796B">
      <w:pPr>
        <w:rPr>
          <w:color w:val="000000" w:themeColor="text1"/>
          <w:lang w:eastAsia="hu-HU"/>
          <w:rPrChange w:id="173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39" w:author="Révész Gergő László" w:date="2022-04-18T01:14:00Z">
            <w:rPr>
              <w:lang w:eastAsia="hu-HU"/>
            </w:rPr>
          </w:rPrChange>
        </w:rPr>
        <w:t>A szakdolgozat egy megállás nélkül sok ideig futó,</w:t>
      </w:r>
      <w:del w:id="1740" w:author="Révész Gergő László" w:date="2022-04-10T02:33:00Z">
        <w:r w:rsidRPr="00C128CD" w:rsidDel="00AD7078">
          <w:rPr>
            <w:color w:val="000000" w:themeColor="text1"/>
            <w:lang w:eastAsia="hu-HU"/>
            <w:rPrChange w:id="1741" w:author="Révész Gergő László" w:date="2022-04-18T01:14:00Z">
              <w:rPr>
                <w:lang w:eastAsia="hu-HU"/>
              </w:rPr>
            </w:rPrChange>
          </w:rPr>
          <w:delText xml:space="preserve"> a</w:delText>
        </w:r>
      </w:del>
      <w:r w:rsidRPr="00C128CD">
        <w:rPr>
          <w:color w:val="000000" w:themeColor="text1"/>
          <w:lang w:eastAsia="hu-HU"/>
          <w:rPrChange w:id="1742" w:author="Révész Gergő László" w:date="2022-04-18T01:14:00Z">
            <w:rPr>
              <w:lang w:eastAsia="hu-HU"/>
            </w:rPr>
          </w:rPrChange>
        </w:rPr>
        <w:t xml:space="preserve"> </w:t>
      </w:r>
      <w:del w:id="1743" w:author="Révész Gergő László" w:date="2022-04-10T02:33:00Z">
        <w:r w:rsidRPr="00C128CD" w:rsidDel="00AD7078">
          <w:rPr>
            <w:color w:val="000000" w:themeColor="text1"/>
            <w:lang w:eastAsia="hu-HU"/>
            <w:rPrChange w:id="1744" w:author="Révész Gergő László" w:date="2022-04-18T01:14:00Z">
              <w:rPr>
                <w:lang w:eastAsia="hu-HU"/>
              </w:rPr>
            </w:rPrChange>
          </w:rPr>
          <w:delText xml:space="preserve">feladatok </w:delText>
        </w:r>
      </w:del>
      <w:ins w:id="1745" w:author="Révész Gergő László" w:date="2022-04-10T02:41:00Z">
        <w:r w:rsidR="007C33B9" w:rsidRPr="00C128CD">
          <w:rPr>
            <w:color w:val="000000" w:themeColor="text1"/>
            <w:lang w:eastAsia="hu-HU"/>
            <w:rPrChange w:id="1746" w:author="Révész Gergő László" w:date="2022-04-18T01:14:00Z">
              <w:rPr>
                <w:lang w:eastAsia="hu-HU"/>
              </w:rPr>
            </w:rPrChange>
          </w:rPr>
          <w:t>fe</w:t>
        </w:r>
      </w:ins>
      <w:ins w:id="1747" w:author="Révész Gergő László" w:date="2022-04-10T02:42:00Z">
        <w:r w:rsidR="007C33B9" w:rsidRPr="00C128CD">
          <w:rPr>
            <w:color w:val="000000" w:themeColor="text1"/>
            <w:lang w:eastAsia="hu-HU"/>
            <w:rPrChange w:id="1748" w:author="Révész Gergő László" w:date="2022-04-18T01:14:00Z">
              <w:rPr>
                <w:lang w:eastAsia="hu-HU"/>
              </w:rPr>
            </w:rPrChange>
          </w:rPr>
          <w:t>ladatok</w:t>
        </w:r>
      </w:ins>
      <w:ins w:id="1749" w:author="Révész Gergő László" w:date="2022-04-10T02:33:00Z">
        <w:r w:rsidR="00AD7078" w:rsidRPr="00C128CD">
          <w:rPr>
            <w:color w:val="000000" w:themeColor="text1"/>
            <w:lang w:eastAsia="hu-HU"/>
            <w:rPrChange w:id="1750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="002F6693" w:rsidRPr="00C128CD">
        <w:rPr>
          <w:color w:val="000000" w:themeColor="text1"/>
          <w:lang w:eastAsia="hu-HU"/>
          <w:rPrChange w:id="1751" w:author="Révész Gergő László" w:date="2022-04-18T01:14:00Z">
            <w:rPr>
              <w:lang w:eastAsia="hu-HU"/>
            </w:rPr>
          </w:rPrChange>
        </w:rPr>
        <w:t xml:space="preserve">kezeléséért </w:t>
      </w:r>
      <w:r w:rsidRPr="00C128CD">
        <w:rPr>
          <w:color w:val="000000" w:themeColor="text1"/>
          <w:lang w:eastAsia="hu-HU"/>
          <w:rPrChange w:id="1752" w:author="Révész Gergő László" w:date="2022-04-18T01:14:00Z">
            <w:rPr>
              <w:lang w:eastAsia="hu-HU"/>
            </w:rPr>
          </w:rPrChange>
        </w:rPr>
        <w:t xml:space="preserve">felelős alkalmazás, aminek motorja egy háttérben futó Windows </w:t>
      </w:r>
      <w:r w:rsidR="00F20FE8" w:rsidRPr="00C128CD">
        <w:rPr>
          <w:color w:val="000000" w:themeColor="text1"/>
          <w:lang w:eastAsia="hu-HU"/>
          <w:rPrChange w:id="1753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1754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1755" w:author="Révész Gergő László" w:date="2022-04-18T01:14:00Z">
            <w:rPr>
              <w:lang w:eastAsia="hu-HU"/>
            </w:rPr>
          </w:rPrChange>
        </w:rPr>
        <w:t>program</w:t>
      </w:r>
      <w:r w:rsidRPr="00C128CD">
        <w:rPr>
          <w:color w:val="000000" w:themeColor="text1"/>
          <w:lang w:eastAsia="hu-HU"/>
          <w:rPrChange w:id="1756" w:author="Révész Gergő László" w:date="2022-04-18T01:14:00Z">
            <w:rPr>
              <w:lang w:eastAsia="hu-HU"/>
            </w:rPr>
          </w:rPrChange>
        </w:rPr>
        <w:t xml:space="preserve">. </w:t>
      </w:r>
      <w:r w:rsidR="006F1469" w:rsidRPr="00C128CD">
        <w:rPr>
          <w:color w:val="000000" w:themeColor="text1"/>
          <w:lang w:eastAsia="hu-HU"/>
          <w:rPrChange w:id="1757" w:author="Révész Gergő László" w:date="2022-04-18T01:14:00Z">
            <w:rPr>
              <w:lang w:eastAsia="hu-HU"/>
            </w:rPr>
          </w:rPrChange>
        </w:rPr>
        <w:t xml:space="preserve">Ilyen alkalmazást a Visual </w:t>
      </w:r>
      <w:proofErr w:type="spellStart"/>
      <w:r w:rsidR="006F1469" w:rsidRPr="00C128CD">
        <w:rPr>
          <w:color w:val="000000" w:themeColor="text1"/>
          <w:lang w:eastAsia="hu-HU"/>
          <w:rPrChange w:id="1758" w:author="Révész Gergő László" w:date="2022-04-18T01:14:00Z">
            <w:rPr>
              <w:lang w:eastAsia="hu-HU"/>
            </w:rPr>
          </w:rPrChange>
        </w:rPr>
        <w:t>Studio</w:t>
      </w:r>
      <w:proofErr w:type="spellEnd"/>
      <w:r w:rsidR="006F1469" w:rsidRPr="00C128CD">
        <w:rPr>
          <w:color w:val="000000" w:themeColor="text1"/>
          <w:lang w:eastAsia="hu-HU"/>
          <w:rPrChange w:id="1759" w:author="Révész Gergő László" w:date="2022-04-18T01:14:00Z">
            <w:rPr>
              <w:lang w:eastAsia="hu-HU"/>
            </w:rPr>
          </w:rPrChange>
        </w:rPr>
        <w:t xml:space="preserve"> nevű fejlesztői környezetben </w:t>
      </w:r>
      <w:r w:rsidR="00081FA0" w:rsidRPr="00C128CD">
        <w:rPr>
          <w:color w:val="000000" w:themeColor="text1"/>
          <w:lang w:eastAsia="hu-HU"/>
          <w:rPrChange w:id="1760" w:author="Révész Gergő László" w:date="2022-04-18T01:14:00Z">
            <w:rPr>
              <w:lang w:eastAsia="hu-HU"/>
            </w:rPr>
          </w:rPrChange>
        </w:rPr>
        <w:t>is</w:t>
      </w:r>
      <w:r w:rsidR="006F1469" w:rsidRPr="00C128CD">
        <w:rPr>
          <w:color w:val="000000" w:themeColor="text1"/>
          <w:lang w:eastAsia="hu-HU"/>
          <w:rPrChange w:id="1761" w:author="Révész Gergő László" w:date="2022-04-18T01:14:00Z">
            <w:rPr>
              <w:lang w:eastAsia="hu-HU"/>
            </w:rPr>
          </w:rPrChange>
        </w:rPr>
        <w:t xml:space="preserve"> </w:t>
      </w:r>
      <w:r w:rsidR="00720B8A" w:rsidRPr="00C128CD">
        <w:rPr>
          <w:color w:val="000000" w:themeColor="text1"/>
          <w:lang w:eastAsia="hu-HU"/>
          <w:rPrChange w:id="1762" w:author="Révész Gergő László" w:date="2022-04-18T01:14:00Z">
            <w:rPr>
              <w:lang w:eastAsia="hu-HU"/>
            </w:rPr>
          </w:rPrChange>
        </w:rPr>
        <w:t>tudunk készíteni</w:t>
      </w:r>
      <w:r w:rsidR="006F1469" w:rsidRPr="00C128CD">
        <w:rPr>
          <w:color w:val="000000" w:themeColor="text1"/>
          <w:lang w:eastAsia="hu-HU"/>
          <w:rPrChange w:id="1763" w:author="Révész Gergő László" w:date="2022-04-18T01:14:00Z">
            <w:rPr>
              <w:lang w:eastAsia="hu-HU"/>
            </w:rPr>
          </w:rPrChange>
        </w:rPr>
        <w:t xml:space="preserve">. </w:t>
      </w:r>
      <w:r w:rsidRPr="00C128CD">
        <w:rPr>
          <w:color w:val="000000" w:themeColor="text1"/>
          <w:lang w:eastAsia="hu-HU"/>
          <w:rPrChange w:id="1764" w:author="Révész Gergő László" w:date="2022-04-18T01:14:00Z">
            <w:rPr>
              <w:lang w:eastAsia="hu-HU"/>
            </w:rPr>
          </w:rPrChange>
        </w:rPr>
        <w:t>Ehhez egy</w:t>
      </w:r>
      <w:r w:rsidR="00960B3F" w:rsidRPr="00C128CD">
        <w:rPr>
          <w:color w:val="000000" w:themeColor="text1"/>
          <w:lang w:eastAsia="hu-HU"/>
          <w:rPrChange w:id="176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960B3F" w:rsidRPr="00C128CD">
        <w:rPr>
          <w:color w:val="000000" w:themeColor="text1"/>
          <w:lang w:eastAsia="hu-HU"/>
          <w:rPrChange w:id="1766" w:author="Révész Gergő László" w:date="2022-04-18T01:14:00Z">
            <w:rPr>
              <w:lang w:eastAsia="hu-HU"/>
            </w:rPr>
          </w:rPrChange>
        </w:rPr>
        <w:t>Worker</w:t>
      </w:r>
      <w:proofErr w:type="spellEnd"/>
      <w:r w:rsidR="00960B3F" w:rsidRPr="00C128CD">
        <w:rPr>
          <w:color w:val="000000" w:themeColor="text1"/>
          <w:lang w:eastAsia="hu-HU"/>
          <w:rPrChange w:id="1767" w:author="Révész Gergő László" w:date="2022-04-18T01:14:00Z">
            <w:rPr>
              <w:lang w:eastAsia="hu-HU"/>
            </w:rPr>
          </w:rPrChange>
        </w:rPr>
        <w:t xml:space="preserve"> Service típusú projektet </w:t>
      </w:r>
      <w:r w:rsidRPr="00C128CD">
        <w:rPr>
          <w:color w:val="000000" w:themeColor="text1"/>
          <w:lang w:eastAsia="hu-HU"/>
          <w:rPrChange w:id="1768" w:author="Révész Gergő László" w:date="2022-04-18T01:14:00Z">
            <w:rPr>
              <w:lang w:eastAsia="hu-HU"/>
            </w:rPr>
          </w:rPrChange>
        </w:rPr>
        <w:t>hozunk létre</w:t>
      </w:r>
      <w:r w:rsidR="00960B3F" w:rsidRPr="00C128CD">
        <w:rPr>
          <w:color w:val="000000" w:themeColor="text1"/>
          <w:lang w:eastAsia="hu-HU"/>
          <w:rPrChange w:id="1769" w:author="Révész Gergő László" w:date="2022-04-18T01:14:00Z">
            <w:rPr>
              <w:lang w:eastAsia="hu-HU"/>
            </w:rPr>
          </w:rPrChange>
        </w:rPr>
        <w:t xml:space="preserve">, </w:t>
      </w:r>
      <w:r w:rsidR="00720B8A" w:rsidRPr="00C128CD">
        <w:rPr>
          <w:color w:val="000000" w:themeColor="text1"/>
          <w:lang w:eastAsia="hu-HU"/>
          <w:rPrChange w:id="1770" w:author="Révész Gergő László" w:date="2022-04-18T01:14:00Z">
            <w:rPr>
              <w:lang w:eastAsia="hu-HU"/>
            </w:rPr>
          </w:rPrChange>
        </w:rPr>
        <w:t xml:space="preserve">majd a projekt file-ban beállítjuk, hogy a </w:t>
      </w:r>
      <w:r w:rsidR="00BB3FDD" w:rsidRPr="00C128CD">
        <w:rPr>
          <w:color w:val="000000" w:themeColor="text1"/>
          <w:lang w:eastAsia="hu-HU"/>
          <w:rPrChange w:id="1771" w:author="Révész Gergő László" w:date="2022-04-18T01:14:00Z">
            <w:rPr>
              <w:lang w:eastAsia="hu-HU"/>
            </w:rPr>
          </w:rPrChange>
        </w:rPr>
        <w:t>fordítás</w:t>
      </w:r>
      <w:r w:rsidR="00720B8A" w:rsidRPr="00C128CD">
        <w:rPr>
          <w:color w:val="000000" w:themeColor="text1"/>
          <w:lang w:eastAsia="hu-HU"/>
          <w:rPrChange w:id="1772" w:author="Révész Gergő László" w:date="2022-04-18T01:14:00Z">
            <w:rPr>
              <w:lang w:eastAsia="hu-HU"/>
            </w:rPr>
          </w:rPrChange>
        </w:rPr>
        <w:t xml:space="preserve"> során ne </w:t>
      </w:r>
      <w:proofErr w:type="spellStart"/>
      <w:r w:rsidR="00720B8A" w:rsidRPr="00C128CD">
        <w:rPr>
          <w:color w:val="000000" w:themeColor="text1"/>
          <w:lang w:eastAsia="hu-HU"/>
          <w:rPrChange w:id="1773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720B8A" w:rsidRPr="00C128CD">
        <w:rPr>
          <w:color w:val="000000" w:themeColor="text1"/>
          <w:lang w:eastAsia="hu-HU"/>
          <w:rPrChange w:id="1774" w:author="Révész Gergő László" w:date="2022-04-18T01:14:00Z">
            <w:rPr>
              <w:lang w:eastAsia="hu-HU"/>
            </w:rPr>
          </w:rPrChange>
        </w:rPr>
        <w:t xml:space="preserve"> file-ok, hanem egy futtatható </w:t>
      </w:r>
      <w:proofErr w:type="spellStart"/>
      <w:r w:rsidR="00720B8A" w:rsidRPr="00C128CD">
        <w:rPr>
          <w:color w:val="000000" w:themeColor="text1"/>
          <w:lang w:eastAsia="hu-HU"/>
          <w:rPrChange w:id="1775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720B8A" w:rsidRPr="00C128CD">
        <w:rPr>
          <w:color w:val="000000" w:themeColor="text1"/>
          <w:lang w:eastAsia="hu-HU"/>
          <w:rPrChange w:id="1776" w:author="Révész Gergő László" w:date="2022-04-18T01:14:00Z">
            <w:rPr>
              <w:lang w:eastAsia="hu-HU"/>
            </w:rPr>
          </w:rPrChange>
        </w:rPr>
        <w:t xml:space="preserve"> kiterjesztésű file </w:t>
      </w:r>
      <w:r w:rsidR="00BB3FDD" w:rsidRPr="00C128CD">
        <w:rPr>
          <w:color w:val="000000" w:themeColor="text1"/>
          <w:lang w:eastAsia="hu-HU"/>
          <w:rPrChange w:id="1777" w:author="Révész Gergő László" w:date="2022-04-18T01:14:00Z">
            <w:rPr>
              <w:lang w:eastAsia="hu-HU"/>
            </w:rPr>
          </w:rPrChange>
        </w:rPr>
        <w:t>készüljön.</w:t>
      </w:r>
    </w:p>
    <w:bookmarkStart w:id="1778" w:name="_MON_1710328204"/>
    <w:bookmarkEnd w:id="1778"/>
    <w:p w14:paraId="081E4E3F" w14:textId="55C05995" w:rsidR="00720B8A" w:rsidRPr="00C128CD" w:rsidRDefault="00656AC4" w:rsidP="00417A7D">
      <w:pPr>
        <w:ind w:firstLine="0"/>
        <w:rPr>
          <w:color w:val="000000" w:themeColor="text1"/>
          <w:lang w:eastAsia="hu-HU"/>
          <w:rPrChange w:id="177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80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5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7.9pt" o:ole="">
            <v:imagedata r:id="rId9" o:title=""/>
          </v:shape>
          <o:OLEObject Type="Embed" ProgID="Word.OpenDocumentText.12" ShapeID="_x0000_i1025" DrawAspect="Content" ObjectID="_1711829903" r:id="rId10"/>
        </w:object>
      </w:r>
    </w:p>
    <w:p w14:paraId="38652AB8" w14:textId="495A14DE" w:rsidR="00BB3FDD" w:rsidRPr="00C128CD" w:rsidRDefault="00BB3FDD" w:rsidP="00417A7D">
      <w:pPr>
        <w:ind w:firstLine="0"/>
        <w:rPr>
          <w:color w:val="000000" w:themeColor="text1"/>
          <w:lang w:eastAsia="hu-HU"/>
          <w:rPrChange w:id="17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82" w:author="Révész Gergő László" w:date="2022-04-18T01:14:00Z">
            <w:rPr>
              <w:lang w:eastAsia="hu-HU"/>
            </w:rPr>
          </w:rPrChange>
        </w:rPr>
        <w:t xml:space="preserve">Az alapértelmezett </w:t>
      </w:r>
      <w:proofErr w:type="spellStart"/>
      <w:r w:rsidRPr="00C128CD">
        <w:rPr>
          <w:color w:val="000000" w:themeColor="text1"/>
          <w:lang w:eastAsia="hu-HU"/>
          <w:rPrChange w:id="1783" w:author="Révész Gergő László" w:date="2022-04-18T01:14:00Z">
            <w:rPr>
              <w:lang w:eastAsia="hu-HU"/>
            </w:rPr>
          </w:rPrChange>
        </w:rPr>
        <w:t>Host</w:t>
      </w:r>
      <w:proofErr w:type="spellEnd"/>
      <w:r w:rsidRPr="00C128CD">
        <w:rPr>
          <w:color w:val="000000" w:themeColor="text1"/>
          <w:lang w:eastAsia="hu-HU"/>
          <w:rPrChange w:id="1784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785" w:author="Révész Gergő László" w:date="2022-04-18T01:14:00Z">
            <w:rPr>
              <w:lang w:eastAsia="hu-HU"/>
            </w:rPr>
          </w:rPrChange>
        </w:rPr>
        <w:t>builder-rel</w:t>
      </w:r>
      <w:proofErr w:type="spellEnd"/>
      <w:r w:rsidRPr="00C128CD">
        <w:rPr>
          <w:color w:val="000000" w:themeColor="text1"/>
          <w:lang w:eastAsia="hu-HU"/>
          <w:rPrChange w:id="178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787" w:author="Révész Gergő László" w:date="2022-04-18T01:14:00Z">
            <w:rPr>
              <w:lang w:eastAsia="hu-HU"/>
            </w:rPr>
          </w:rPrChange>
        </w:rPr>
        <w:t>build-eljük</w:t>
      </w:r>
      <w:proofErr w:type="spellEnd"/>
      <w:r w:rsidRPr="00C128CD">
        <w:rPr>
          <w:color w:val="000000" w:themeColor="text1"/>
          <w:lang w:eastAsia="hu-HU"/>
          <w:rPrChange w:id="1788" w:author="Révész Gergő László" w:date="2022-04-18T01:14:00Z">
            <w:rPr>
              <w:lang w:eastAsia="hu-HU"/>
            </w:rPr>
          </w:rPrChange>
        </w:rPr>
        <w:t xml:space="preserve"> az </w:t>
      </w:r>
      <w:proofErr w:type="spellStart"/>
      <w:r w:rsidRPr="00C128CD">
        <w:rPr>
          <w:color w:val="000000" w:themeColor="text1"/>
          <w:lang w:eastAsia="hu-HU"/>
          <w:rPrChange w:id="1789" w:author="Révész Gergő László" w:date="2022-04-18T01:14:00Z">
            <w:rPr>
              <w:lang w:eastAsia="hu-HU"/>
            </w:rPr>
          </w:rPrChange>
        </w:rPr>
        <w:t>IHost</w:t>
      </w:r>
      <w:proofErr w:type="spellEnd"/>
      <w:r w:rsidRPr="00C128CD">
        <w:rPr>
          <w:color w:val="000000" w:themeColor="text1"/>
          <w:lang w:eastAsia="hu-HU"/>
          <w:rPrChange w:id="1790" w:author="Révész Gergő László" w:date="2022-04-18T01:14:00Z">
            <w:rPr>
              <w:lang w:eastAsia="hu-HU"/>
            </w:rPr>
          </w:rPrChange>
        </w:rPr>
        <w:t xml:space="preserve"> típusú objektumot, majd futtatjuk.</w:t>
      </w:r>
    </w:p>
    <w:bookmarkStart w:id="1791" w:name="_MON_1710328022"/>
    <w:bookmarkEnd w:id="1791"/>
    <w:p w14:paraId="523E2822" w14:textId="74D2F0FD" w:rsidR="00720B8A" w:rsidRPr="00C128CD" w:rsidRDefault="005D4F1B" w:rsidP="00417A7D">
      <w:pPr>
        <w:ind w:firstLine="0"/>
        <w:rPr>
          <w:color w:val="000000" w:themeColor="text1"/>
          <w:lang w:eastAsia="hu-HU"/>
          <w:rPrChange w:id="179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9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50" w14:anchorId="03D71ED3">
          <v:shape id="_x0000_i1026" type="#_x0000_t75" style="width:453.75pt;height:111.4pt" o:ole="">
            <v:imagedata r:id="rId11" o:title=""/>
          </v:shape>
          <o:OLEObject Type="Embed" ProgID="Word.OpenDocumentText.12" ShapeID="_x0000_i1026" DrawAspect="Content" ObjectID="_1711829904" r:id="rId12"/>
        </w:object>
      </w:r>
    </w:p>
    <w:p w14:paraId="5915CF44" w14:textId="5E2B5ACE" w:rsidR="00BB3FDD" w:rsidRPr="00C128CD" w:rsidRDefault="00BB3FDD" w:rsidP="00417A7D">
      <w:pPr>
        <w:ind w:firstLine="0"/>
        <w:contextualSpacing w:val="0"/>
        <w:rPr>
          <w:color w:val="000000" w:themeColor="text1"/>
          <w:lang w:eastAsia="hu-HU"/>
          <w:rPrChange w:id="179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795" w:author="Révész Gergő László" w:date="2022-04-18T01:14:00Z">
            <w:rPr>
              <w:lang w:eastAsia="hu-HU"/>
            </w:rPr>
          </w:rPrChange>
        </w:rPr>
        <w:t>Az így elkészült futtatható file-t</w:t>
      </w:r>
      <w:r w:rsidR="00732C99" w:rsidRPr="00C128CD">
        <w:rPr>
          <w:color w:val="000000" w:themeColor="text1"/>
          <w:lang w:eastAsia="hu-HU"/>
          <w:rPrChange w:id="1796" w:author="Révész Gergő László" w:date="2022-04-18T01:14:00Z">
            <w:rPr>
              <w:lang w:eastAsia="hu-HU"/>
            </w:rPr>
          </w:rPrChange>
        </w:rPr>
        <w:t xml:space="preserve"> a Windows szolgáltatásai közé</w:t>
      </w:r>
      <w:r w:rsidRPr="00C128CD">
        <w:rPr>
          <w:color w:val="000000" w:themeColor="text1"/>
          <w:lang w:eastAsia="hu-HU"/>
          <w:rPrChange w:id="1797" w:author="Révész Gergő László" w:date="2022-04-18T01:14:00Z">
            <w:rPr>
              <w:lang w:eastAsia="hu-HU"/>
            </w:rPr>
          </w:rPrChange>
        </w:rPr>
        <w:t xml:space="preserve"> az </w:t>
      </w:r>
      <w:r w:rsidR="00417A7D" w:rsidRPr="00C128CD">
        <w:rPr>
          <w:color w:val="000000" w:themeColor="text1"/>
          <w:lang w:eastAsia="hu-HU"/>
          <w:rPrChange w:id="1798" w:author="Révész Gergő László" w:date="2022-04-18T01:14:00Z">
            <w:rPr>
              <w:lang w:eastAsia="hu-HU"/>
            </w:rPr>
          </w:rPrChange>
        </w:rPr>
        <w:t>„</w:t>
      </w:r>
      <w:r w:rsidRPr="00C128CD">
        <w:rPr>
          <w:i/>
          <w:color w:val="000000" w:themeColor="text1"/>
          <w:lang w:eastAsia="hu-HU"/>
          <w:rPrChange w:id="1799" w:author="Révész Gergő László" w:date="2022-04-18T01:14:00Z">
            <w:rPr>
              <w:i/>
              <w:lang w:eastAsia="hu-HU"/>
            </w:rPr>
          </w:rPrChange>
        </w:rPr>
        <w:t xml:space="preserve">sc.exe </w:t>
      </w:r>
      <w:proofErr w:type="spellStart"/>
      <w:proofErr w:type="gramStart"/>
      <w:r w:rsidR="00417A7D" w:rsidRPr="00C128CD">
        <w:rPr>
          <w:i/>
          <w:color w:val="000000" w:themeColor="text1"/>
          <w:lang w:eastAsia="hu-HU"/>
          <w:rPrChange w:id="1800" w:author="Révész Gergő László" w:date="2022-04-18T01:14:00Z">
            <w:rPr>
              <w:i/>
              <w:lang w:eastAsia="hu-HU"/>
            </w:rPr>
          </w:rPrChange>
        </w:rPr>
        <w:t>create</w:t>
      </w:r>
      <w:proofErr w:type="spellEnd"/>
      <w:r w:rsidR="00417A7D" w:rsidRPr="00C128CD">
        <w:rPr>
          <w:color w:val="000000" w:themeColor="text1"/>
          <w:lang w:eastAsia="hu-HU"/>
          <w:rPrChange w:id="1801" w:author="Révész Gergő László" w:date="2022-04-18T01:14:00Z">
            <w:rPr>
              <w:lang w:eastAsia="hu-HU"/>
            </w:rPr>
          </w:rPrChange>
        </w:rPr>
        <w:t xml:space="preserve">„ </w:t>
      </w:r>
      <w:r w:rsidRPr="00C128CD">
        <w:rPr>
          <w:color w:val="000000" w:themeColor="text1"/>
          <w:lang w:eastAsia="hu-HU"/>
          <w:rPrChange w:id="1802" w:author="Révész Gergő László" w:date="2022-04-18T01:14:00Z">
            <w:rPr>
              <w:lang w:eastAsia="hu-HU"/>
            </w:rPr>
          </w:rPrChange>
        </w:rPr>
        <w:t>parancs</w:t>
      </w:r>
      <w:proofErr w:type="gramEnd"/>
      <w:r w:rsidRPr="00C128CD">
        <w:rPr>
          <w:color w:val="000000" w:themeColor="text1"/>
          <w:lang w:eastAsia="hu-HU"/>
          <w:rPrChange w:id="1803" w:author="Révész Gergő László" w:date="2022-04-18T01:14:00Z">
            <w:rPr>
              <w:lang w:eastAsia="hu-HU"/>
            </w:rPr>
          </w:rPrChange>
        </w:rPr>
        <w:t xml:space="preserve"> felparaméterezésével és kiadásával tudjuk</w:t>
      </w:r>
      <w:r w:rsidR="00732C99" w:rsidRPr="00C128CD">
        <w:rPr>
          <w:color w:val="000000" w:themeColor="text1"/>
          <w:lang w:eastAsia="hu-HU"/>
          <w:rPrChange w:id="1804" w:author="Révész Gergő László" w:date="2022-04-18T01:14:00Z">
            <w:rPr>
              <w:lang w:eastAsia="hu-HU"/>
            </w:rPr>
          </w:rPrChange>
        </w:rPr>
        <w:t xml:space="preserve"> beregisztrá</w:t>
      </w:r>
      <w:r w:rsidR="0047796B" w:rsidRPr="00C128CD">
        <w:rPr>
          <w:color w:val="000000" w:themeColor="text1"/>
          <w:lang w:eastAsia="hu-HU"/>
          <w:rPrChange w:id="1805" w:author="Révész Gergő László" w:date="2022-04-18T01:14:00Z">
            <w:rPr>
              <w:lang w:eastAsia="hu-HU"/>
            </w:rPr>
          </w:rPrChange>
        </w:rPr>
        <w:t>l</w:t>
      </w:r>
      <w:r w:rsidRPr="00C128CD">
        <w:rPr>
          <w:color w:val="000000" w:themeColor="text1"/>
          <w:lang w:eastAsia="hu-HU"/>
          <w:rPrChange w:id="1806" w:author="Révész Gergő László" w:date="2022-04-18T01:14:00Z">
            <w:rPr>
              <w:lang w:eastAsia="hu-HU"/>
            </w:rPr>
          </w:rPrChange>
        </w:rPr>
        <w:t>ni, és futtatni.</w:t>
      </w:r>
    </w:p>
    <w:p w14:paraId="7024BEC9" w14:textId="77777777" w:rsidR="0040275F" w:rsidRPr="00C128CD" w:rsidRDefault="0040275F" w:rsidP="00355A7E">
      <w:pPr>
        <w:rPr>
          <w:color w:val="000000" w:themeColor="text1"/>
          <w:lang w:eastAsia="hu-HU"/>
          <w:rPrChange w:id="1807" w:author="Révész Gergő László" w:date="2022-04-18T01:14:00Z">
            <w:rPr>
              <w:lang w:eastAsia="hu-HU"/>
            </w:rPr>
          </w:rPrChange>
        </w:rPr>
      </w:pPr>
    </w:p>
    <w:p w14:paraId="0FB9F7C9" w14:textId="3B3D91B5" w:rsidR="0040275F" w:rsidRPr="00C128CD" w:rsidRDefault="004B3237" w:rsidP="006E0AF7">
      <w:pPr>
        <w:pStyle w:val="Cmsor3"/>
      </w:pPr>
      <w:bookmarkStart w:id="1808" w:name="_Toc101134563"/>
      <w:proofErr w:type="gramStart"/>
      <w:r w:rsidRPr="00C128CD">
        <w:t xml:space="preserve">2.1.1. </w:t>
      </w:r>
      <w:ins w:id="1809" w:author="Révész Gergő" w:date="2022-04-06T15:35:00Z">
        <w:r w:rsidR="007733C3" w:rsidRPr="00C128CD">
          <w:t xml:space="preserve"> </w:t>
        </w:r>
      </w:ins>
      <w:proofErr w:type="spellStart"/>
      <w:r w:rsidR="00B66989" w:rsidRPr="00C128CD">
        <w:t>Timer</w:t>
      </w:r>
      <w:bookmarkEnd w:id="1808"/>
      <w:proofErr w:type="spellEnd"/>
      <w:proofErr w:type="gramEnd"/>
    </w:p>
    <w:p w14:paraId="559921C8" w14:textId="77777777" w:rsidR="0040275F" w:rsidRPr="00C128CD" w:rsidRDefault="0040275F" w:rsidP="0040275F">
      <w:pPr>
        <w:rPr>
          <w:color w:val="000000" w:themeColor="text1"/>
          <w:lang w:eastAsia="hu-HU"/>
          <w:rPrChange w:id="1810" w:author="Révész Gergő László" w:date="2022-04-18T01:14:00Z">
            <w:rPr>
              <w:lang w:eastAsia="hu-HU"/>
            </w:rPr>
          </w:rPrChange>
        </w:rPr>
      </w:pPr>
    </w:p>
    <w:p w14:paraId="7CC6F9E4" w14:textId="40E84AA0" w:rsidR="00E97482" w:rsidRPr="00C128CD" w:rsidRDefault="00E97482" w:rsidP="0040275F">
      <w:pPr>
        <w:ind w:firstLine="0"/>
        <w:rPr>
          <w:color w:val="000000" w:themeColor="text1"/>
          <w:lang w:eastAsia="hu-HU"/>
          <w:rPrChange w:id="181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12" w:author="Révész Gergő László" w:date="2022-04-18T01:14:00Z">
            <w:rPr>
              <w:lang w:eastAsia="hu-HU"/>
            </w:rPr>
          </w:rPrChange>
        </w:rPr>
        <w:t xml:space="preserve">A .NET keretrendszerben több lehetőségünk is van időzítő </w:t>
      </w:r>
      <w:r w:rsidR="006B0DCD" w:rsidRPr="00C128CD">
        <w:rPr>
          <w:color w:val="000000" w:themeColor="text1"/>
          <w:lang w:eastAsia="hu-HU"/>
          <w:rPrChange w:id="1813" w:author="Révész Gergő László" w:date="2022-04-18T01:14:00Z">
            <w:rPr>
              <w:lang w:eastAsia="hu-HU"/>
            </w:rPr>
          </w:rPrChange>
        </w:rPr>
        <w:t>használatára. Ezek mindegyike egy jól, de másképpen implementált osztály. A dokumentáció</w:t>
      </w:r>
      <w:r w:rsidR="00AE65B5" w:rsidRPr="00C128CD">
        <w:rPr>
          <w:color w:val="000000" w:themeColor="text1"/>
          <w:lang w:eastAsia="hu-HU"/>
          <w:rPrChange w:id="1814" w:author="Révész Gergő László" w:date="2022-04-18T01:14:00Z">
            <w:rPr>
              <w:lang w:eastAsia="hu-HU"/>
            </w:rPr>
          </w:rPrChange>
        </w:rPr>
        <w:t>i</w:t>
      </w:r>
      <w:r w:rsidR="000B37B7" w:rsidRPr="00C128CD">
        <w:rPr>
          <w:color w:val="000000" w:themeColor="text1"/>
          <w:lang w:eastAsia="hu-HU"/>
          <w:rPrChange w:id="1815" w:author="Révész Gergő László" w:date="2022-04-18T01:14:00Z">
            <w:rPr>
              <w:lang w:eastAsia="hu-HU"/>
            </w:rPr>
          </w:rPrChange>
        </w:rPr>
        <w:t>k</w:t>
      </w:r>
      <w:r w:rsidR="006B0DCD" w:rsidRPr="00C128CD">
        <w:rPr>
          <w:color w:val="000000" w:themeColor="text1"/>
          <w:lang w:eastAsia="hu-HU"/>
          <w:rPrChange w:id="1816" w:author="Révész Gergő László" w:date="2022-04-18T01:14:00Z">
            <w:rPr>
              <w:lang w:eastAsia="hu-HU"/>
            </w:rPr>
          </w:rPrChange>
        </w:rPr>
        <w:t xml:space="preserve"> alapos tanulmányozásával eldönthetjük, hogy </w:t>
      </w:r>
      <w:r w:rsidR="000B37B7" w:rsidRPr="00C128CD">
        <w:rPr>
          <w:color w:val="000000" w:themeColor="text1"/>
          <w:lang w:eastAsia="hu-HU"/>
          <w:rPrChange w:id="1817" w:author="Révész Gergő László" w:date="2022-04-18T01:14:00Z">
            <w:rPr>
              <w:lang w:eastAsia="hu-HU"/>
            </w:rPr>
          </w:rPrChange>
        </w:rPr>
        <w:t xml:space="preserve">programunkban </w:t>
      </w:r>
      <w:r w:rsidR="006B0DCD" w:rsidRPr="00C128CD">
        <w:rPr>
          <w:color w:val="000000" w:themeColor="text1"/>
          <w:lang w:eastAsia="hu-HU"/>
          <w:rPrChange w:id="1818" w:author="Révész Gergő László" w:date="2022-04-18T01:14:00Z">
            <w:rPr>
              <w:lang w:eastAsia="hu-HU"/>
            </w:rPr>
          </w:rPrChange>
        </w:rPr>
        <w:t>melyikre van szükségünk.</w:t>
      </w:r>
    </w:p>
    <w:p w14:paraId="4E6F6E45" w14:textId="18A70379" w:rsidR="006B0DCD" w:rsidRPr="00C128CD" w:rsidRDefault="006B0DCD" w:rsidP="00E97482">
      <w:pPr>
        <w:rPr>
          <w:color w:val="000000" w:themeColor="text1"/>
          <w:lang w:eastAsia="hu-HU"/>
          <w:rPrChange w:id="181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20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821" w:author="Révész Gergő László" w:date="2022-04-18T01:14:00Z">
            <w:rPr>
              <w:lang w:eastAsia="hu-HU"/>
            </w:rPr>
          </w:rPrChange>
        </w:rPr>
        <w:t>System.Timers</w:t>
      </w:r>
      <w:proofErr w:type="spellEnd"/>
      <w:r w:rsidRPr="00C128CD">
        <w:rPr>
          <w:color w:val="000000" w:themeColor="text1"/>
          <w:lang w:eastAsia="hu-HU"/>
          <w:rPrChange w:id="1822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del w:id="1823" w:author="Révész Gergő László" w:date="2022-04-18T19:27:00Z">
        <w:r w:rsidRPr="00C128CD" w:rsidDel="006759AD">
          <w:rPr>
            <w:color w:val="000000" w:themeColor="text1"/>
            <w:lang w:eastAsia="hu-HU"/>
            <w:rPrChange w:id="1824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B1695B" w:rsidRPr="00C128CD" w:rsidDel="006759AD">
          <w:rPr>
            <w:color w:val="000000" w:themeColor="text1"/>
            <w:lang w:eastAsia="hu-HU"/>
            <w:rPrChange w:id="1825" w:author="Révész Gergő László" w:date="2022-04-18T01:14:00Z">
              <w:rPr>
                <w:lang w:eastAsia="hu-HU"/>
              </w:rPr>
            </w:rPrChange>
          </w:rPr>
          <w:delText>a</w:delText>
        </w:r>
      </w:del>
      <w:r w:rsidR="00B1695B" w:rsidRPr="00C128CD">
        <w:rPr>
          <w:color w:val="000000" w:themeColor="text1"/>
          <w:lang w:eastAsia="hu-HU"/>
          <w:rPrChange w:id="182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1827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828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1829" w:author="Révész Gergő László" w:date="2022-04-16T03:18:00Z"/>
      <w:sdt>
        <w:sdtPr>
          <w:rPr>
            <w:color w:val="000000" w:themeColor="text1"/>
            <w:lang w:eastAsia="hu-HU"/>
          </w:rPr>
          <w:id w:val="1006407770"/>
          <w:citation/>
        </w:sdtPr>
        <w:sdtEndPr/>
        <w:sdtContent>
          <w:customXmlInsRangeEnd w:id="1829"/>
          <w:ins w:id="1830" w:author="Révész Gergő László" w:date="2022-04-16T03:18:00Z">
            <w:r w:rsidR="00976FA5" w:rsidRPr="00A076A1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Tim04 \l 1033 </w:instrText>
            </w:r>
          </w:ins>
          <w:r w:rsidR="00976FA5" w:rsidRPr="00C128CD">
            <w:rPr>
              <w:color w:val="000000" w:themeColor="text1"/>
              <w:lang w:eastAsia="hu-HU"/>
              <w:rPrChange w:id="183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[4]</w:t>
          </w:r>
          <w:ins w:id="1832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183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834" w:author="Révész Gergő László" w:date="2022-04-16T03:18:00Z"/>
        </w:sdtContent>
      </w:sdt>
      <w:customXmlInsRangeEnd w:id="1834"/>
      <w:r w:rsidR="002B120D" w:rsidRPr="00C128CD">
        <w:rPr>
          <w:color w:val="000000" w:themeColor="text1"/>
          <w:lang w:eastAsia="hu-HU"/>
          <w:rPrChange w:id="1835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836" w:author="Révész Gergő László" w:date="2022-04-18T01:14:00Z">
            <w:rPr>
              <w:lang w:eastAsia="hu-HU"/>
            </w:rPr>
          </w:rPrChange>
        </w:rPr>
        <w:t>egy szerver alapú</w:t>
      </w:r>
      <w:r w:rsidR="00B1695B" w:rsidRPr="00C128CD">
        <w:rPr>
          <w:color w:val="000000" w:themeColor="text1"/>
          <w:lang w:eastAsia="hu-HU"/>
          <w:rPrChange w:id="1837" w:author="Révész Gergő László" w:date="2022-04-18T01:14:00Z">
            <w:rPr>
              <w:lang w:eastAsia="hu-HU"/>
            </w:rPr>
          </w:rPrChange>
        </w:rPr>
        <w:t>, több szálas környezetben működő</w:t>
      </w:r>
      <w:bookmarkStart w:id="1838" w:name="_Hlk99706717"/>
      <w:r w:rsidR="00B1695B" w:rsidRPr="00C128CD">
        <w:rPr>
          <w:color w:val="000000" w:themeColor="text1"/>
          <w:lang w:eastAsia="hu-HU"/>
          <w:rPrChange w:id="1839" w:author="Révész Gergő László" w:date="2022-04-18T01:14:00Z">
            <w:rPr>
              <w:lang w:eastAsia="hu-HU"/>
            </w:rPr>
          </w:rPrChange>
        </w:rPr>
        <w:t xml:space="preserve"> </w:t>
      </w:r>
      <w:bookmarkEnd w:id="1838"/>
      <w:r w:rsidR="00B1695B" w:rsidRPr="00C128CD">
        <w:rPr>
          <w:color w:val="000000" w:themeColor="text1"/>
          <w:lang w:eastAsia="hu-HU"/>
          <w:rPrChange w:id="1840" w:author="Révész Gergő László" w:date="2022-04-18T01:14:00Z">
            <w:rPr>
              <w:lang w:eastAsia="hu-HU"/>
            </w:rPr>
          </w:rPrChange>
        </w:rPr>
        <w:t>időzítő</w:t>
      </w:r>
      <w:r w:rsidR="004E0439" w:rsidRPr="00C128CD">
        <w:rPr>
          <w:color w:val="000000" w:themeColor="text1"/>
          <w:lang w:eastAsia="hu-HU"/>
          <w:rPrChange w:id="1841" w:author="Révész Gergő László" w:date="2022-04-18T01:14:00Z">
            <w:rPr>
              <w:lang w:eastAsia="hu-HU"/>
            </w:rPr>
          </w:rPrChange>
        </w:rPr>
        <w:t xml:space="preserve"> használatára ad lehetőséget</w:t>
      </w:r>
      <w:r w:rsidR="00B1695B" w:rsidRPr="00C128CD">
        <w:rPr>
          <w:color w:val="000000" w:themeColor="text1"/>
          <w:lang w:eastAsia="hu-HU"/>
          <w:rPrChange w:id="1842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843" w:author="Révész Gergő László" w:date="2022-04-18T01:14:00Z">
            <w:rPr>
              <w:lang w:eastAsia="hu-HU"/>
            </w:rPr>
          </w:rPrChange>
        </w:rPr>
        <w:t xml:space="preserve">Segítségével a </w:t>
      </w:r>
      <w:r w:rsidR="00B07C1B" w:rsidRPr="00C128CD">
        <w:rPr>
          <w:color w:val="000000" w:themeColor="text1"/>
          <w:lang w:eastAsia="hu-HU"/>
          <w:rPrChange w:id="1844" w:author="Révész Gergő László" w:date="2022-04-18T01:14:00Z">
            <w:rPr>
              <w:lang w:eastAsia="hu-HU"/>
            </w:rPr>
          </w:rPrChange>
        </w:rPr>
        <w:t>Windows időzítőnél is pontosabb</w:t>
      </w:r>
      <w:r w:rsidR="004E0439" w:rsidRPr="00C128CD">
        <w:rPr>
          <w:color w:val="000000" w:themeColor="text1"/>
          <w:lang w:eastAsia="hu-HU"/>
          <w:rPrChange w:id="1845" w:author="Révész Gergő László" w:date="2022-04-18T01:14:00Z">
            <w:rPr>
              <w:lang w:eastAsia="hu-HU"/>
            </w:rPr>
          </w:rPrChange>
        </w:rPr>
        <w:t>a</w:t>
      </w:r>
      <w:r w:rsidR="002B120D" w:rsidRPr="00C128CD">
        <w:rPr>
          <w:color w:val="000000" w:themeColor="text1"/>
          <w:lang w:eastAsia="hu-HU"/>
          <w:rPrChange w:id="1846" w:author="Révész Gergő László" w:date="2022-04-18T01:14:00Z">
            <w:rPr>
              <w:lang w:eastAsia="hu-HU"/>
            </w:rPr>
          </w:rPrChange>
        </w:rPr>
        <w:t>n tud</w:t>
      </w:r>
      <w:r w:rsidR="00964D1A" w:rsidRPr="00C128CD">
        <w:rPr>
          <w:color w:val="000000" w:themeColor="text1"/>
          <w:lang w:eastAsia="hu-HU"/>
          <w:rPrChange w:id="1847" w:author="Révész Gergő László" w:date="2022-04-18T01:14:00Z">
            <w:rPr>
              <w:lang w:eastAsia="hu-HU"/>
            </w:rPr>
          </w:rPrChange>
        </w:rPr>
        <w:t>juk a</w:t>
      </w:r>
      <w:r w:rsidR="004E0439" w:rsidRPr="00C128CD">
        <w:rPr>
          <w:color w:val="000000" w:themeColor="text1"/>
          <w:lang w:eastAsia="hu-HU"/>
          <w:rPrChange w:id="1848" w:author="Révész Gergő László" w:date="2022-04-18T01:14:00Z">
            <w:rPr>
              <w:lang w:eastAsia="hu-HU"/>
            </w:rPr>
          </w:rPrChange>
        </w:rPr>
        <w:t xml:space="preserve"> kívánt metódus</w:t>
      </w:r>
      <w:r w:rsidR="002B120D" w:rsidRPr="00C128CD">
        <w:rPr>
          <w:color w:val="000000" w:themeColor="text1"/>
          <w:lang w:eastAsia="hu-HU"/>
          <w:rPrChange w:id="1849" w:author="Révész Gergő László" w:date="2022-04-18T01:14:00Z">
            <w:rPr>
              <w:lang w:eastAsia="hu-HU"/>
            </w:rPr>
          </w:rPrChange>
        </w:rPr>
        <w:t>ok</w:t>
      </w:r>
      <w:r w:rsidR="004E0439" w:rsidRPr="00C128CD">
        <w:rPr>
          <w:color w:val="000000" w:themeColor="text1"/>
          <w:lang w:eastAsia="hu-HU"/>
          <w:rPrChange w:id="1850" w:author="Révész Gergő László" w:date="2022-04-18T01:14:00Z">
            <w:rPr>
              <w:lang w:eastAsia="hu-HU"/>
            </w:rPr>
          </w:rPrChange>
        </w:rPr>
        <w:t xml:space="preserve"> futtatásának idejét időzíteni</w:t>
      </w:r>
      <w:r w:rsidR="00C5553C" w:rsidRPr="00C128CD">
        <w:rPr>
          <w:color w:val="000000" w:themeColor="text1"/>
          <w:lang w:eastAsia="hu-HU"/>
          <w:rPrChange w:id="1851" w:author="Révész Gergő László" w:date="2022-04-18T01:14:00Z">
            <w:rPr>
              <w:lang w:eastAsia="hu-HU"/>
            </w:rPr>
          </w:rPrChange>
        </w:rPr>
        <w:t xml:space="preserve">. </w:t>
      </w:r>
      <w:r w:rsidR="004E0439" w:rsidRPr="00C128CD">
        <w:rPr>
          <w:color w:val="000000" w:themeColor="text1"/>
          <w:lang w:eastAsia="hu-HU"/>
          <w:rPrChange w:id="1852" w:author="Révész Gergő László" w:date="2022-04-18T01:14:00Z">
            <w:rPr>
              <w:lang w:eastAsia="hu-HU"/>
            </w:rPr>
          </w:rPrChange>
        </w:rPr>
        <w:t xml:space="preserve">Amikor a </w:t>
      </w:r>
      <w:r w:rsidR="001C2A33" w:rsidRPr="00C128CD">
        <w:rPr>
          <w:color w:val="000000" w:themeColor="text1"/>
          <w:lang w:eastAsia="hu-HU"/>
          <w:rPrChange w:id="1853" w:author="Révész Gergő László" w:date="2022-04-18T01:14:00Z">
            <w:rPr>
              <w:lang w:eastAsia="hu-HU"/>
            </w:rPr>
          </w:rPrChange>
        </w:rPr>
        <w:t>megadott</w:t>
      </w:r>
      <w:r w:rsidR="004E0439" w:rsidRPr="00C128CD">
        <w:rPr>
          <w:color w:val="000000" w:themeColor="text1"/>
          <w:lang w:eastAsia="hu-HU"/>
          <w:rPrChange w:id="1854" w:author="Révész Gergő László" w:date="2022-04-18T01:14:00Z">
            <w:rPr>
              <w:lang w:eastAsia="hu-HU"/>
            </w:rPr>
          </w:rPrChange>
        </w:rPr>
        <w:t xml:space="preserve"> millimásodperc letelik, a hozzárendelt eseménykezelő</w:t>
      </w:r>
      <w:r w:rsidR="006C381A" w:rsidRPr="00C128CD">
        <w:rPr>
          <w:color w:val="000000" w:themeColor="text1"/>
          <w:lang w:eastAsia="hu-HU"/>
          <w:rPrChange w:id="1855" w:author="Révész Gergő László" w:date="2022-04-18T01:14:00Z">
            <w:rPr>
              <w:lang w:eastAsia="hu-HU"/>
            </w:rPr>
          </w:rPrChange>
        </w:rPr>
        <w:t>k</w:t>
      </w:r>
      <w:r w:rsidR="00964D1A" w:rsidRPr="00C128CD">
        <w:rPr>
          <w:color w:val="000000" w:themeColor="text1"/>
          <w:lang w:eastAsia="hu-HU"/>
          <w:rPrChange w:id="1856" w:author="Révész Gergő László" w:date="2022-04-18T01:14:00Z">
            <w:rPr>
              <w:lang w:eastAsia="hu-HU"/>
            </w:rPr>
          </w:rPrChange>
        </w:rPr>
        <w:t xml:space="preserve"> meghívód</w:t>
      </w:r>
      <w:r w:rsidR="006C381A" w:rsidRPr="00C128CD">
        <w:rPr>
          <w:color w:val="000000" w:themeColor="text1"/>
          <w:lang w:eastAsia="hu-HU"/>
          <w:rPrChange w:id="1857" w:author="Révész Gergő László" w:date="2022-04-18T01:14:00Z">
            <w:rPr>
              <w:lang w:eastAsia="hu-HU"/>
            </w:rPr>
          </w:rPrChange>
        </w:rPr>
        <w:t>nak</w:t>
      </w:r>
      <w:r w:rsidR="00964D1A" w:rsidRPr="00C128CD">
        <w:rPr>
          <w:color w:val="000000" w:themeColor="text1"/>
          <w:lang w:eastAsia="hu-HU"/>
          <w:rPrChange w:id="1858" w:author="Révész Gergő László" w:date="2022-04-18T01:14:00Z">
            <w:rPr>
              <w:lang w:eastAsia="hu-HU"/>
            </w:rPr>
          </w:rPrChange>
        </w:rPr>
        <w:t>, a több szálas környezetnek köszönhetően az óra</w:t>
      </w:r>
      <w:r w:rsidR="006C381A" w:rsidRPr="00C128CD">
        <w:rPr>
          <w:color w:val="000000" w:themeColor="text1"/>
          <w:lang w:eastAsia="hu-HU"/>
          <w:rPrChange w:id="1859" w:author="Révész Gergő László" w:date="2022-04-18T01:14:00Z">
            <w:rPr>
              <w:lang w:eastAsia="hu-HU"/>
            </w:rPr>
          </w:rPrChange>
        </w:rPr>
        <w:t xml:space="preserve"> pedig</w:t>
      </w:r>
      <w:r w:rsidR="00964D1A" w:rsidRPr="00C128CD">
        <w:rPr>
          <w:color w:val="000000" w:themeColor="text1"/>
          <w:lang w:eastAsia="hu-HU"/>
          <w:rPrChange w:id="1860" w:author="Révész Gergő László" w:date="2022-04-18T01:14:00Z">
            <w:rPr>
              <w:lang w:eastAsia="hu-HU"/>
            </w:rPr>
          </w:rPrChange>
        </w:rPr>
        <w:t xml:space="preserve"> fut tovább.</w:t>
      </w:r>
    </w:p>
    <w:p w14:paraId="1BABD2BD" w14:textId="01D4B656" w:rsidR="001C2A33" w:rsidRPr="00C128CD" w:rsidRDefault="001C2A33" w:rsidP="00E97482">
      <w:pPr>
        <w:rPr>
          <w:color w:val="000000" w:themeColor="text1"/>
          <w:lang w:eastAsia="hu-HU"/>
          <w:rPrChange w:id="186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6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1863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1864" w:author="Révész Gergő László" w:date="2022-04-18T01:14:00Z">
            <w:rPr>
              <w:lang w:eastAsia="hu-HU"/>
            </w:rPr>
          </w:rPrChange>
        </w:rPr>
        <w:t xml:space="preserve"> objektum </w:t>
      </w:r>
      <w:proofErr w:type="spellStart"/>
      <w:r w:rsidRPr="00C128CD">
        <w:rPr>
          <w:color w:val="000000" w:themeColor="text1"/>
          <w:lang w:eastAsia="hu-HU"/>
          <w:rPrChange w:id="1865" w:author="Révész Gergő László" w:date="2022-04-18T01:14:00Z">
            <w:rPr>
              <w:lang w:eastAsia="hu-HU"/>
            </w:rPr>
          </w:rPrChange>
        </w:rPr>
        <w:t>példányosítása</w:t>
      </w:r>
      <w:proofErr w:type="spellEnd"/>
      <w:r w:rsidRPr="00C128CD">
        <w:rPr>
          <w:color w:val="000000" w:themeColor="text1"/>
          <w:lang w:eastAsia="hu-HU"/>
          <w:rPrChange w:id="1866" w:author="Révész Gergő László" w:date="2022-04-18T01:14:00Z">
            <w:rPr>
              <w:lang w:eastAsia="hu-HU"/>
            </w:rPr>
          </w:rPrChange>
        </w:rPr>
        <w:t xml:space="preserve">, és </w:t>
      </w:r>
      <w:proofErr w:type="spellStart"/>
      <w:r w:rsidRPr="00C128CD">
        <w:rPr>
          <w:color w:val="000000" w:themeColor="text1"/>
          <w:lang w:eastAsia="hu-HU"/>
          <w:rPrChange w:id="1867" w:author="Révész Gergő László" w:date="2022-04-18T01:14:00Z">
            <w:rPr>
              <w:lang w:eastAsia="hu-HU"/>
            </w:rPr>
          </w:rPrChange>
        </w:rPr>
        <w:t>property-jeinek</w:t>
      </w:r>
      <w:proofErr w:type="spellEnd"/>
      <w:r w:rsidRPr="00C128CD">
        <w:rPr>
          <w:color w:val="000000" w:themeColor="text1"/>
          <w:lang w:eastAsia="hu-HU"/>
          <w:rPrChange w:id="1868" w:author="Révész Gergő László" w:date="2022-04-18T01:14:00Z">
            <w:rPr>
              <w:lang w:eastAsia="hu-HU"/>
            </w:rPr>
          </w:rPrChange>
        </w:rPr>
        <w:t xml:space="preserve"> beállítása után ezt az objektumot használjuk arra, hogy</w:t>
      </w:r>
      <w:r w:rsidR="00523101" w:rsidRPr="00C128CD">
        <w:rPr>
          <w:color w:val="000000" w:themeColor="text1"/>
          <w:lang w:eastAsia="hu-HU"/>
          <w:rPrChange w:id="1869" w:author="Révész Gergő László" w:date="2022-04-18T01:14:00Z">
            <w:rPr>
              <w:lang w:eastAsia="hu-HU"/>
            </w:rPr>
          </w:rPrChange>
        </w:rPr>
        <w:t xml:space="preserve"> pr</w:t>
      </w:r>
      <w:r w:rsidR="00CA0700" w:rsidRPr="00C128CD">
        <w:rPr>
          <w:color w:val="000000" w:themeColor="text1"/>
          <w:lang w:eastAsia="hu-HU"/>
          <w:rPrChange w:id="1870" w:author="Révész Gergő László" w:date="2022-04-18T01:14:00Z">
            <w:rPr>
              <w:lang w:eastAsia="hu-HU"/>
            </w:rPr>
          </w:rPrChange>
        </w:rPr>
        <w:t>o</w:t>
      </w:r>
      <w:r w:rsidR="00523101" w:rsidRPr="00C128CD">
        <w:rPr>
          <w:color w:val="000000" w:themeColor="text1"/>
          <w:lang w:eastAsia="hu-HU"/>
          <w:rPrChange w:id="1871" w:author="Révész Gergő László" w:date="2022-04-18T01:14:00Z">
            <w:rPr>
              <w:lang w:eastAsia="hu-HU"/>
            </w:rPr>
          </w:rPrChange>
        </w:rPr>
        <w:t>gramunkban</w:t>
      </w:r>
      <w:r w:rsidRPr="00C128CD">
        <w:rPr>
          <w:color w:val="000000" w:themeColor="text1"/>
          <w:lang w:eastAsia="hu-HU"/>
          <w:rPrChange w:id="1872" w:author="Révész Gergő László" w:date="2022-04-18T01:14:00Z">
            <w:rPr>
              <w:lang w:eastAsia="hu-HU"/>
            </w:rPr>
          </w:rPrChange>
        </w:rPr>
        <w:t xml:space="preserve"> ütemezze a feladatok lefuttatásának idejét.</w:t>
      </w:r>
    </w:p>
    <w:bookmarkStart w:id="1873" w:name="_MON_1710325989"/>
    <w:bookmarkEnd w:id="1873"/>
    <w:p w14:paraId="7C673135" w14:textId="1BF69022" w:rsidR="001C2A33" w:rsidRPr="00C128CD" w:rsidRDefault="00935473" w:rsidP="00CA0700">
      <w:pPr>
        <w:ind w:firstLine="0"/>
        <w:rPr>
          <w:color w:val="000000" w:themeColor="text1"/>
          <w:lang w:eastAsia="hu-HU"/>
          <w:rPrChange w:id="187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75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774" w14:anchorId="175857F5">
          <v:shape id="_x0000_i1027" type="#_x0000_t75" style="width:453.75pt;height:90.35pt" o:ole="">
            <v:imagedata r:id="rId13" o:title=""/>
          </v:shape>
          <o:OLEObject Type="Embed" ProgID="Word.OpenDocumentText.12" ShapeID="_x0000_i1027" DrawAspect="Content" ObjectID="_1711829905" r:id="rId14"/>
        </w:object>
      </w:r>
    </w:p>
    <w:p w14:paraId="24DC346D" w14:textId="77197954" w:rsidR="006D13FF" w:rsidRPr="00C128CD" w:rsidRDefault="006D13FF" w:rsidP="00CA0700">
      <w:pPr>
        <w:ind w:firstLine="0"/>
        <w:rPr>
          <w:color w:val="000000" w:themeColor="text1"/>
          <w:lang w:eastAsia="hu-HU"/>
          <w:rPrChange w:id="187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77" w:author="Révész Gergő László" w:date="2022-04-18T01:14:00Z">
            <w:rPr>
              <w:lang w:eastAsia="hu-HU"/>
            </w:rPr>
          </w:rPrChange>
        </w:rPr>
        <w:t>Az egy másodpercenként lefutó eseménykezelő minden lefutáskor eggyel inkrementálja a</w:t>
      </w:r>
      <w:r w:rsidR="000903ED" w:rsidRPr="00C128CD">
        <w:rPr>
          <w:color w:val="000000" w:themeColor="text1"/>
          <w:lang w:eastAsia="hu-HU"/>
          <w:rPrChange w:id="1878" w:author="Révész Gergő László" w:date="2022-04-18T01:14:00Z">
            <w:rPr>
              <w:lang w:eastAsia="hu-HU"/>
            </w:rPr>
          </w:rPrChange>
        </w:rPr>
        <w:t xml:space="preserve">z eltelt másodpercek </w:t>
      </w:r>
      <w:r w:rsidRPr="00C128CD">
        <w:rPr>
          <w:color w:val="000000" w:themeColor="text1"/>
          <w:lang w:eastAsia="hu-HU"/>
          <w:rPrChange w:id="1879" w:author="Révész Gergő László" w:date="2022-04-18T01:14:00Z">
            <w:rPr>
              <w:lang w:eastAsia="hu-HU"/>
            </w:rPr>
          </w:rPrChange>
        </w:rPr>
        <w:t>követésére használt változó értékét.</w:t>
      </w:r>
    </w:p>
    <w:bookmarkStart w:id="1880" w:name="_MON_1710326236"/>
    <w:bookmarkEnd w:id="1880"/>
    <w:p w14:paraId="6C0CEA4C" w14:textId="1E484282" w:rsidR="006D13FF" w:rsidRPr="00C128CD" w:rsidRDefault="00935473" w:rsidP="00CA0700">
      <w:pPr>
        <w:ind w:firstLine="0"/>
        <w:rPr>
          <w:color w:val="000000" w:themeColor="text1"/>
          <w:lang w:eastAsia="hu-HU"/>
          <w:rPrChange w:id="188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8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61" w14:anchorId="2AE179E5">
          <v:shape id="_x0000_i1028" type="#_x0000_t75" style="width:453.75pt;height:44.15pt" o:ole="">
            <v:imagedata r:id="rId15" o:title=""/>
          </v:shape>
          <o:OLEObject Type="Embed" ProgID="Word.OpenDocumentText.12" ShapeID="_x0000_i1028" DrawAspect="Content" ObjectID="_1711829906" r:id="rId16"/>
        </w:object>
      </w:r>
    </w:p>
    <w:p w14:paraId="6C644839" w14:textId="7806EE23" w:rsidR="006D13FF" w:rsidRPr="00C128CD" w:rsidRDefault="006D13FF" w:rsidP="00CA0700">
      <w:pPr>
        <w:ind w:firstLine="0"/>
        <w:rPr>
          <w:color w:val="000000" w:themeColor="text1"/>
          <w:lang w:eastAsia="hu-HU"/>
          <w:rPrChange w:id="188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84" w:author="Révész Gergő László" w:date="2022-04-18T01:14:00Z">
            <w:rPr>
              <w:lang w:eastAsia="hu-HU"/>
            </w:rPr>
          </w:rPrChange>
        </w:rPr>
        <w:t xml:space="preserve">Ha a másodpercszámláló és a </w:t>
      </w:r>
      <w:del w:id="1885" w:author="Révész Gergő László" w:date="2022-04-10T02:35:00Z">
        <w:r w:rsidRPr="00C128CD" w:rsidDel="000B1B6F">
          <w:rPr>
            <w:color w:val="000000" w:themeColor="text1"/>
            <w:lang w:eastAsia="hu-HU"/>
            <w:rPrChange w:id="1886" w:author="Révész Gergő László" w:date="2022-04-18T01:14:00Z">
              <w:rPr>
                <w:lang w:eastAsia="hu-HU"/>
              </w:rPr>
            </w:rPrChange>
          </w:rPr>
          <w:delText xml:space="preserve">feladatban </w:delText>
        </w:r>
      </w:del>
      <w:ins w:id="1887" w:author="Révész Gergő László" w:date="2022-04-10T02:42:00Z">
        <w:r w:rsidR="007C33B9" w:rsidRPr="00C128CD">
          <w:rPr>
            <w:color w:val="000000" w:themeColor="text1"/>
            <w:lang w:eastAsia="hu-HU"/>
            <w:rPrChange w:id="1888" w:author="Révész Gergő László" w:date="2022-04-18T01:14:00Z">
              <w:rPr>
                <w:lang w:eastAsia="hu-HU"/>
              </w:rPr>
            </w:rPrChange>
          </w:rPr>
          <w:t>feladatban</w:t>
        </w:r>
      </w:ins>
      <w:ins w:id="1889" w:author="Révész Gergő László" w:date="2022-04-10T02:35:00Z">
        <w:r w:rsidR="000B1B6F" w:rsidRPr="00C128CD">
          <w:rPr>
            <w:color w:val="000000" w:themeColor="text1"/>
            <w:lang w:eastAsia="hu-HU"/>
            <w:rPrChange w:id="1890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r w:rsidRPr="00C128CD">
        <w:rPr>
          <w:color w:val="000000" w:themeColor="text1"/>
          <w:lang w:eastAsia="hu-HU"/>
          <w:rPrChange w:id="1891" w:author="Révész Gergő László" w:date="2022-04-18T01:14:00Z">
            <w:rPr>
              <w:lang w:eastAsia="hu-HU"/>
            </w:rPr>
          </w:rPrChange>
        </w:rPr>
        <w:t xml:space="preserve">definiált időzítő értéke alapján elindítható a feladat, akkor </w:t>
      </w:r>
      <w:r w:rsidR="00CA0700" w:rsidRPr="00C128CD">
        <w:rPr>
          <w:color w:val="000000" w:themeColor="text1"/>
          <w:lang w:eastAsia="hu-HU"/>
          <w:rPrChange w:id="1892" w:author="Révész Gergő László" w:date="2022-04-18T01:14:00Z">
            <w:rPr>
              <w:lang w:eastAsia="hu-HU"/>
            </w:rPr>
          </w:rPrChange>
        </w:rPr>
        <w:t xml:space="preserve">azt </w:t>
      </w:r>
      <w:proofErr w:type="spellStart"/>
      <w:r w:rsidR="000903ED" w:rsidRPr="00C128CD">
        <w:rPr>
          <w:color w:val="000000" w:themeColor="text1"/>
          <w:lang w:eastAsia="hu-HU"/>
          <w:rPrChange w:id="1893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0903ED" w:rsidRPr="00C128CD">
        <w:rPr>
          <w:color w:val="000000" w:themeColor="text1"/>
          <w:lang w:eastAsia="hu-HU"/>
          <w:rPrChange w:id="1894" w:author="Révész Gergő László" w:date="2022-04-18T01:14:00Z">
            <w:rPr>
              <w:lang w:eastAsia="hu-HU"/>
            </w:rPr>
          </w:rPrChange>
        </w:rPr>
        <w:t xml:space="preserve"> segítségével lefuttatjuk.</w:t>
      </w:r>
    </w:p>
    <w:bookmarkStart w:id="1895" w:name="_MON_1710326645"/>
    <w:bookmarkEnd w:id="1895"/>
    <w:p w14:paraId="63F87EE5" w14:textId="15B49E91" w:rsidR="000903ED" w:rsidRPr="00C128CD" w:rsidRDefault="0073616E" w:rsidP="007B42F5">
      <w:pPr>
        <w:ind w:firstLine="0"/>
        <w:rPr>
          <w:color w:val="000000" w:themeColor="text1"/>
          <w:lang w:eastAsia="hu-HU"/>
          <w:rPrChange w:id="189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89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80" w14:anchorId="087D846C">
          <v:shape id="_x0000_i1029" type="#_x0000_t75" style="width:453.75pt;height:112.75pt" o:ole="">
            <v:imagedata r:id="rId17" o:title=""/>
          </v:shape>
          <o:OLEObject Type="Embed" ProgID="Word.OpenDocumentText.12" ShapeID="_x0000_i1029" DrawAspect="Content" ObjectID="_1711829907" r:id="rId18"/>
        </w:object>
      </w:r>
    </w:p>
    <w:p w14:paraId="28D9A3BB" w14:textId="77777777" w:rsidR="0040275F" w:rsidRPr="00C128CD" w:rsidRDefault="0040275F" w:rsidP="0040275F">
      <w:pPr>
        <w:rPr>
          <w:color w:val="000000" w:themeColor="text1"/>
          <w:lang w:eastAsia="hu-HU"/>
          <w:rPrChange w:id="1898" w:author="Révész Gergő László" w:date="2022-04-18T01:14:00Z">
            <w:rPr>
              <w:lang w:eastAsia="hu-HU"/>
            </w:rPr>
          </w:rPrChange>
        </w:rPr>
      </w:pPr>
    </w:p>
    <w:p w14:paraId="7EBB5FD4" w14:textId="3CD134EC" w:rsidR="00D52E44" w:rsidRPr="00C128CD" w:rsidRDefault="00D52E44" w:rsidP="006E0AF7">
      <w:pPr>
        <w:pStyle w:val="Cmsor3"/>
      </w:pPr>
      <w:bookmarkStart w:id="1899" w:name="_Toc101134564"/>
      <w:proofErr w:type="gramStart"/>
      <w:r w:rsidRPr="00C128CD">
        <w:t>2.1.</w:t>
      </w:r>
      <w:r w:rsidR="00CF5F9A" w:rsidRPr="00C128CD">
        <w:t>2</w:t>
      </w:r>
      <w:r w:rsidR="00D578B1" w:rsidRPr="00C128CD">
        <w:t>.</w:t>
      </w:r>
      <w:r w:rsidR="008E14FB" w:rsidRPr="00C128CD">
        <w:t xml:space="preserve"> </w:t>
      </w:r>
      <w:ins w:id="1900" w:author="Révész Gergő" w:date="2022-04-06T15:35:00Z">
        <w:r w:rsidR="007733C3" w:rsidRPr="00C128CD">
          <w:t xml:space="preserve"> </w:t>
        </w:r>
      </w:ins>
      <w:proofErr w:type="spellStart"/>
      <w:r w:rsidRPr="00C128CD">
        <w:t>Task</w:t>
      </w:r>
      <w:proofErr w:type="spellEnd"/>
      <w:proofErr w:type="gramEnd"/>
      <w:r w:rsidRPr="00C128CD">
        <w:t xml:space="preserve"> objektum, </w:t>
      </w:r>
      <w:proofErr w:type="spellStart"/>
      <w:r w:rsidRPr="00C128CD">
        <w:t>async</w:t>
      </w:r>
      <w:proofErr w:type="spellEnd"/>
      <w:r w:rsidRPr="00C128CD">
        <w:t xml:space="preserve"> és </w:t>
      </w:r>
      <w:proofErr w:type="spellStart"/>
      <w:r w:rsidRPr="00C128CD">
        <w:t>await</w:t>
      </w:r>
      <w:proofErr w:type="spellEnd"/>
      <w:r w:rsidRPr="00C128CD">
        <w:t xml:space="preserve"> </w:t>
      </w:r>
      <w:proofErr w:type="spellStart"/>
      <w:r w:rsidRPr="00C128CD">
        <w:t>kulcszó</w:t>
      </w:r>
      <w:bookmarkEnd w:id="1899"/>
      <w:proofErr w:type="spellEnd"/>
    </w:p>
    <w:p w14:paraId="1FD48AD1" w14:textId="77777777" w:rsidR="0040275F" w:rsidRPr="00C128CD" w:rsidRDefault="0040275F" w:rsidP="0040275F">
      <w:pPr>
        <w:rPr>
          <w:color w:val="000000" w:themeColor="text1"/>
          <w:lang w:eastAsia="hu-HU"/>
          <w:rPrChange w:id="1901" w:author="Révész Gergő László" w:date="2022-04-18T01:14:00Z">
            <w:rPr>
              <w:lang w:eastAsia="hu-HU"/>
            </w:rPr>
          </w:rPrChange>
        </w:rPr>
      </w:pPr>
    </w:p>
    <w:p w14:paraId="755834E2" w14:textId="593E644E" w:rsidR="00D52E44" w:rsidRPr="00C128CD" w:rsidRDefault="00A81AD4" w:rsidP="0040275F">
      <w:pPr>
        <w:ind w:firstLine="0"/>
        <w:rPr>
          <w:color w:val="000000" w:themeColor="text1"/>
          <w:lang w:eastAsia="hu-HU"/>
          <w:rPrChange w:id="19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03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proofErr w:type="gramStart"/>
      <w:r w:rsidRPr="00C128CD">
        <w:rPr>
          <w:color w:val="000000" w:themeColor="text1"/>
          <w:lang w:eastAsia="hu-HU"/>
          <w:rPrChange w:id="1904" w:author="Révész Gergő László" w:date="2022-04-18T01:14:00Z">
            <w:rPr>
              <w:lang w:eastAsia="hu-HU"/>
            </w:rPr>
          </w:rPrChange>
        </w:rPr>
        <w:t>System.Threading.Task</w:t>
      </w:r>
      <w:proofErr w:type="spellEnd"/>
      <w:proofErr w:type="gramEnd"/>
      <w:r w:rsidRPr="00C128CD">
        <w:rPr>
          <w:color w:val="000000" w:themeColor="text1"/>
          <w:lang w:eastAsia="hu-HU"/>
          <w:rPrChange w:id="1905" w:author="Révész Gergő László" w:date="2022-04-18T01:14:00Z">
            <w:rPr>
              <w:lang w:eastAsia="hu-HU"/>
            </w:rPr>
          </w:rPrChange>
        </w:rPr>
        <w:t xml:space="preserve"> névtérben található</w:t>
      </w:r>
      <w:r w:rsidR="00D52E44" w:rsidRPr="00C128CD">
        <w:rPr>
          <w:color w:val="000000" w:themeColor="text1"/>
          <w:lang w:eastAsia="hu-HU"/>
          <w:rPrChange w:id="1906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1907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D52E44" w:rsidRPr="00C128CD">
        <w:rPr>
          <w:color w:val="000000" w:themeColor="text1"/>
          <w:lang w:eastAsia="hu-HU"/>
          <w:rPrChange w:id="1908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1909" w:author="Révész Gergő László" w:date="2022-04-18T01:14:00Z">
            <w:rPr>
              <w:lang w:eastAsia="hu-HU"/>
            </w:rPr>
          </w:rPrChange>
        </w:rPr>
        <w:t>osztály</w:t>
      </w:r>
      <w:customXmlInsRangeStart w:id="1910" w:author="Révész Gergő László" w:date="2022-04-16T03:18:00Z"/>
      <w:sdt>
        <w:sdtPr>
          <w:rPr>
            <w:color w:val="000000" w:themeColor="text1"/>
            <w:lang w:eastAsia="hu-HU"/>
          </w:rPr>
          <w:id w:val="1687322425"/>
          <w:citation/>
        </w:sdtPr>
        <w:sdtEndPr/>
        <w:sdtContent>
          <w:customXmlInsRangeEnd w:id="1910"/>
          <w:ins w:id="1911" w:author="Révész Gergő László" w:date="2022-04-16T03:18:00Z">
            <w:r w:rsidR="00976FA5" w:rsidRPr="00A076A1">
              <w:rPr>
                <w:color w:val="000000" w:themeColor="text1"/>
                <w:lang w:eastAsia="hu-HU"/>
              </w:rPr>
              <w:fldChar w:fldCharType="begin"/>
            </w:r>
            <w:r w:rsidR="00976FA5" w:rsidRPr="00C128CD">
              <w:rPr>
                <w:color w:val="000000" w:themeColor="text1"/>
                <w:lang w:val="en-US" w:eastAsia="hu-HU"/>
              </w:rPr>
              <w:instrText xml:space="preserve"> CITATION Tas04 \l 1033 </w:instrText>
            </w:r>
          </w:ins>
          <w:r w:rsidR="00976FA5" w:rsidRPr="00C128CD">
            <w:rPr>
              <w:color w:val="000000" w:themeColor="text1"/>
              <w:lang w:eastAsia="hu-HU"/>
              <w:rPrChange w:id="1912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[5]</w:t>
          </w:r>
          <w:ins w:id="1913" w:author="Révész Gergő László" w:date="2022-04-16T03:18:00Z">
            <w:r w:rsidR="00976FA5" w:rsidRPr="00C128CD">
              <w:rPr>
                <w:color w:val="000000" w:themeColor="text1"/>
                <w:lang w:eastAsia="hu-HU"/>
                <w:rPrChange w:id="1914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915" w:author="Révész Gergő László" w:date="2022-04-16T03:18:00Z"/>
        </w:sdtContent>
      </w:sdt>
      <w:customXmlInsRangeEnd w:id="1915"/>
      <w:r w:rsidRPr="00C128CD">
        <w:rPr>
          <w:color w:val="000000" w:themeColor="text1"/>
          <w:lang w:eastAsia="hu-HU"/>
          <w:rPrChange w:id="1916" w:author="Révész Gergő László" w:date="2022-04-18T01:14:00Z">
            <w:rPr>
              <w:lang w:eastAsia="hu-HU"/>
            </w:rPr>
          </w:rPrChange>
        </w:rPr>
        <w:t xml:space="preserve"> </w:t>
      </w:r>
      <w:r w:rsidR="00D52E44" w:rsidRPr="00C128CD">
        <w:rPr>
          <w:color w:val="000000" w:themeColor="text1"/>
          <w:lang w:eastAsia="hu-HU"/>
          <w:rPrChange w:id="1917" w:author="Révész Gergő László" w:date="2022-04-18T01:14:00Z">
            <w:rPr>
              <w:lang w:eastAsia="hu-HU"/>
            </w:rPr>
          </w:rPrChange>
        </w:rPr>
        <w:t>egy műveletet reprezentál, ami</w:t>
      </w:r>
      <w:r w:rsidR="00A26BBF" w:rsidRPr="00C128CD">
        <w:rPr>
          <w:color w:val="000000" w:themeColor="text1"/>
          <w:lang w:eastAsia="hu-HU"/>
          <w:rPrChange w:id="191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26BBF" w:rsidRPr="00C128CD">
        <w:rPr>
          <w:color w:val="000000" w:themeColor="text1"/>
          <w:lang w:eastAsia="hu-HU"/>
          <w:rPrChange w:id="1919" w:author="Révész Gergő László" w:date="2022-04-18T01:14:00Z">
            <w:rPr>
              <w:lang w:eastAsia="hu-HU"/>
            </w:rPr>
          </w:rPrChange>
        </w:rPr>
        <w:t>végrehajt</w:t>
      </w:r>
      <w:r w:rsidR="007B42F5" w:rsidRPr="00C128CD">
        <w:rPr>
          <w:color w:val="000000" w:themeColor="text1"/>
          <w:lang w:eastAsia="hu-HU"/>
          <w:rPrChange w:id="1920" w:author="Révész Gergő László" w:date="2022-04-18T01:14:00Z">
            <w:rPr>
              <w:lang w:eastAsia="hu-HU"/>
            </w:rPr>
          </w:rPrChange>
        </w:rPr>
        <w:t>ód</w:t>
      </w:r>
      <w:r w:rsidR="00A26BBF" w:rsidRPr="00C128CD">
        <w:rPr>
          <w:color w:val="000000" w:themeColor="text1"/>
          <w:lang w:eastAsia="hu-HU"/>
          <w:rPrChange w:id="1921" w:author="Révész Gergő László" w:date="2022-04-18T01:14:00Z">
            <w:rPr>
              <w:lang w:eastAsia="hu-HU"/>
            </w:rPr>
          </w:rPrChange>
        </w:rPr>
        <w:t>ása</w:t>
      </w:r>
      <w:proofErr w:type="spellEnd"/>
      <w:r w:rsidR="00A26BBF" w:rsidRPr="00C128CD">
        <w:rPr>
          <w:color w:val="000000" w:themeColor="text1"/>
          <w:lang w:eastAsia="hu-HU"/>
          <w:rPrChange w:id="1922" w:author="Révész Gergő László" w:date="2022-04-18T01:14:00Z">
            <w:rPr>
              <w:lang w:eastAsia="hu-HU"/>
            </w:rPr>
          </w:rPrChange>
        </w:rPr>
        <w:t xml:space="preserve"> előtt</w:t>
      </w:r>
      <w:r w:rsidR="00D52E44" w:rsidRPr="00C128CD">
        <w:rPr>
          <w:color w:val="000000" w:themeColor="text1"/>
          <w:lang w:eastAsia="hu-HU"/>
          <w:rPrChange w:id="1923" w:author="Révész Gergő László" w:date="2022-04-18T01:14:00Z">
            <w:rPr>
              <w:lang w:eastAsia="hu-HU"/>
            </w:rPr>
          </w:rPrChange>
        </w:rPr>
        <w:t xml:space="preserve"> általában aszinkron módon felsorakozik a </w:t>
      </w:r>
      <w:proofErr w:type="spellStart"/>
      <w:r w:rsidR="00D52E44" w:rsidRPr="00C128CD">
        <w:rPr>
          <w:color w:val="000000" w:themeColor="text1"/>
          <w:lang w:eastAsia="hu-HU"/>
          <w:rPrChange w:id="1924" w:author="Révész Gergő László" w:date="2022-04-18T01:14:00Z">
            <w:rPr>
              <w:lang w:eastAsia="hu-HU"/>
            </w:rPr>
          </w:rPrChange>
        </w:rPr>
        <w:t>thread</w:t>
      </w:r>
      <w:proofErr w:type="spellEnd"/>
      <w:r w:rsidR="00D52E44" w:rsidRPr="00C128CD">
        <w:rPr>
          <w:color w:val="000000" w:themeColor="text1"/>
          <w:lang w:eastAsia="hu-HU"/>
          <w:rPrChange w:id="192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D52E44" w:rsidRPr="00C128CD">
        <w:rPr>
          <w:color w:val="000000" w:themeColor="text1"/>
          <w:lang w:eastAsia="hu-HU"/>
          <w:rPrChange w:id="1926" w:author="Révész Gergő László" w:date="2022-04-18T01:14:00Z">
            <w:rPr>
              <w:lang w:eastAsia="hu-HU"/>
            </w:rPr>
          </w:rPrChange>
        </w:rPr>
        <w:t>pool-</w:t>
      </w:r>
      <w:r w:rsidR="007B42F5" w:rsidRPr="00C128CD">
        <w:rPr>
          <w:color w:val="000000" w:themeColor="text1"/>
          <w:lang w:eastAsia="hu-HU"/>
          <w:rPrChange w:id="1927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52E44" w:rsidRPr="00C128CD">
        <w:rPr>
          <w:color w:val="000000" w:themeColor="text1"/>
          <w:lang w:eastAsia="hu-HU"/>
          <w:rPrChange w:id="1928" w:author="Révész Gergő László" w:date="2022-04-18T01:14:00Z">
            <w:rPr>
              <w:lang w:eastAsia="hu-HU"/>
            </w:rPr>
          </w:rPrChange>
        </w:rPr>
        <w:t>, majd sorra kerülés után</w:t>
      </w:r>
      <w:r w:rsidR="00A26BBF" w:rsidRPr="00C128CD">
        <w:rPr>
          <w:color w:val="000000" w:themeColor="text1"/>
          <w:lang w:eastAsia="hu-HU"/>
          <w:rPrChange w:id="1929" w:author="Révész Gergő László" w:date="2022-04-18T01:14:00Z">
            <w:rPr>
              <w:lang w:eastAsia="hu-HU"/>
            </w:rPr>
          </w:rPrChange>
        </w:rPr>
        <w:t xml:space="preserve"> lefut</w:t>
      </w:r>
      <w:r w:rsidR="007B42F5" w:rsidRPr="00C128CD">
        <w:rPr>
          <w:color w:val="000000" w:themeColor="text1"/>
          <w:lang w:eastAsia="hu-HU"/>
          <w:rPrChange w:id="1930" w:author="Révész Gergő László" w:date="2022-04-18T01:14:00Z">
            <w:rPr>
              <w:lang w:eastAsia="hu-HU"/>
            </w:rPr>
          </w:rPrChange>
        </w:rPr>
        <w:t xml:space="preserve"> egy szálon</w:t>
      </w:r>
      <w:r w:rsidR="00D52E44" w:rsidRPr="00C128CD">
        <w:rPr>
          <w:color w:val="000000" w:themeColor="text1"/>
          <w:lang w:eastAsia="hu-HU"/>
          <w:rPrChange w:id="1931" w:author="Révész Gergő László" w:date="2022-04-18T01:14:00Z">
            <w:rPr>
              <w:lang w:eastAsia="hu-HU"/>
            </w:rPr>
          </w:rPrChange>
        </w:rPr>
        <w:t>. Hasznos lehet, ha olyan műveletet szeretnénk végrehajtani, ami sok időbe telik, várakoztatja és blokkolja a fő szálat</w:t>
      </w:r>
      <w:r w:rsidR="00170592" w:rsidRPr="00C128CD">
        <w:rPr>
          <w:color w:val="000000" w:themeColor="text1"/>
          <w:lang w:eastAsia="hu-HU"/>
          <w:rPrChange w:id="1932" w:author="Révész Gergő László" w:date="2022-04-18T01:14:00Z">
            <w:rPr>
              <w:lang w:eastAsia="hu-HU"/>
            </w:rPr>
          </w:rPrChange>
        </w:rPr>
        <w:t>. Ilyenkor a fő szál átadja egy másik</w:t>
      </w:r>
      <w:r w:rsidR="009F13E3" w:rsidRPr="00C128CD">
        <w:rPr>
          <w:color w:val="000000" w:themeColor="text1"/>
          <w:lang w:eastAsia="hu-HU"/>
          <w:rPrChange w:id="1933" w:author="Révész Gergő László" w:date="2022-04-18T01:14:00Z">
            <w:rPr>
              <w:lang w:eastAsia="hu-HU"/>
            </w:rPr>
          </w:rPrChange>
        </w:rPr>
        <w:t xml:space="preserve"> </w:t>
      </w:r>
      <w:r w:rsidR="00170592" w:rsidRPr="00C128CD">
        <w:rPr>
          <w:color w:val="000000" w:themeColor="text1"/>
          <w:lang w:eastAsia="hu-HU"/>
          <w:rPrChange w:id="1934" w:author="Révész Gergő László" w:date="2022-04-18T01:14:00Z">
            <w:rPr>
              <w:lang w:eastAsia="hu-HU"/>
            </w:rPr>
          </w:rPrChange>
        </w:rPr>
        <w:t xml:space="preserve">szabad szálnak a </w:t>
      </w:r>
      <w:r w:rsidR="00C9392C" w:rsidRPr="00C128CD">
        <w:rPr>
          <w:color w:val="000000" w:themeColor="text1"/>
          <w:lang w:eastAsia="hu-HU"/>
          <w:rPrChange w:id="1935" w:author="Révész Gergő László" w:date="2022-04-18T01:14:00Z">
            <w:rPr>
              <w:lang w:eastAsia="hu-HU"/>
            </w:rPr>
          </w:rPrChange>
        </w:rPr>
        <w:t>feladatot,</w:t>
      </w:r>
      <w:r w:rsidR="009F13E3" w:rsidRPr="00C128CD">
        <w:rPr>
          <w:color w:val="000000" w:themeColor="text1"/>
          <w:lang w:eastAsia="hu-HU"/>
          <w:rPrChange w:id="1936" w:author="Révész Gergő László" w:date="2022-04-18T01:14:00Z">
            <w:rPr>
              <w:lang w:eastAsia="hu-HU"/>
            </w:rPr>
          </w:rPrChange>
        </w:rPr>
        <w:t xml:space="preserve"> ami helyette elvégzi azt.</w:t>
      </w:r>
    </w:p>
    <w:p w14:paraId="7C4AC0FE" w14:textId="6961913A" w:rsidR="00D52E44" w:rsidRPr="00C128CD" w:rsidRDefault="00D52E44" w:rsidP="00D52E44">
      <w:pPr>
        <w:rPr>
          <w:color w:val="000000" w:themeColor="text1"/>
          <w:lang w:eastAsia="hu-HU"/>
          <w:rPrChange w:id="193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38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1939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940" w:author="Révész Gergő László" w:date="2022-04-18T01:14:00Z">
            <w:rPr>
              <w:lang w:eastAsia="hu-HU"/>
            </w:rPr>
          </w:rPrChange>
        </w:rPr>
        <w:t xml:space="preserve"> kulcsszó</w:t>
      </w:r>
      <w:customXmlInsRangeStart w:id="1941" w:author="Révész Gergő László" w:date="2022-04-16T03:19:00Z"/>
      <w:sdt>
        <w:sdtPr>
          <w:rPr>
            <w:color w:val="000000" w:themeColor="text1"/>
            <w:lang w:eastAsia="hu-HU"/>
          </w:rPr>
          <w:id w:val="-496951606"/>
          <w:citation/>
        </w:sdtPr>
        <w:sdtEndPr/>
        <w:sdtContent>
          <w:customXmlInsRangeEnd w:id="1941"/>
          <w:ins w:id="1942" w:author="Révész Gergő László" w:date="2022-04-16T03:19:00Z">
            <w:r w:rsidR="00976FA5" w:rsidRPr="00A076A1">
              <w:rPr>
                <w:color w:val="000000" w:themeColor="text1"/>
                <w:lang w:eastAsia="hu-HU"/>
              </w:rPr>
              <w:fldChar w:fldCharType="begin"/>
            </w:r>
          </w:ins>
          <w:ins w:id="1943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976FA5" w:rsidRPr="00C128CD">
            <w:rPr>
              <w:color w:val="000000" w:themeColor="text1"/>
              <w:lang w:eastAsia="hu-HU"/>
              <w:rPrChange w:id="1944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1945" w:author="Révész Gergő László" w:date="2022-04-16T03:19:00Z">
            <w:r w:rsidR="00976FA5" w:rsidRPr="00C128CD">
              <w:rPr>
                <w:color w:val="000000" w:themeColor="text1"/>
                <w:lang w:eastAsia="hu-HU"/>
                <w:rPrChange w:id="1946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947" w:author="Révész Gergő László" w:date="2022-04-16T03:19:00Z"/>
        </w:sdtContent>
      </w:sdt>
      <w:customXmlInsRangeEnd w:id="1947"/>
      <w:r w:rsidRPr="00C128CD">
        <w:rPr>
          <w:color w:val="000000" w:themeColor="text1"/>
          <w:lang w:eastAsia="hu-HU"/>
          <w:rPrChange w:id="1948" w:author="Révész Gergő László" w:date="2022-04-18T01:14:00Z">
            <w:rPr>
              <w:lang w:eastAsia="hu-HU"/>
            </w:rPr>
          </w:rPrChange>
        </w:rPr>
        <w:t xml:space="preserve"> segítségével tudjuk megvárni az előbb említett </w:t>
      </w:r>
      <w:proofErr w:type="spellStart"/>
      <w:r w:rsidRPr="00C128CD">
        <w:rPr>
          <w:color w:val="000000" w:themeColor="text1"/>
          <w:lang w:eastAsia="hu-HU"/>
          <w:rPrChange w:id="1949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Pr="00C128CD">
        <w:rPr>
          <w:color w:val="000000" w:themeColor="text1"/>
          <w:lang w:eastAsia="hu-HU"/>
          <w:rPrChange w:id="1950" w:author="Révész Gergő László" w:date="2022-04-18T01:14:00Z">
            <w:rPr>
              <w:lang w:eastAsia="hu-HU"/>
            </w:rPr>
          </w:rPrChange>
        </w:rPr>
        <w:t xml:space="preserve"> objektum sorra kerülését és lefutását. Hasznos lehet, ha például a felhasználó </w:t>
      </w:r>
      <w:r w:rsidR="00E75F14" w:rsidRPr="00C128CD">
        <w:rPr>
          <w:color w:val="000000" w:themeColor="text1"/>
          <w:lang w:eastAsia="hu-HU"/>
          <w:rPrChange w:id="1951" w:author="Révész Gergő László" w:date="2022-04-18T01:14:00Z">
            <w:rPr>
              <w:lang w:eastAsia="hu-HU"/>
            </w:rPr>
          </w:rPrChange>
        </w:rPr>
        <w:t>várakoztatásának</w:t>
      </w:r>
      <w:r w:rsidRPr="00C128CD">
        <w:rPr>
          <w:color w:val="000000" w:themeColor="text1"/>
          <w:lang w:eastAsia="hu-HU"/>
          <w:rPrChange w:id="1952" w:author="Révész Gergő László" w:date="2022-04-18T01:14:00Z">
            <w:rPr>
              <w:lang w:eastAsia="hu-HU"/>
            </w:rPr>
          </w:rPrChange>
        </w:rPr>
        <w:t xml:space="preserve"> ideje alatt nem a lefagyott, hanem egy töltő képernyőt </w:t>
      </w:r>
      <w:r w:rsidR="00E75F14" w:rsidRPr="00C128CD">
        <w:rPr>
          <w:color w:val="000000" w:themeColor="text1"/>
          <w:lang w:eastAsia="hu-HU"/>
          <w:rPrChange w:id="1953" w:author="Révész Gergő László" w:date="2022-04-18T01:14:00Z">
            <w:rPr>
              <w:lang w:eastAsia="hu-HU"/>
            </w:rPr>
          </w:rPrChange>
        </w:rPr>
        <w:t>jelenítünk meg</w:t>
      </w:r>
      <w:r w:rsidRPr="00C128CD">
        <w:rPr>
          <w:color w:val="000000" w:themeColor="text1"/>
          <w:lang w:eastAsia="hu-HU"/>
          <w:rPrChange w:id="1954" w:author="Révész Gergő László" w:date="2022-04-18T01:14:00Z">
            <w:rPr>
              <w:lang w:eastAsia="hu-HU"/>
            </w:rPr>
          </w:rPrChange>
        </w:rPr>
        <w:t>. Az e féle várakozás ezt lehetővé teszi, hiszen a fő szálat tehermentesíti az elvégzendő feladat alól, így a</w:t>
      </w:r>
      <w:r w:rsidR="00A21CE3" w:rsidRPr="00C128CD">
        <w:rPr>
          <w:color w:val="000000" w:themeColor="text1"/>
          <w:lang w:eastAsia="hu-HU"/>
          <w:rPrChange w:id="1955" w:author="Révész Gergő László" w:date="2022-04-18T01:14:00Z">
            <w:rPr>
              <w:lang w:eastAsia="hu-HU"/>
            </w:rPr>
          </w:rPrChange>
        </w:rPr>
        <w:t>nnak erőforrása</w:t>
      </w:r>
      <w:r w:rsidRPr="00C128CD">
        <w:rPr>
          <w:color w:val="000000" w:themeColor="text1"/>
          <w:lang w:eastAsia="hu-HU"/>
          <w:rPrChange w:id="1956" w:author="Révész Gergő László" w:date="2022-04-18T01:14:00Z">
            <w:rPr>
              <w:lang w:eastAsia="hu-HU"/>
            </w:rPr>
          </w:rPrChange>
        </w:rPr>
        <w:t xml:space="preserve"> használható marad</w:t>
      </w:r>
      <w:r w:rsidR="007700FE" w:rsidRPr="00C128CD">
        <w:rPr>
          <w:color w:val="000000" w:themeColor="text1"/>
          <w:lang w:eastAsia="hu-HU"/>
          <w:rPrChange w:id="1957" w:author="Révész Gergő László" w:date="2022-04-18T01:14:00Z">
            <w:rPr>
              <w:lang w:eastAsia="hu-HU"/>
            </w:rPr>
          </w:rPrChange>
        </w:rPr>
        <w:t xml:space="preserve"> másra</w:t>
      </w:r>
      <w:r w:rsidRPr="00C128CD">
        <w:rPr>
          <w:color w:val="000000" w:themeColor="text1"/>
          <w:lang w:eastAsia="hu-HU"/>
          <w:rPrChange w:id="1958" w:author="Révész Gergő László" w:date="2022-04-18T01:14:00Z">
            <w:rPr>
              <w:lang w:eastAsia="hu-HU"/>
            </w:rPr>
          </w:rPrChange>
        </w:rPr>
        <w:t>.</w:t>
      </w:r>
      <w:r w:rsidR="002D58C5" w:rsidRPr="00C128CD">
        <w:rPr>
          <w:color w:val="000000" w:themeColor="text1"/>
          <w:lang w:eastAsia="hu-HU"/>
          <w:rPrChange w:id="1959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1960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val="en-US" w:eastAsia="hu-HU"/>
          <w:rPrChange w:id="1961" w:author="Révész Gergő László" w:date="2022-04-18T01:14:00Z">
            <w:rPr>
              <w:lang w:val="en-US" w:eastAsia="hu-HU"/>
            </w:rPr>
          </w:rPrChange>
        </w:rPr>
        <w:t xml:space="preserve">Az async </w:t>
      </w:r>
      <w:r w:rsidRPr="00C128CD">
        <w:rPr>
          <w:color w:val="000000" w:themeColor="text1"/>
          <w:lang w:eastAsia="hu-HU"/>
          <w:rPrChange w:id="1962" w:author="Révész Gergő László" w:date="2022-04-18T01:14:00Z">
            <w:rPr>
              <w:lang w:eastAsia="hu-HU"/>
            </w:rPr>
          </w:rPrChange>
        </w:rPr>
        <w:t>kulcsszó</w:t>
      </w:r>
      <w:customXmlInsRangeStart w:id="1963" w:author="Révész Gergő László" w:date="2022-04-16T03:19:00Z"/>
      <w:sdt>
        <w:sdtPr>
          <w:rPr>
            <w:color w:val="000000" w:themeColor="text1"/>
            <w:lang w:eastAsia="hu-HU"/>
          </w:rPr>
          <w:id w:val="-584609241"/>
          <w:citation/>
        </w:sdtPr>
        <w:sdtEndPr/>
        <w:sdtContent>
          <w:customXmlInsRangeEnd w:id="1963"/>
          <w:ins w:id="1964" w:author="Révész Gergő László" w:date="2022-04-16T03:19:00Z">
            <w:r w:rsidR="00892A56" w:rsidRPr="00A076A1">
              <w:rPr>
                <w:color w:val="000000" w:themeColor="text1"/>
                <w:lang w:eastAsia="hu-HU"/>
              </w:rPr>
              <w:fldChar w:fldCharType="begin"/>
            </w:r>
          </w:ins>
          <w:ins w:id="1965" w:author="Révész Gergő László" w:date="2022-04-18T00:28:00Z">
            <w:r w:rsidR="00676694" w:rsidRPr="00C128CD">
              <w:rPr>
                <w:color w:val="000000" w:themeColor="text1"/>
                <w:lang w:val="en-US" w:eastAsia="hu-HU"/>
              </w:rPr>
              <w:instrText xml:space="preserve">CITATION Asy \l 1033 </w:instrText>
            </w:r>
          </w:ins>
          <w:r w:rsidR="00892A56" w:rsidRPr="00C128CD">
            <w:rPr>
              <w:color w:val="000000" w:themeColor="text1"/>
              <w:lang w:eastAsia="hu-HU"/>
              <w:rPrChange w:id="196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[6]</w:t>
          </w:r>
          <w:ins w:id="1967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1968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1969" w:author="Révész Gergő László" w:date="2022-04-16T03:19:00Z"/>
        </w:sdtContent>
      </w:sdt>
      <w:customXmlInsRangeEnd w:id="1969"/>
      <w:r w:rsidRPr="00C128CD">
        <w:rPr>
          <w:color w:val="000000" w:themeColor="text1"/>
          <w:lang w:eastAsia="hu-HU"/>
          <w:rPrChange w:id="1970" w:author="Révész Gergő László" w:date="2022-04-18T01:14:00Z">
            <w:rPr>
              <w:lang w:eastAsia="hu-HU"/>
            </w:rPr>
          </w:rPrChange>
        </w:rPr>
        <w:t xml:space="preserve"> teszi lehetővé, hogy az ezzel megjelölt metódusok </w:t>
      </w:r>
      <w:del w:id="1971" w:author="Révész Gergő" w:date="2022-04-13T12:25:00Z">
        <w:r w:rsidRPr="00C128CD" w:rsidDel="004A60EB">
          <w:rPr>
            <w:color w:val="000000" w:themeColor="text1"/>
            <w:lang w:eastAsia="hu-HU"/>
            <w:rPrChange w:id="1972" w:author="Révész Gergő László" w:date="2022-04-18T01:14:00Z">
              <w:rPr>
                <w:lang w:eastAsia="hu-HU"/>
              </w:rPr>
            </w:rPrChange>
          </w:rPr>
          <w:delText xml:space="preserve">belsejében </w:delText>
        </w:r>
      </w:del>
      <w:ins w:id="1973" w:author="Révész Gergő" w:date="2022-04-13T12:25:00Z">
        <w:r w:rsidR="004A60EB" w:rsidRPr="00C128CD">
          <w:rPr>
            <w:color w:val="000000" w:themeColor="text1"/>
            <w:lang w:eastAsia="hu-HU"/>
            <w:rPrChange w:id="1974" w:author="Révész Gergő László" w:date="2022-04-18T01:14:00Z">
              <w:rPr>
                <w:lang w:eastAsia="hu-HU"/>
              </w:rPr>
            </w:rPrChange>
          </w:rPr>
          <w:t xml:space="preserve">törzsében </w:t>
        </w:r>
      </w:ins>
      <w:r w:rsidRPr="00C128CD">
        <w:rPr>
          <w:color w:val="000000" w:themeColor="text1"/>
          <w:lang w:eastAsia="hu-HU"/>
          <w:rPrChange w:id="1975" w:author="Révész Gergő László" w:date="2022-04-18T01:14:00Z">
            <w:rPr>
              <w:lang w:eastAsia="hu-HU"/>
            </w:rPr>
          </w:rPrChange>
        </w:rPr>
        <w:t xml:space="preserve">használható legyen az </w:t>
      </w:r>
      <w:proofErr w:type="spellStart"/>
      <w:r w:rsidRPr="00C128CD">
        <w:rPr>
          <w:color w:val="000000" w:themeColor="text1"/>
          <w:lang w:eastAsia="hu-HU"/>
          <w:rPrChange w:id="1976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977" w:author="Révész Gergő László" w:date="2022-04-18T01:14:00Z">
            <w:rPr>
              <w:lang w:eastAsia="hu-HU"/>
            </w:rPr>
          </w:rPrChange>
        </w:rPr>
        <w:t xml:space="preserve"> kulcs</w:t>
      </w:r>
      <w:ins w:id="1978" w:author="Révész Gergő László" w:date="2022-04-18T19:31:00Z">
        <w:r w:rsidR="006759AD">
          <w:rPr>
            <w:color w:val="000000" w:themeColor="text1"/>
            <w:lang w:eastAsia="hu-HU"/>
          </w:rPr>
          <w:t>s</w:t>
        </w:r>
      </w:ins>
      <w:r w:rsidRPr="00C128CD">
        <w:rPr>
          <w:color w:val="000000" w:themeColor="text1"/>
          <w:lang w:eastAsia="hu-HU"/>
          <w:rPrChange w:id="1979" w:author="Révész Gergő László" w:date="2022-04-18T01:14:00Z">
            <w:rPr>
              <w:lang w:eastAsia="hu-HU"/>
            </w:rPr>
          </w:rPrChange>
        </w:rPr>
        <w:t xml:space="preserve">zó, ezért az </w:t>
      </w:r>
      <w:proofErr w:type="spellStart"/>
      <w:r w:rsidRPr="00C128CD">
        <w:rPr>
          <w:color w:val="000000" w:themeColor="text1"/>
          <w:lang w:eastAsia="hu-HU"/>
          <w:rPrChange w:id="1980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Pr="00C128CD">
        <w:rPr>
          <w:color w:val="000000" w:themeColor="text1"/>
          <w:lang w:eastAsia="hu-HU"/>
          <w:rPrChange w:id="1981" w:author="Révész Gergő László" w:date="2022-04-18T01:14:00Z">
            <w:rPr>
              <w:lang w:eastAsia="hu-HU"/>
            </w:rPr>
          </w:rPrChange>
        </w:rPr>
        <w:t xml:space="preserve"> és </w:t>
      </w:r>
      <w:proofErr w:type="spellStart"/>
      <w:r w:rsidRPr="00C128CD">
        <w:rPr>
          <w:color w:val="000000" w:themeColor="text1"/>
          <w:lang w:eastAsia="hu-HU"/>
          <w:rPrChange w:id="1982" w:author="Révész Gergő László" w:date="2022-04-18T01:14:00Z">
            <w:rPr>
              <w:lang w:eastAsia="hu-HU"/>
            </w:rPr>
          </w:rPrChange>
        </w:rPr>
        <w:t>await</w:t>
      </w:r>
      <w:proofErr w:type="spellEnd"/>
      <w:r w:rsidRPr="00C128CD">
        <w:rPr>
          <w:color w:val="000000" w:themeColor="text1"/>
          <w:lang w:eastAsia="hu-HU"/>
          <w:rPrChange w:id="1983" w:author="Révész Gergő László" w:date="2022-04-18T01:14:00Z">
            <w:rPr>
              <w:lang w:eastAsia="hu-HU"/>
            </w:rPr>
          </w:rPrChange>
        </w:rPr>
        <w:t xml:space="preserve"> kulcsszavak általában együtt használatosak.</w:t>
      </w:r>
    </w:p>
    <w:p w14:paraId="5D9EC73B" w14:textId="21B90A90" w:rsidR="006104DF" w:rsidRPr="00C128CD" w:rsidRDefault="00EC7646" w:rsidP="00D52E44">
      <w:pPr>
        <w:rPr>
          <w:color w:val="000000" w:themeColor="text1"/>
          <w:lang w:eastAsia="hu-HU"/>
          <w:rPrChange w:id="19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1985" w:author="Révész Gergő László" w:date="2022-04-18T01:14:00Z">
            <w:rPr>
              <w:lang w:eastAsia="hu-HU"/>
            </w:rPr>
          </w:rPrChange>
        </w:rPr>
        <w:t xml:space="preserve">Annak érdekében, hogy a futtatás, a hozzáadás és a törlés </w:t>
      </w:r>
      <w:r w:rsidR="00C9392C" w:rsidRPr="00C128CD">
        <w:rPr>
          <w:color w:val="000000" w:themeColor="text1"/>
          <w:lang w:eastAsia="hu-HU"/>
          <w:rPrChange w:id="1986" w:author="Révész Gergő László" w:date="2022-04-18T01:14:00Z">
            <w:rPr>
              <w:lang w:eastAsia="hu-HU"/>
            </w:rPr>
          </w:rPrChange>
        </w:rPr>
        <w:t>események</w:t>
      </w:r>
      <w:r w:rsidRPr="00C128CD">
        <w:rPr>
          <w:color w:val="000000" w:themeColor="text1"/>
          <w:lang w:eastAsia="hu-HU"/>
          <w:rPrChange w:id="1987" w:author="Révész Gergő László" w:date="2022-04-18T01:14:00Z">
            <w:rPr>
              <w:lang w:eastAsia="hu-HU"/>
            </w:rPr>
          </w:rPrChange>
        </w:rPr>
        <w:t xml:space="preserve"> ne zavarják</w:t>
      </w:r>
      <w:r w:rsidR="00CF5F9A" w:rsidRPr="00C128CD">
        <w:rPr>
          <w:color w:val="000000" w:themeColor="text1"/>
          <w:lang w:eastAsia="hu-HU"/>
          <w:rPrChange w:id="1988" w:author="Révész Gergő László" w:date="2022-04-18T01:14:00Z">
            <w:rPr>
              <w:lang w:eastAsia="hu-HU"/>
            </w:rPr>
          </w:rPrChange>
        </w:rPr>
        <w:t>,</w:t>
      </w:r>
      <w:r w:rsidRPr="00C128CD">
        <w:rPr>
          <w:color w:val="000000" w:themeColor="text1"/>
          <w:lang w:eastAsia="hu-HU"/>
          <w:rPrChange w:id="1989" w:author="Révész Gergő László" w:date="2022-04-18T01:14:00Z">
            <w:rPr>
              <w:lang w:eastAsia="hu-HU"/>
            </w:rPr>
          </w:rPrChange>
        </w:rPr>
        <w:t xml:space="preserve"> </w:t>
      </w:r>
      <w:r w:rsidR="00C20EB9" w:rsidRPr="00C128CD">
        <w:rPr>
          <w:color w:val="000000" w:themeColor="text1"/>
          <w:lang w:eastAsia="hu-HU"/>
          <w:rPrChange w:id="1990" w:author="Révész Gergő László" w:date="2022-04-18T01:14:00Z">
            <w:rPr>
              <w:lang w:eastAsia="hu-HU"/>
            </w:rPr>
          </w:rPrChange>
        </w:rPr>
        <w:t xml:space="preserve">ne </w:t>
      </w:r>
      <w:r w:rsidRPr="00C128CD">
        <w:rPr>
          <w:color w:val="000000" w:themeColor="text1"/>
          <w:lang w:eastAsia="hu-HU"/>
          <w:rPrChange w:id="1991" w:author="Révész Gergő László" w:date="2022-04-18T01:14:00Z">
            <w:rPr>
              <w:lang w:eastAsia="hu-HU"/>
            </w:rPr>
          </w:rPrChange>
        </w:rPr>
        <w:t>blokkolják egymást</w:t>
      </w:r>
      <w:r w:rsidR="00C20EB9" w:rsidRPr="00C128CD">
        <w:rPr>
          <w:color w:val="000000" w:themeColor="text1"/>
          <w:lang w:eastAsia="hu-HU"/>
          <w:rPrChange w:id="1992" w:author="Révész Gergő László" w:date="2022-04-18T01:14:00Z">
            <w:rPr>
              <w:lang w:eastAsia="hu-HU"/>
            </w:rPr>
          </w:rPrChange>
        </w:rPr>
        <w:t xml:space="preserve">, és hogy egy időben több művelet is elvégzésre </w:t>
      </w:r>
      <w:r w:rsidR="00C9392C" w:rsidRPr="00C128CD">
        <w:rPr>
          <w:color w:val="000000" w:themeColor="text1"/>
          <w:lang w:eastAsia="hu-HU"/>
          <w:rPrChange w:id="1993" w:author="Révész Gergő László" w:date="2022-04-18T01:14:00Z">
            <w:rPr>
              <w:lang w:eastAsia="hu-HU"/>
            </w:rPr>
          </w:rPrChange>
        </w:rPr>
        <w:t>tudjon kerülni</w:t>
      </w:r>
      <w:r w:rsidR="00C20EB9" w:rsidRPr="00C128CD">
        <w:rPr>
          <w:color w:val="000000" w:themeColor="text1"/>
          <w:lang w:eastAsia="hu-HU"/>
          <w:rPrChange w:id="1994" w:author="Révész Gergő László" w:date="2022-04-18T01:14:00Z">
            <w:rPr>
              <w:lang w:eastAsia="hu-HU"/>
            </w:rPr>
          </w:rPrChange>
        </w:rPr>
        <w:t>, az</w:t>
      </w:r>
      <w:r w:rsidR="00D72C1E" w:rsidRPr="00C128CD">
        <w:rPr>
          <w:color w:val="000000" w:themeColor="text1"/>
          <w:lang w:eastAsia="hu-HU"/>
          <w:rPrChange w:id="1995" w:author="Révész Gergő László" w:date="2022-04-18T01:14:00Z">
            <w:rPr>
              <w:lang w:eastAsia="hu-HU"/>
            </w:rPr>
          </w:rPrChange>
        </w:rPr>
        <w:t xml:space="preserve"> alkalmazásban,</w:t>
      </w:r>
      <w:r w:rsidR="00C20EB9" w:rsidRPr="00C128CD">
        <w:rPr>
          <w:color w:val="000000" w:themeColor="text1"/>
          <w:lang w:eastAsia="hu-HU"/>
          <w:rPrChange w:id="1996" w:author="Révész Gergő László" w:date="2022-04-18T01:14:00Z">
            <w:rPr>
              <w:lang w:eastAsia="hu-HU"/>
            </w:rPr>
          </w:rPrChange>
        </w:rPr>
        <w:t xml:space="preserve"> </w:t>
      </w:r>
      <w:r w:rsidR="00F1201E" w:rsidRPr="00C128CD">
        <w:rPr>
          <w:color w:val="000000" w:themeColor="text1"/>
          <w:lang w:eastAsia="hu-HU"/>
          <w:rPrChange w:id="1997" w:author="Révész Gergő László" w:date="2022-04-18T01:14:00Z">
            <w:rPr>
              <w:lang w:eastAsia="hu-HU"/>
            </w:rPr>
          </w:rPrChange>
        </w:rPr>
        <w:t>ahol csak lehet</w:t>
      </w:r>
      <w:r w:rsidR="00EF235C" w:rsidRPr="00C128CD">
        <w:rPr>
          <w:color w:val="000000" w:themeColor="text1"/>
          <w:lang w:eastAsia="hu-HU"/>
          <w:rPrChange w:id="1998" w:author="Révész Gergő László" w:date="2022-04-18T01:14:00Z">
            <w:rPr>
              <w:lang w:eastAsia="hu-HU"/>
            </w:rPr>
          </w:rPrChange>
        </w:rPr>
        <w:t xml:space="preserve">séges </w:t>
      </w:r>
      <w:r w:rsidR="00C20EB9" w:rsidRPr="00C128CD">
        <w:rPr>
          <w:color w:val="000000" w:themeColor="text1"/>
          <w:lang w:eastAsia="hu-HU"/>
          <w:rPrChange w:id="1999" w:author="Révész Gergő László" w:date="2022-04-18T01:14:00Z">
            <w:rPr>
              <w:lang w:eastAsia="hu-HU"/>
            </w:rPr>
          </w:rPrChange>
        </w:rPr>
        <w:t xml:space="preserve">aszinkron programozásra, és </w:t>
      </w:r>
      <w:proofErr w:type="spellStart"/>
      <w:r w:rsidR="00C20EB9" w:rsidRPr="00C128CD">
        <w:rPr>
          <w:color w:val="000000" w:themeColor="text1"/>
          <w:lang w:eastAsia="hu-HU"/>
          <w:rPrChange w:id="2000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20EB9" w:rsidRPr="00C128CD">
        <w:rPr>
          <w:color w:val="000000" w:themeColor="text1"/>
          <w:lang w:eastAsia="hu-HU"/>
          <w:rPrChange w:id="2001" w:author="Révész Gergő László" w:date="2022-04-18T01:14:00Z">
            <w:rPr>
              <w:lang w:eastAsia="hu-HU"/>
            </w:rPr>
          </w:rPrChange>
        </w:rPr>
        <w:t xml:space="preserve"> objektumok használatára van szükség</w:t>
      </w:r>
      <w:r w:rsidR="00C9392C" w:rsidRPr="00C128CD">
        <w:rPr>
          <w:color w:val="000000" w:themeColor="text1"/>
          <w:lang w:eastAsia="hu-HU"/>
          <w:rPrChange w:id="2002" w:author="Révész Gergő László" w:date="2022-04-18T01:14:00Z">
            <w:rPr>
              <w:lang w:eastAsia="hu-HU"/>
            </w:rPr>
          </w:rPrChange>
        </w:rPr>
        <w:t xml:space="preserve">, ezért </w:t>
      </w:r>
      <w:r w:rsidR="00EF235C" w:rsidRPr="00C128CD">
        <w:rPr>
          <w:color w:val="000000" w:themeColor="text1"/>
          <w:lang w:eastAsia="hu-HU"/>
          <w:rPrChange w:id="2003" w:author="Révész Gergő László" w:date="2022-04-18T01:14:00Z">
            <w:rPr>
              <w:lang w:eastAsia="hu-HU"/>
            </w:rPr>
          </w:rPrChange>
        </w:rPr>
        <w:t xml:space="preserve">általában </w:t>
      </w:r>
      <w:proofErr w:type="spellStart"/>
      <w:r w:rsidR="00C9392C" w:rsidRPr="00C128CD">
        <w:rPr>
          <w:color w:val="000000" w:themeColor="text1"/>
          <w:lang w:eastAsia="hu-HU"/>
          <w:rPrChange w:id="2004" w:author="Révész Gergő László" w:date="2022-04-18T01:14:00Z">
            <w:rPr>
              <w:lang w:eastAsia="hu-HU"/>
            </w:rPr>
          </w:rPrChange>
        </w:rPr>
        <w:t>async</w:t>
      </w:r>
      <w:proofErr w:type="spellEnd"/>
      <w:r w:rsidR="00C9392C" w:rsidRPr="00C128CD">
        <w:rPr>
          <w:color w:val="000000" w:themeColor="text1"/>
          <w:lang w:eastAsia="hu-HU"/>
          <w:rPrChange w:id="200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C9392C" w:rsidRPr="00C128CD">
        <w:rPr>
          <w:color w:val="000000" w:themeColor="text1"/>
          <w:lang w:eastAsia="hu-HU"/>
          <w:rPrChange w:id="2006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C9392C" w:rsidRPr="00C128CD">
        <w:rPr>
          <w:color w:val="000000" w:themeColor="text1"/>
          <w:lang w:eastAsia="hu-HU"/>
          <w:rPrChange w:id="2007" w:author="Révész Gergő László" w:date="2022-04-18T01:14:00Z">
            <w:rPr>
              <w:lang w:eastAsia="hu-HU"/>
            </w:rPr>
          </w:rPrChange>
        </w:rPr>
        <w:t xml:space="preserve"> </w:t>
      </w:r>
      <w:r w:rsidR="007A1D43" w:rsidRPr="00C128CD">
        <w:rPr>
          <w:color w:val="000000" w:themeColor="text1"/>
          <w:lang w:eastAsia="hu-HU"/>
          <w:rPrChange w:id="2008" w:author="Révész Gergő László" w:date="2022-04-18T01:14:00Z">
            <w:rPr>
              <w:lang w:eastAsia="hu-HU"/>
            </w:rPr>
          </w:rPrChange>
        </w:rPr>
        <w:t>visszatérési értékkel definiált metódusokat használ</w:t>
      </w:r>
      <w:r w:rsidR="00EF235C" w:rsidRPr="00C128CD">
        <w:rPr>
          <w:color w:val="000000" w:themeColor="text1"/>
          <w:lang w:eastAsia="hu-HU"/>
          <w:rPrChange w:id="2009" w:author="Révész Gergő László" w:date="2022-04-18T01:14:00Z">
            <w:rPr>
              <w:lang w:eastAsia="hu-HU"/>
            </w:rPr>
          </w:rPrChange>
        </w:rPr>
        <w:t>unk</w:t>
      </w:r>
      <w:r w:rsidR="007A1D43" w:rsidRPr="00C128CD">
        <w:rPr>
          <w:color w:val="000000" w:themeColor="text1"/>
          <w:lang w:eastAsia="hu-HU"/>
          <w:rPrChange w:id="2010" w:author="Révész Gergő László" w:date="2022-04-18T01:14:00Z">
            <w:rPr>
              <w:lang w:eastAsia="hu-HU"/>
            </w:rPr>
          </w:rPrChange>
        </w:rPr>
        <w:t>, ami</w:t>
      </w:r>
      <w:r w:rsidR="00E97482" w:rsidRPr="00C128CD">
        <w:rPr>
          <w:color w:val="000000" w:themeColor="text1"/>
          <w:lang w:eastAsia="hu-HU"/>
          <w:rPrChange w:id="2011" w:author="Révész Gergő László" w:date="2022-04-18T01:14:00Z">
            <w:rPr>
              <w:lang w:eastAsia="hu-HU"/>
            </w:rPr>
          </w:rPrChange>
        </w:rPr>
        <w:t>knek megvárásáról is gondoskod</w:t>
      </w:r>
      <w:r w:rsidR="00EF235C" w:rsidRPr="00C128CD">
        <w:rPr>
          <w:color w:val="000000" w:themeColor="text1"/>
          <w:lang w:eastAsia="hu-HU"/>
          <w:rPrChange w:id="2012" w:author="Révész Gergő László" w:date="2022-04-18T01:14:00Z">
            <w:rPr>
              <w:lang w:eastAsia="hu-HU"/>
            </w:rPr>
          </w:rPrChange>
        </w:rPr>
        <w:t>unk</w:t>
      </w:r>
      <w:r w:rsidR="00D72C1E" w:rsidRPr="00C128CD">
        <w:rPr>
          <w:color w:val="000000" w:themeColor="text1"/>
          <w:lang w:eastAsia="hu-HU"/>
          <w:rPrChange w:id="2013" w:author="Révész Gergő László" w:date="2022-04-18T01:14:00Z">
            <w:rPr>
              <w:lang w:eastAsia="hu-HU"/>
            </w:rPr>
          </w:rPrChange>
        </w:rPr>
        <w:t>.</w:t>
      </w:r>
    </w:p>
    <w:bookmarkStart w:id="2014" w:name="_MON_1710252244"/>
    <w:bookmarkEnd w:id="2014"/>
    <w:p w14:paraId="5DE70C79" w14:textId="31D01FA9" w:rsidR="00C20EB9" w:rsidRPr="00C128CD" w:rsidRDefault="00935473" w:rsidP="00D72C1E">
      <w:pPr>
        <w:ind w:firstLine="0"/>
        <w:rPr>
          <w:color w:val="000000" w:themeColor="text1"/>
          <w:lang w:eastAsia="hu-HU"/>
          <w:rPrChange w:id="20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1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122" w14:anchorId="087E5892">
          <v:shape id="_x0000_i1030" type="#_x0000_t75" style="width:453.75pt;height:155.55pt" o:ole="">
            <v:imagedata r:id="rId19" o:title=""/>
          </v:shape>
          <o:OLEObject Type="Embed" ProgID="Word.OpenDocumentText.12" ShapeID="_x0000_i1030" DrawAspect="Content" ObjectID="_1711829908" r:id="rId20"/>
        </w:object>
      </w:r>
    </w:p>
    <w:p w14:paraId="79F2879D" w14:textId="77777777" w:rsidR="0040275F" w:rsidRPr="00C128CD" w:rsidRDefault="0040275F" w:rsidP="00D52E44">
      <w:pPr>
        <w:rPr>
          <w:color w:val="000000" w:themeColor="text1"/>
          <w:lang w:eastAsia="hu-HU"/>
          <w:rPrChange w:id="2017" w:author="Révész Gergő László" w:date="2022-04-18T01:14:00Z">
            <w:rPr>
              <w:lang w:eastAsia="hu-HU"/>
            </w:rPr>
          </w:rPrChange>
        </w:rPr>
      </w:pPr>
    </w:p>
    <w:p w14:paraId="0885E0FF" w14:textId="2A4796B8" w:rsidR="00332C2C" w:rsidRPr="00C128CD" w:rsidRDefault="00332C2C" w:rsidP="006E0AF7">
      <w:pPr>
        <w:pStyle w:val="Cmsor3"/>
      </w:pPr>
      <w:bookmarkStart w:id="2018" w:name="_Toc101134565"/>
      <w:bookmarkStart w:id="2019" w:name="_Toc98936108"/>
      <w:r w:rsidRPr="00C128CD">
        <w:t>2.1.</w:t>
      </w:r>
      <w:r w:rsidR="00CF5F9A" w:rsidRPr="00C128CD">
        <w:t>3</w:t>
      </w:r>
      <w:r w:rsidR="00D578B1" w:rsidRPr="00C128CD">
        <w:t>.</w:t>
      </w:r>
      <w:del w:id="2020" w:author="Révész Gergő" w:date="2022-04-06T15:56:00Z">
        <w:r w:rsidRPr="00C128CD" w:rsidDel="006E0AF7">
          <w:delText xml:space="preserve"> </w:delText>
        </w:r>
      </w:del>
      <w:ins w:id="2021" w:author="Révész Gergő" w:date="2022-04-06T15:36:00Z">
        <w:r w:rsidR="007733C3" w:rsidRPr="00C128CD">
          <w:t xml:space="preserve">  </w:t>
        </w:r>
      </w:ins>
      <w:proofErr w:type="spellStart"/>
      <w:r w:rsidRPr="00C128CD">
        <w:t>File</w:t>
      </w:r>
      <w:r w:rsidR="00052474" w:rsidRPr="00C128CD">
        <w:t>S</w:t>
      </w:r>
      <w:r w:rsidRPr="00C128CD">
        <w:t>ystemWatcher</w:t>
      </w:r>
      <w:bookmarkEnd w:id="2018"/>
      <w:proofErr w:type="spellEnd"/>
    </w:p>
    <w:p w14:paraId="6A4AF698" w14:textId="77777777" w:rsidR="0040275F" w:rsidRPr="00C128CD" w:rsidRDefault="0040275F" w:rsidP="0040275F">
      <w:pPr>
        <w:rPr>
          <w:color w:val="000000" w:themeColor="text1"/>
          <w:lang w:eastAsia="hu-HU"/>
          <w:rPrChange w:id="2022" w:author="Révész Gergő László" w:date="2022-04-18T01:14:00Z">
            <w:rPr>
              <w:lang w:eastAsia="hu-HU"/>
            </w:rPr>
          </w:rPrChange>
        </w:rPr>
      </w:pPr>
    </w:p>
    <w:p w14:paraId="4A85A428" w14:textId="07BCE65B" w:rsidR="00F93531" w:rsidRPr="00C128CD" w:rsidRDefault="00F93531" w:rsidP="0040275F">
      <w:pPr>
        <w:ind w:firstLine="0"/>
        <w:rPr>
          <w:color w:val="000000" w:themeColor="text1"/>
          <w:lang w:eastAsia="hu-HU"/>
          <w:rPrChange w:id="20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24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025" w:author="Révész Gergő László" w:date="2022-04-18T01:14:00Z">
            <w:rPr>
              <w:lang w:eastAsia="hu-HU"/>
            </w:rPr>
          </w:rPrChange>
        </w:rPr>
        <w:t>Core</w:t>
      </w:r>
      <w:proofErr w:type="spellEnd"/>
      <w:r w:rsidRPr="00C128CD">
        <w:rPr>
          <w:color w:val="000000" w:themeColor="text1"/>
          <w:lang w:eastAsia="hu-HU"/>
          <w:rPrChange w:id="2026" w:author="Révész Gergő László" w:date="2022-04-18T01:14:00Z">
            <w:rPr>
              <w:lang w:eastAsia="hu-HU"/>
            </w:rPr>
          </w:rPrChange>
        </w:rPr>
        <w:t xml:space="preserve"> System.IO névterében található </w:t>
      </w:r>
      <w:proofErr w:type="spellStart"/>
      <w:r w:rsidRPr="00C128CD">
        <w:rPr>
          <w:color w:val="000000" w:themeColor="text1"/>
          <w:lang w:eastAsia="hu-HU"/>
          <w:rPrChange w:id="2027" w:author="Révész Gergő László" w:date="2022-04-18T01:14:00Z">
            <w:rPr>
              <w:lang w:eastAsia="hu-HU"/>
            </w:rPr>
          </w:rPrChange>
        </w:rPr>
        <w:t>FileSystemWatcher</w:t>
      </w:r>
      <w:proofErr w:type="spellEnd"/>
      <w:customXmlInsRangeStart w:id="2028" w:author="Révész Gergő László" w:date="2022-04-16T03:19:00Z"/>
      <w:sdt>
        <w:sdtPr>
          <w:rPr>
            <w:color w:val="000000" w:themeColor="text1"/>
            <w:lang w:eastAsia="hu-HU"/>
          </w:rPr>
          <w:id w:val="-872226201"/>
          <w:citation/>
        </w:sdtPr>
        <w:sdtEndPr/>
        <w:sdtContent>
          <w:customXmlInsRangeEnd w:id="2028"/>
          <w:ins w:id="2029" w:author="Révész Gergő László" w:date="2022-04-16T03:19:00Z">
            <w:r w:rsidR="00892A56" w:rsidRPr="00A076A1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Fil04 \l 1033 </w:instrText>
            </w:r>
          </w:ins>
          <w:r w:rsidR="00892A56" w:rsidRPr="00C128CD">
            <w:rPr>
              <w:color w:val="000000" w:themeColor="text1"/>
              <w:lang w:eastAsia="hu-HU"/>
              <w:rPrChange w:id="2030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[7]</w:t>
          </w:r>
          <w:ins w:id="2031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032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033" w:author="Révész Gergő László" w:date="2022-04-16T03:19:00Z"/>
        </w:sdtContent>
      </w:sdt>
      <w:customXmlInsRangeEnd w:id="2033"/>
      <w:r w:rsidRPr="00C128CD">
        <w:rPr>
          <w:color w:val="000000" w:themeColor="text1"/>
          <w:lang w:eastAsia="hu-HU"/>
          <w:rPrChange w:id="2034" w:author="Révész Gergő László" w:date="2022-04-18T01:14:00Z">
            <w:rPr>
              <w:lang w:eastAsia="hu-HU"/>
            </w:rPr>
          </w:rPrChange>
        </w:rPr>
        <w:t xml:space="preserve"> egy keretrendszer által biztosított osztály, ami képes egy könyvtár</w:t>
      </w:r>
      <w:r w:rsidR="002A2D90" w:rsidRPr="00C128CD">
        <w:rPr>
          <w:color w:val="000000" w:themeColor="text1"/>
          <w:lang w:eastAsia="hu-HU"/>
          <w:rPrChange w:id="2035" w:author="Révész Gergő László" w:date="2022-04-18T01:14:00Z">
            <w:rPr>
              <w:lang w:eastAsia="hu-HU"/>
            </w:rPr>
          </w:rPrChange>
        </w:rPr>
        <w:t>ban</w:t>
      </w:r>
      <w:r w:rsidRPr="00C128CD">
        <w:rPr>
          <w:color w:val="000000" w:themeColor="text1"/>
          <w:lang w:eastAsia="hu-HU"/>
          <w:rPrChange w:id="2036" w:author="Révész Gergő László" w:date="2022-04-18T01:14:00Z">
            <w:rPr>
              <w:lang w:eastAsia="hu-HU"/>
            </w:rPr>
          </w:rPrChange>
        </w:rPr>
        <w:t>, és annak alkönyvtárai</w:t>
      </w:r>
      <w:r w:rsidR="002A2D90" w:rsidRPr="00C128CD">
        <w:rPr>
          <w:color w:val="000000" w:themeColor="text1"/>
          <w:lang w:eastAsia="hu-HU"/>
          <w:rPrChange w:id="2037" w:author="Révész Gergő László" w:date="2022-04-18T01:14:00Z">
            <w:rPr>
              <w:lang w:eastAsia="hu-HU"/>
            </w:rPr>
          </w:rPrChange>
        </w:rPr>
        <w:t xml:space="preserve">ban </w:t>
      </w:r>
      <w:del w:id="2038" w:author="Révész Gergő" w:date="2022-04-13T12:26:00Z">
        <w:r w:rsidR="00895FBE" w:rsidRPr="00C128CD" w:rsidDel="004A60EB">
          <w:rPr>
            <w:color w:val="000000" w:themeColor="text1"/>
            <w:lang w:eastAsia="hu-HU"/>
            <w:rPrChange w:id="2039" w:author="Révész Gergő László" w:date="2022-04-18T01:14:00Z">
              <w:rPr>
                <w:lang w:eastAsia="hu-HU"/>
              </w:rPr>
            </w:rPrChange>
          </w:rPr>
          <w:delText>észre venni</w:delText>
        </w:r>
      </w:del>
      <w:ins w:id="2040" w:author="Révész Gergő" w:date="2022-04-13T12:26:00Z">
        <w:r w:rsidR="004A60EB" w:rsidRPr="00C128CD">
          <w:rPr>
            <w:color w:val="000000" w:themeColor="text1"/>
            <w:lang w:eastAsia="hu-HU"/>
            <w:rPrChange w:id="2041" w:author="Révész Gergő László" w:date="2022-04-18T01:14:00Z">
              <w:rPr>
                <w:lang w:eastAsia="hu-HU"/>
              </w:rPr>
            </w:rPrChange>
          </w:rPr>
          <w:t>figyelni azt</w:t>
        </w:r>
      </w:ins>
      <w:r w:rsidR="002A2D90" w:rsidRPr="00C128CD">
        <w:rPr>
          <w:color w:val="000000" w:themeColor="text1"/>
          <w:lang w:eastAsia="hu-HU"/>
          <w:rPrChange w:id="2042" w:author="Révész Gergő László" w:date="2022-04-18T01:14:00Z">
            <w:rPr>
              <w:lang w:eastAsia="hu-HU"/>
            </w:rPr>
          </w:rPrChange>
        </w:rPr>
        <w:t>, ha egy megadott mintára illeszkedő névvel rendelkező file-</w:t>
      </w:r>
      <w:proofErr w:type="spellStart"/>
      <w:r w:rsidR="002A2D90" w:rsidRPr="00C128CD">
        <w:rPr>
          <w:color w:val="000000" w:themeColor="text1"/>
          <w:lang w:eastAsia="hu-HU"/>
          <w:rPrChange w:id="2043" w:author="Révész Gergő László" w:date="2022-04-18T01:14:00Z">
            <w:rPr>
              <w:lang w:eastAsia="hu-HU"/>
            </w:rPr>
          </w:rPrChange>
        </w:rPr>
        <w:t>lal</w:t>
      </w:r>
      <w:proofErr w:type="spellEnd"/>
      <w:r w:rsidR="002A2D90" w:rsidRPr="00C128CD">
        <w:rPr>
          <w:color w:val="000000" w:themeColor="text1"/>
          <w:lang w:eastAsia="hu-HU"/>
          <w:rPrChange w:id="2044" w:author="Révész Gergő László" w:date="2022-04-18T01:14:00Z">
            <w:rPr>
              <w:lang w:eastAsia="hu-HU"/>
            </w:rPr>
          </w:rPrChange>
        </w:rPr>
        <w:t xml:space="preserve"> </w:t>
      </w:r>
      <w:r w:rsidR="00D72C1E" w:rsidRPr="00C128CD">
        <w:rPr>
          <w:color w:val="000000" w:themeColor="text1"/>
          <w:lang w:eastAsia="hu-HU"/>
          <w:rPrChange w:id="2045" w:author="Révész Gergő László" w:date="2022-04-18T01:14:00Z">
            <w:rPr>
              <w:lang w:eastAsia="hu-HU"/>
            </w:rPr>
          </w:rPrChange>
        </w:rPr>
        <w:t xml:space="preserve">valami </w:t>
      </w:r>
      <w:r w:rsidR="002A2D90" w:rsidRPr="00C128CD">
        <w:rPr>
          <w:color w:val="000000" w:themeColor="text1"/>
          <w:lang w:eastAsia="hu-HU"/>
          <w:rPrChange w:id="2046" w:author="Révész Gergő László" w:date="2022-04-18T01:14:00Z">
            <w:rPr>
              <w:lang w:eastAsia="hu-HU"/>
            </w:rPr>
          </w:rPrChange>
        </w:rPr>
        <w:t xml:space="preserve">változás történt, </w:t>
      </w:r>
      <w:r w:rsidR="00D72C1E" w:rsidRPr="00C128CD">
        <w:rPr>
          <w:color w:val="000000" w:themeColor="text1"/>
          <w:lang w:eastAsia="hu-HU"/>
          <w:rPrChange w:id="2047" w:author="Révész Gergő László" w:date="2022-04-18T01:14:00Z">
            <w:rPr>
              <w:lang w:eastAsia="hu-HU"/>
            </w:rPr>
          </w:rPrChange>
        </w:rPr>
        <w:t>és</w:t>
      </w:r>
      <w:r w:rsidR="002A2D90" w:rsidRPr="00C128CD">
        <w:rPr>
          <w:color w:val="000000" w:themeColor="text1"/>
          <w:lang w:eastAsia="hu-HU"/>
          <w:rPrChange w:id="2048" w:author="Révész Gergő László" w:date="2022-04-18T01:14:00Z">
            <w:rPr>
              <w:lang w:eastAsia="hu-HU"/>
            </w:rPr>
          </w:rPrChange>
        </w:rPr>
        <w:t xml:space="preserve"> </w:t>
      </w:r>
      <w:r w:rsidR="007F12E3" w:rsidRPr="00C128CD">
        <w:rPr>
          <w:color w:val="000000" w:themeColor="text1"/>
          <w:lang w:eastAsia="hu-HU"/>
          <w:rPrChange w:id="2049" w:author="Révész Gergő László" w:date="2022-04-18T01:14:00Z">
            <w:rPr>
              <w:lang w:eastAsia="hu-HU"/>
            </w:rPr>
          </w:rPrChange>
        </w:rPr>
        <w:t xml:space="preserve">lefuttatni az eseményhez hozzárendelt </w:t>
      </w:r>
      <w:r w:rsidR="00D72C1E" w:rsidRPr="00C128CD">
        <w:rPr>
          <w:color w:val="000000" w:themeColor="text1"/>
          <w:lang w:eastAsia="hu-HU"/>
          <w:rPrChange w:id="2050" w:author="Révész Gergő László" w:date="2022-04-18T01:14:00Z">
            <w:rPr>
              <w:lang w:eastAsia="hu-HU"/>
            </w:rPr>
          </w:rPrChange>
        </w:rPr>
        <w:t>eseménykezelőt</w:t>
      </w:r>
      <w:r w:rsidR="007F12E3" w:rsidRPr="00C128CD">
        <w:rPr>
          <w:color w:val="000000" w:themeColor="text1"/>
          <w:lang w:eastAsia="hu-HU"/>
          <w:rPrChange w:id="2051" w:author="Révész Gergő László" w:date="2022-04-18T01:14:00Z">
            <w:rPr>
              <w:lang w:eastAsia="hu-HU"/>
            </w:rPr>
          </w:rPrChange>
        </w:rPr>
        <w:t>.</w:t>
      </w:r>
    </w:p>
    <w:p w14:paraId="0353F539" w14:textId="5202B844" w:rsidR="00502E57" w:rsidRPr="00C128CD" w:rsidRDefault="00975403" w:rsidP="003F429D">
      <w:pPr>
        <w:rPr>
          <w:color w:val="000000" w:themeColor="text1"/>
          <w:lang w:eastAsia="hu-HU"/>
          <w:rPrChange w:id="205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53" w:author="Révész Gergő László" w:date="2022-04-18T01:14:00Z">
            <w:rPr>
              <w:lang w:eastAsia="hu-HU"/>
            </w:rPr>
          </w:rPrChange>
        </w:rPr>
        <w:t>Ezt az osztályt használhatjuk</w:t>
      </w:r>
      <w:r w:rsidR="007F12E3" w:rsidRPr="00C128CD">
        <w:rPr>
          <w:color w:val="000000" w:themeColor="text1"/>
          <w:lang w:eastAsia="hu-HU"/>
          <w:rPrChange w:id="2054" w:author="Révész Gergő László" w:date="2022-04-18T01:14:00Z">
            <w:rPr>
              <w:lang w:eastAsia="hu-HU"/>
            </w:rPr>
          </w:rPrChange>
        </w:rPr>
        <w:t xml:space="preserve"> arra, hogy</w:t>
      </w:r>
      <w:r w:rsidR="0078230E" w:rsidRPr="00C128CD">
        <w:rPr>
          <w:color w:val="000000" w:themeColor="text1"/>
          <w:lang w:eastAsia="hu-HU"/>
          <w:rPrChange w:id="2055" w:author="Révész Gergő László" w:date="2022-04-18T01:14:00Z">
            <w:rPr>
              <w:lang w:eastAsia="hu-HU"/>
            </w:rPr>
          </w:rPrChange>
        </w:rPr>
        <w:t xml:space="preserve"> fut</w:t>
      </w:r>
      <w:r w:rsidR="00021FFB" w:rsidRPr="00C128CD">
        <w:rPr>
          <w:color w:val="000000" w:themeColor="text1"/>
          <w:lang w:eastAsia="hu-HU"/>
          <w:rPrChange w:id="2056" w:author="Révész Gergő László" w:date="2022-04-18T01:14:00Z">
            <w:rPr>
              <w:lang w:eastAsia="hu-HU"/>
            </w:rPr>
          </w:rPrChange>
        </w:rPr>
        <w:t>ás közben</w:t>
      </w:r>
      <w:r w:rsidR="0078230E" w:rsidRPr="00C128CD">
        <w:rPr>
          <w:color w:val="000000" w:themeColor="text1"/>
          <w:lang w:eastAsia="hu-HU"/>
          <w:rPrChange w:id="2057" w:author="Révész Gergő László" w:date="2022-04-18T01:14:00Z">
            <w:rPr>
              <w:lang w:eastAsia="hu-HU"/>
            </w:rPr>
          </w:rPrChange>
        </w:rPr>
        <w:t xml:space="preserve"> </w:t>
      </w:r>
      <w:r w:rsidR="005E41FA" w:rsidRPr="00C128CD">
        <w:rPr>
          <w:color w:val="000000" w:themeColor="text1"/>
          <w:lang w:eastAsia="hu-HU"/>
          <w:rPrChange w:id="2058" w:author="Révész Gergő László" w:date="2022-04-18T01:14:00Z">
            <w:rPr>
              <w:lang w:eastAsia="hu-HU"/>
            </w:rPr>
          </w:rPrChange>
        </w:rPr>
        <w:t>file-ok</w:t>
      </w:r>
      <w:r w:rsidR="00021FFB" w:rsidRPr="00C128CD">
        <w:rPr>
          <w:color w:val="000000" w:themeColor="text1"/>
          <w:lang w:eastAsia="hu-HU"/>
          <w:rPrChange w:id="2059" w:author="Révész Gergő László" w:date="2022-04-18T01:14:00Z">
            <w:rPr>
              <w:lang w:eastAsia="hu-HU"/>
            </w:rPr>
          </w:rPrChange>
        </w:rPr>
        <w:t xml:space="preserve"> hozzáadásakor vagy törlésekor </w:t>
      </w:r>
      <w:r w:rsidRPr="00C128CD">
        <w:rPr>
          <w:color w:val="000000" w:themeColor="text1"/>
          <w:lang w:eastAsia="hu-HU"/>
          <w:rPrChange w:id="2060" w:author="Révész Gergő László" w:date="2022-04-18T01:14:00Z">
            <w:rPr>
              <w:lang w:eastAsia="hu-HU"/>
            </w:rPr>
          </w:rPrChange>
        </w:rPr>
        <w:t>elindítsuk</w:t>
      </w:r>
      <w:r w:rsidR="00021FFB" w:rsidRPr="00C128CD">
        <w:rPr>
          <w:color w:val="000000" w:themeColor="text1"/>
          <w:lang w:eastAsia="hu-HU"/>
          <w:rPrChange w:id="2061" w:author="Révész Gergő László" w:date="2022-04-18T01:14:00Z">
            <w:rPr>
              <w:lang w:eastAsia="hu-HU"/>
            </w:rPr>
          </w:rPrChange>
        </w:rPr>
        <w:t xml:space="preserve"> a megfelelő </w:t>
      </w:r>
      <w:r w:rsidR="00163FAF" w:rsidRPr="00C128CD">
        <w:rPr>
          <w:color w:val="000000" w:themeColor="text1"/>
          <w:lang w:eastAsia="hu-HU"/>
          <w:rPrChange w:id="2062" w:author="Révész Gergő László" w:date="2022-04-18T01:14:00Z">
            <w:rPr>
              <w:lang w:eastAsia="hu-HU"/>
            </w:rPr>
          </w:rPrChange>
        </w:rPr>
        <w:t>metódusokat</w:t>
      </w:r>
      <w:r w:rsidR="00C239D6" w:rsidRPr="00C128CD">
        <w:rPr>
          <w:color w:val="000000" w:themeColor="text1"/>
          <w:lang w:eastAsia="hu-HU"/>
          <w:rPrChange w:id="2063" w:author="Révész Gergő László" w:date="2022-04-18T01:14:00Z">
            <w:rPr>
              <w:lang w:eastAsia="hu-HU"/>
            </w:rPr>
          </w:rPrChange>
        </w:rPr>
        <w:t>.</w:t>
      </w:r>
      <w:r w:rsidR="00502E57" w:rsidRPr="00C128CD">
        <w:rPr>
          <w:color w:val="000000" w:themeColor="text1"/>
          <w:lang w:eastAsia="hu-HU"/>
          <w:rPrChange w:id="2064" w:author="Révész Gergő László" w:date="2022-04-18T01:14:00Z">
            <w:rPr>
              <w:lang w:eastAsia="hu-HU"/>
            </w:rPr>
          </w:rPrChange>
        </w:rPr>
        <w:t xml:space="preserve"> Az osztály konstruktorába először is injektá</w:t>
      </w:r>
      <w:r w:rsidR="000A255B" w:rsidRPr="00C128CD">
        <w:rPr>
          <w:color w:val="000000" w:themeColor="text1"/>
          <w:lang w:eastAsia="hu-HU"/>
          <w:rPrChange w:id="2065" w:author="Révész Gergő László" w:date="2022-04-18T01:14:00Z">
            <w:rPr>
              <w:lang w:eastAsia="hu-HU"/>
            </w:rPr>
          </w:rPrChange>
        </w:rPr>
        <w:t>ljuk</w:t>
      </w:r>
      <w:r w:rsidR="00502E57" w:rsidRPr="00C128CD">
        <w:rPr>
          <w:color w:val="000000" w:themeColor="text1"/>
          <w:lang w:eastAsia="hu-HU"/>
          <w:rPrChange w:id="2066" w:author="Révész Gergő László" w:date="2022-04-18T01:14:00Z">
            <w:rPr>
              <w:lang w:eastAsia="hu-HU"/>
            </w:rPr>
          </w:rPrChange>
        </w:rPr>
        <w:t xml:space="preserve"> az alkalmazás paramétereit,</w:t>
      </w:r>
      <w:r w:rsidR="000A255B" w:rsidRPr="00C128CD">
        <w:rPr>
          <w:color w:val="000000" w:themeColor="text1"/>
          <w:lang w:eastAsia="hu-HU"/>
          <w:rPrChange w:id="2067" w:author="Révész Gergő László" w:date="2022-04-18T01:14:00Z">
            <w:rPr>
              <w:lang w:eastAsia="hu-HU"/>
            </w:rPr>
          </w:rPrChange>
        </w:rPr>
        <w:t xml:space="preserve"> amikkel létrehozzuk az objektumot. Ezek a paraméterek</w:t>
      </w:r>
      <w:r w:rsidR="00502E57" w:rsidRPr="00C128CD">
        <w:rPr>
          <w:color w:val="000000" w:themeColor="text1"/>
          <w:lang w:eastAsia="hu-HU"/>
          <w:rPrChange w:id="2068" w:author="Révész Gergő László" w:date="2022-04-18T01:14:00Z">
            <w:rPr>
              <w:lang w:eastAsia="hu-HU"/>
            </w:rPr>
          </w:rPrChange>
        </w:rPr>
        <w:t xml:space="preserve"> az alkalmazás </w:t>
      </w:r>
      <w:proofErr w:type="spellStart"/>
      <w:r w:rsidR="00502E57" w:rsidRPr="00C128CD">
        <w:rPr>
          <w:color w:val="000000" w:themeColor="text1"/>
          <w:lang w:eastAsia="hu-HU"/>
          <w:rPrChange w:id="2069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="00502E57" w:rsidRPr="00C128CD">
        <w:rPr>
          <w:color w:val="000000" w:themeColor="text1"/>
          <w:lang w:eastAsia="hu-HU"/>
          <w:rPrChange w:id="2070" w:author="Révész Gergő László" w:date="2022-04-18T01:14:00Z">
            <w:rPr>
              <w:lang w:eastAsia="hu-HU"/>
            </w:rPr>
          </w:rPrChange>
        </w:rPr>
        <w:t xml:space="preserve"> file-</w:t>
      </w:r>
      <w:proofErr w:type="spellStart"/>
      <w:r w:rsidR="00502E57" w:rsidRPr="00C128CD">
        <w:rPr>
          <w:color w:val="000000" w:themeColor="text1"/>
          <w:lang w:eastAsia="hu-HU"/>
          <w:rPrChange w:id="2071" w:author="Révész Gergő László" w:date="2022-04-18T01:14:00Z">
            <w:rPr>
              <w:lang w:eastAsia="hu-HU"/>
            </w:rPr>
          </w:rPrChange>
        </w:rPr>
        <w:t>jának</w:t>
      </w:r>
      <w:proofErr w:type="spellEnd"/>
      <w:r w:rsidR="00502E57" w:rsidRPr="00C128CD">
        <w:rPr>
          <w:color w:val="000000" w:themeColor="text1"/>
          <w:lang w:eastAsia="hu-HU"/>
          <w:rPrChange w:id="2072" w:author="Révész Gergő László" w:date="2022-04-18T01:14:00Z">
            <w:rPr>
              <w:lang w:eastAsia="hu-HU"/>
            </w:rPr>
          </w:rPrChange>
        </w:rPr>
        <w:t xml:space="preserve"> mappájában található </w:t>
      </w:r>
      <w:proofErr w:type="spellStart"/>
      <w:proofErr w:type="gramStart"/>
      <w:r w:rsidR="00502E57" w:rsidRPr="00C128CD">
        <w:rPr>
          <w:color w:val="000000" w:themeColor="text1"/>
          <w:lang w:eastAsia="hu-HU"/>
          <w:rPrChange w:id="2073" w:author="Révész Gergő László" w:date="2022-04-18T01:14:00Z">
            <w:rPr>
              <w:lang w:eastAsia="hu-HU"/>
            </w:rPr>
          </w:rPrChange>
        </w:rPr>
        <w:t>appsettings.json</w:t>
      </w:r>
      <w:proofErr w:type="spellEnd"/>
      <w:proofErr w:type="gramEnd"/>
      <w:r w:rsidR="00502E57" w:rsidRPr="00C128CD">
        <w:rPr>
          <w:color w:val="000000" w:themeColor="text1"/>
          <w:lang w:eastAsia="hu-HU"/>
          <w:rPrChange w:id="2074" w:author="Révész Gergő László" w:date="2022-04-18T01:14:00Z">
            <w:rPr>
              <w:lang w:eastAsia="hu-HU"/>
            </w:rPr>
          </w:rPrChange>
        </w:rPr>
        <w:t xml:space="preserve"> file-ban vannak definiálva</w:t>
      </w:r>
      <w:r w:rsidR="000A255B" w:rsidRPr="00C128CD">
        <w:rPr>
          <w:color w:val="000000" w:themeColor="text1"/>
          <w:lang w:eastAsia="hu-HU"/>
          <w:rPrChange w:id="2075" w:author="Révész Gergő László" w:date="2022-04-18T01:14:00Z">
            <w:rPr>
              <w:lang w:eastAsia="hu-HU"/>
            </w:rPr>
          </w:rPrChange>
        </w:rPr>
        <w:t>, ami</w:t>
      </w:r>
      <w:r w:rsidR="004C137D" w:rsidRPr="00C128CD">
        <w:rPr>
          <w:color w:val="000000" w:themeColor="text1"/>
          <w:lang w:eastAsia="hu-HU"/>
          <w:rPrChange w:id="2076" w:author="Révész Gergő László" w:date="2022-04-18T01:14:00Z">
            <w:rPr>
              <w:lang w:eastAsia="hu-HU"/>
            </w:rPr>
          </w:rPrChange>
        </w:rPr>
        <w:t>ket</w:t>
      </w:r>
      <w:r w:rsidR="00502E57" w:rsidRPr="00C128CD">
        <w:rPr>
          <w:color w:val="000000" w:themeColor="text1"/>
          <w:lang w:eastAsia="hu-HU"/>
          <w:rPrChange w:id="2077" w:author="Révész Gergő László" w:date="2022-04-18T01:14:00Z">
            <w:rPr>
              <w:lang w:eastAsia="hu-HU"/>
            </w:rPr>
          </w:rPrChange>
        </w:rPr>
        <w:t xml:space="preserve"> a</w:t>
      </w:r>
      <w:r w:rsidR="00163FAF" w:rsidRPr="00C128CD">
        <w:rPr>
          <w:color w:val="000000" w:themeColor="text1"/>
          <w:lang w:eastAsia="hu-HU"/>
          <w:rPrChange w:id="2078" w:author="Révész Gergő László" w:date="2022-04-18T01:14:00Z">
            <w:rPr>
              <w:lang w:eastAsia="hu-HU"/>
            </w:rPr>
          </w:rPrChange>
        </w:rPr>
        <w:t xml:space="preserve">z alkalmazás </w:t>
      </w:r>
      <w:r w:rsidR="00502E57" w:rsidRPr="00C128CD">
        <w:rPr>
          <w:color w:val="000000" w:themeColor="text1"/>
          <w:lang w:eastAsia="hu-HU"/>
          <w:rPrChange w:id="2079" w:author="Révész Gergő László" w:date="2022-04-18T01:14:00Z">
            <w:rPr>
              <w:lang w:eastAsia="hu-HU"/>
            </w:rPr>
          </w:rPrChange>
        </w:rPr>
        <w:t>felület</w:t>
      </w:r>
      <w:r w:rsidR="00163FAF" w:rsidRPr="00C128CD">
        <w:rPr>
          <w:color w:val="000000" w:themeColor="text1"/>
          <w:lang w:eastAsia="hu-HU"/>
          <w:rPrChange w:id="2080" w:author="Révész Gergő László" w:date="2022-04-18T01:14:00Z">
            <w:rPr>
              <w:lang w:eastAsia="hu-HU"/>
            </w:rPr>
          </w:rPrChange>
        </w:rPr>
        <w:t xml:space="preserve">éről </w:t>
      </w:r>
      <w:r w:rsidR="00502E57" w:rsidRPr="00C128CD">
        <w:rPr>
          <w:color w:val="000000" w:themeColor="text1"/>
          <w:lang w:eastAsia="hu-HU"/>
          <w:rPrChange w:id="2081" w:author="Révész Gergő László" w:date="2022-04-18T01:14:00Z">
            <w:rPr>
              <w:lang w:eastAsia="hu-HU"/>
            </w:rPr>
          </w:rPrChange>
        </w:rPr>
        <w:t>való indítása során tud</w:t>
      </w:r>
      <w:r w:rsidR="00163FAF" w:rsidRPr="00C128CD">
        <w:rPr>
          <w:color w:val="000000" w:themeColor="text1"/>
          <w:lang w:eastAsia="hu-HU"/>
          <w:rPrChange w:id="2082" w:author="Révész Gergő László" w:date="2022-04-18T01:14:00Z">
            <w:rPr>
              <w:lang w:eastAsia="hu-HU"/>
            </w:rPr>
          </w:rPrChange>
        </w:rPr>
        <w:t>unk</w:t>
      </w:r>
      <w:r w:rsidR="00502E57" w:rsidRPr="00C128CD">
        <w:rPr>
          <w:color w:val="000000" w:themeColor="text1"/>
          <w:lang w:eastAsia="hu-HU"/>
          <w:rPrChange w:id="2083" w:author="Révész Gergő László" w:date="2022-04-18T01:14:00Z">
            <w:rPr>
              <w:lang w:eastAsia="hu-HU"/>
            </w:rPr>
          </w:rPrChange>
        </w:rPr>
        <w:t xml:space="preserve"> módosítani.</w:t>
      </w:r>
    </w:p>
    <w:bookmarkStart w:id="2084" w:name="_MON_1710249782"/>
    <w:bookmarkEnd w:id="2084"/>
    <w:p w14:paraId="34604076" w14:textId="3BBC30C1" w:rsidR="000A255B" w:rsidRPr="00C128CD" w:rsidRDefault="00935473" w:rsidP="0095342B">
      <w:pPr>
        <w:ind w:firstLine="0"/>
        <w:rPr>
          <w:color w:val="000000" w:themeColor="text1"/>
          <w:lang w:eastAsia="hu-HU"/>
          <w:rPrChange w:id="208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086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522" w14:anchorId="6E64BA6A">
          <v:shape id="_x0000_i1031" type="#_x0000_t75" style="width:453.75pt;height:125pt" o:ole="">
            <v:imagedata r:id="rId21" o:title=""/>
          </v:shape>
          <o:OLEObject Type="Embed" ProgID="Word.OpenDocumentText.12" ShapeID="_x0000_i1031" DrawAspect="Content" ObjectID="_1711829909" r:id="rId22"/>
        </w:object>
      </w:r>
    </w:p>
    <w:p w14:paraId="593976C5" w14:textId="44C234B4" w:rsidR="0090015F" w:rsidRPr="00C128CD" w:rsidRDefault="00D96C08" w:rsidP="0095342B">
      <w:pPr>
        <w:ind w:firstLine="0"/>
        <w:rPr>
          <w:color w:val="000000" w:themeColor="text1"/>
          <w:rPrChange w:id="2087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088" w:author="Révész Gergő László" w:date="2022-04-18T01:14:00Z">
            <w:rPr/>
          </w:rPrChange>
        </w:rPr>
        <w:t xml:space="preserve">Ezután </w:t>
      </w:r>
      <w:r w:rsidR="007A5456" w:rsidRPr="00C128CD">
        <w:rPr>
          <w:color w:val="000000" w:themeColor="text1"/>
          <w:rPrChange w:id="2089" w:author="Révész Gergő László" w:date="2022-04-18T01:14:00Z">
            <w:rPr/>
          </w:rPrChange>
        </w:rPr>
        <w:t xml:space="preserve">a hozzáadás és a törlés </w:t>
      </w:r>
      <w:proofErr w:type="spellStart"/>
      <w:r w:rsidR="007A5456" w:rsidRPr="00C128CD">
        <w:rPr>
          <w:color w:val="000000" w:themeColor="text1"/>
          <w:rPrChange w:id="2090" w:author="Révész Gergő László" w:date="2022-04-18T01:14:00Z">
            <w:rPr/>
          </w:rPrChange>
        </w:rPr>
        <w:t>delegate-ekhez</w:t>
      </w:r>
      <w:proofErr w:type="spellEnd"/>
      <w:r w:rsidR="007A5456" w:rsidRPr="00C128CD">
        <w:rPr>
          <w:color w:val="000000" w:themeColor="text1"/>
          <w:rPrChange w:id="2091" w:author="Révész Gergő László" w:date="2022-04-18T01:14:00Z">
            <w:rPr/>
          </w:rPrChange>
        </w:rPr>
        <w:t xml:space="preserve"> hozzáad</w:t>
      </w:r>
      <w:r w:rsidR="000A255B" w:rsidRPr="00C128CD">
        <w:rPr>
          <w:color w:val="000000" w:themeColor="text1"/>
          <w:rPrChange w:id="2092" w:author="Révész Gergő László" w:date="2022-04-18T01:14:00Z">
            <w:rPr/>
          </w:rPrChange>
        </w:rPr>
        <w:t>juk</w:t>
      </w:r>
      <w:r w:rsidR="007A5456" w:rsidRPr="00C128CD">
        <w:rPr>
          <w:color w:val="000000" w:themeColor="text1"/>
          <w:rPrChange w:id="2093" w:author="Révész Gergő László" w:date="2022-04-18T01:14:00Z">
            <w:rPr/>
          </w:rPrChange>
        </w:rPr>
        <w:t xml:space="preserve"> az eseménykezelőket</w:t>
      </w:r>
      <w:r w:rsidR="001521A5" w:rsidRPr="00C128CD">
        <w:rPr>
          <w:color w:val="000000" w:themeColor="text1"/>
          <w:rPrChange w:id="2094" w:author="Révész Gergő László" w:date="2022-04-18T01:14:00Z">
            <w:rPr/>
          </w:rPrChange>
        </w:rPr>
        <w:t xml:space="preserve">, amik a </w:t>
      </w:r>
      <w:proofErr w:type="spellStart"/>
      <w:r w:rsidR="001521A5" w:rsidRPr="00C128CD">
        <w:rPr>
          <w:color w:val="000000" w:themeColor="text1"/>
          <w:rPrChange w:id="2095" w:author="Révész Gergő László" w:date="2022-04-18T01:14:00Z">
            <w:rPr/>
          </w:rPrChange>
        </w:rPr>
        <w:t>dll</w:t>
      </w:r>
      <w:proofErr w:type="spellEnd"/>
      <w:r w:rsidR="001521A5" w:rsidRPr="00C128CD">
        <w:rPr>
          <w:color w:val="000000" w:themeColor="text1"/>
          <w:rPrChange w:id="2096" w:author="Révész Gergő László" w:date="2022-04-18T01:14:00Z">
            <w:rPr/>
          </w:rPrChange>
        </w:rPr>
        <w:t>-ek betöltésé</w:t>
      </w:r>
      <w:r w:rsidR="0095342B" w:rsidRPr="00C128CD">
        <w:rPr>
          <w:color w:val="000000" w:themeColor="text1"/>
          <w:rPrChange w:id="2097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098" w:author="Révész Gergő László" w:date="2022-04-18T01:14:00Z">
            <w:rPr/>
          </w:rPrChange>
        </w:rPr>
        <w:t>t és kitörlésé</w:t>
      </w:r>
      <w:r w:rsidR="0095342B" w:rsidRPr="00C128CD">
        <w:rPr>
          <w:color w:val="000000" w:themeColor="text1"/>
          <w:rPrChange w:id="2099" w:author="Révész Gergő László" w:date="2022-04-18T01:14:00Z">
            <w:rPr/>
          </w:rPrChange>
        </w:rPr>
        <w:t>ér</w:t>
      </w:r>
      <w:r w:rsidR="001521A5" w:rsidRPr="00C128CD">
        <w:rPr>
          <w:color w:val="000000" w:themeColor="text1"/>
          <w:rPrChange w:id="2100" w:author="Révész Gergő László" w:date="2022-04-18T01:14:00Z">
            <w:rPr/>
          </w:rPrChange>
        </w:rPr>
        <w:t xml:space="preserve">t </w:t>
      </w:r>
      <w:r w:rsidR="0095342B" w:rsidRPr="00C128CD">
        <w:rPr>
          <w:color w:val="000000" w:themeColor="text1"/>
          <w:rPrChange w:id="2101" w:author="Révész Gergő László" w:date="2022-04-18T01:14:00Z">
            <w:rPr/>
          </w:rPrChange>
        </w:rPr>
        <w:t>felelősek</w:t>
      </w:r>
      <w:r w:rsidR="00FE34F3" w:rsidRPr="00C128CD">
        <w:rPr>
          <w:color w:val="000000" w:themeColor="text1"/>
          <w:rPrChange w:id="2102" w:author="Révész Gergő László" w:date="2022-04-18T01:14:00Z">
            <w:rPr/>
          </w:rPrChange>
        </w:rPr>
        <w:t xml:space="preserve">. </w:t>
      </w:r>
      <w:del w:id="2103" w:author="Révész Gergő László" w:date="2022-04-18T19:37:00Z">
        <w:r w:rsidR="00FE34F3" w:rsidRPr="00C128CD" w:rsidDel="006122C0">
          <w:rPr>
            <w:color w:val="000000" w:themeColor="text1"/>
            <w:rPrChange w:id="2104" w:author="Révész Gergő László" w:date="2022-04-18T01:14:00Z">
              <w:rPr/>
            </w:rPrChange>
          </w:rPr>
          <w:delText xml:space="preserve">Ezek </w:delText>
        </w:r>
        <w:r w:rsidR="005C5E7E" w:rsidRPr="00C128CD" w:rsidDel="006122C0">
          <w:rPr>
            <w:color w:val="000000" w:themeColor="text1"/>
            <w:rPrChange w:id="2105" w:author="Révész Gergő László" w:date="2022-04-18T01:14:00Z">
              <w:rPr/>
            </w:rPrChange>
          </w:rPr>
          <w:delText>as</w:delText>
        </w:r>
        <w:r w:rsidR="002C079A" w:rsidRPr="00C128CD" w:rsidDel="006122C0">
          <w:rPr>
            <w:color w:val="000000" w:themeColor="text1"/>
            <w:rPrChange w:id="2106" w:author="Révész Gergő László" w:date="2022-04-18T01:14:00Z">
              <w:rPr/>
            </w:rPrChange>
          </w:rPr>
          <w:delText>zinkron metódusok, amik</w:delText>
        </w:r>
        <w:r w:rsidR="001521A5" w:rsidRPr="00C128CD" w:rsidDel="006122C0">
          <w:rPr>
            <w:color w:val="000000" w:themeColor="text1"/>
            <w:rPrChange w:id="2107" w:author="Révész Gergő László" w:date="2022-04-18T01:14:00Z">
              <w:rPr/>
            </w:rPrChange>
          </w:rPr>
          <w:delText xml:space="preserve"> </w:delText>
        </w:r>
        <w:r w:rsidR="00587299" w:rsidRPr="00C128CD" w:rsidDel="006122C0">
          <w:rPr>
            <w:color w:val="000000" w:themeColor="text1"/>
            <w:rPrChange w:id="2108" w:author="Révész Gergő László" w:date="2022-04-18T01:14:00Z">
              <w:rPr/>
            </w:rPrChange>
          </w:rPr>
          <w:delText>void a visszatérési érték</w:delText>
        </w:r>
        <w:r w:rsidR="001521A5" w:rsidRPr="00C128CD" w:rsidDel="006122C0">
          <w:rPr>
            <w:color w:val="000000" w:themeColor="text1"/>
            <w:rPrChange w:id="2109" w:author="Révész Gergő László" w:date="2022-04-18T01:14:00Z">
              <w:rPr/>
            </w:rPrChange>
          </w:rPr>
          <w:delText>kel rendelkeznek</w:delText>
        </w:r>
        <w:r w:rsidR="00587299" w:rsidRPr="00C128CD" w:rsidDel="006122C0">
          <w:rPr>
            <w:color w:val="000000" w:themeColor="text1"/>
            <w:rPrChange w:id="2110" w:author="Révész Gergő László" w:date="2022-04-18T01:14:00Z">
              <w:rPr/>
            </w:rPrChange>
          </w:rPr>
          <w:delText>. Ez azért fontos, mert</w:delText>
        </w:r>
        <w:r w:rsidR="002D58C5" w:rsidRPr="00C128CD" w:rsidDel="006122C0">
          <w:rPr>
            <w:color w:val="000000" w:themeColor="text1"/>
            <w:rPrChange w:id="2111" w:author="Révész Gergő László" w:date="2022-04-18T01:14:00Z">
              <w:rPr/>
            </w:rPrChange>
          </w:rPr>
          <w:delText xml:space="preserve"> ezek is</w:delText>
        </w:r>
        <w:r w:rsidR="0095342B" w:rsidRPr="00C128CD" w:rsidDel="006122C0">
          <w:rPr>
            <w:color w:val="000000" w:themeColor="text1"/>
            <w:rPrChange w:id="2112" w:author="Révész Gergő László" w:date="2022-04-18T01:14:00Z">
              <w:rPr/>
            </w:rPrChange>
          </w:rPr>
          <w:delText xml:space="preserve"> csakúgy, mint a Task műveletek</w:delText>
        </w:r>
        <w:r w:rsidR="002D58C5" w:rsidRPr="00C128CD" w:rsidDel="006122C0">
          <w:rPr>
            <w:color w:val="000000" w:themeColor="text1"/>
            <w:rPrChange w:id="2113" w:author="Révész Gergő László" w:date="2022-04-18T01:14:00Z">
              <w:rPr/>
            </w:rPrChange>
          </w:rPr>
          <w:delText xml:space="preserve"> aszinkron módon futnak le, </w:delText>
        </w:r>
        <w:r w:rsidR="004B5F86" w:rsidRPr="00C128CD" w:rsidDel="006122C0">
          <w:rPr>
            <w:color w:val="000000" w:themeColor="text1"/>
            <w:rPrChange w:id="2114" w:author="Révész Gergő László" w:date="2022-04-18T01:14:00Z">
              <w:rPr/>
            </w:rPrChange>
          </w:rPr>
          <w:delText>viszont</w:delText>
        </w:r>
        <w:r w:rsidR="002D58C5" w:rsidRPr="00C128CD" w:rsidDel="006122C0">
          <w:rPr>
            <w:color w:val="000000" w:themeColor="text1"/>
            <w:rPrChange w:id="2115" w:author="Révész Gergő László" w:date="2022-04-18T01:14:00Z">
              <w:rPr/>
            </w:rPrChange>
          </w:rPr>
          <w:delText xml:space="preserve"> az</w:delText>
        </w:r>
        <w:r w:rsidR="00587299" w:rsidRPr="00C128CD" w:rsidDel="006122C0">
          <w:rPr>
            <w:color w:val="000000" w:themeColor="text1"/>
            <w:rPrChange w:id="2116" w:author="Révész Gergő László" w:date="2022-04-18T01:14:00Z">
              <w:rPr/>
            </w:rPrChange>
          </w:rPr>
          <w:delText xml:space="preserve"> ilyen </w:delText>
        </w:r>
        <w:r w:rsidR="001521A5" w:rsidRPr="00C128CD" w:rsidDel="006122C0">
          <w:rPr>
            <w:color w:val="000000" w:themeColor="text1"/>
            <w:rPrChange w:id="2117" w:author="Révész Gergő László" w:date="2022-04-18T01:14:00Z">
              <w:rPr/>
            </w:rPrChange>
          </w:rPr>
          <w:delText xml:space="preserve">típusú függvényekből kidobódott </w:delText>
        </w:r>
        <w:r w:rsidR="00AA68DE" w:rsidRPr="00C128CD" w:rsidDel="006122C0">
          <w:rPr>
            <w:color w:val="000000" w:themeColor="text1"/>
            <w:rPrChange w:id="2118" w:author="Révész Gergő László" w:date="2022-04-18T01:14:00Z">
              <w:rPr/>
            </w:rPrChange>
          </w:rPr>
          <w:delText>kivételeket</w:delText>
        </w:r>
        <w:r w:rsidR="001521A5" w:rsidRPr="00C128CD" w:rsidDel="006122C0">
          <w:rPr>
            <w:color w:val="000000" w:themeColor="text1"/>
            <w:rPrChange w:id="2119" w:author="Révész Gergő László" w:date="2022-04-18T01:14:00Z">
              <w:rPr/>
            </w:rPrChange>
          </w:rPr>
          <w:delText xml:space="preserve"> nem tudjuk elkapni, hiszen nem await-elhető</w:delText>
        </w:r>
        <w:r w:rsidR="003A7637" w:rsidRPr="00C128CD" w:rsidDel="006122C0">
          <w:rPr>
            <w:color w:val="000000" w:themeColor="text1"/>
            <w:rPrChange w:id="2120" w:author="Révész Gergő László" w:date="2022-04-18T01:14:00Z">
              <w:rPr/>
            </w:rPrChange>
          </w:rPr>
          <w:delText>k</w:delText>
        </w:r>
        <w:r w:rsidR="001521A5" w:rsidRPr="00C128CD" w:rsidDel="006122C0">
          <w:rPr>
            <w:color w:val="000000" w:themeColor="text1"/>
            <w:rPrChange w:id="2121" w:author="Révész Gergő László" w:date="2022-04-18T01:14:00Z">
              <w:rPr/>
            </w:rPrChange>
          </w:rPr>
          <w:delText xml:space="preserve">, </w:delText>
        </w:r>
        <w:r w:rsidR="0095342B" w:rsidRPr="00C128CD" w:rsidDel="006122C0">
          <w:rPr>
            <w:color w:val="000000" w:themeColor="text1"/>
            <w:rPrChange w:id="2122" w:author="Révész Gergő László" w:date="2022-04-18T01:14:00Z">
              <w:rPr/>
            </w:rPrChange>
          </w:rPr>
          <w:delText>ráadásul</w:delText>
        </w:r>
        <w:r w:rsidR="001521A5" w:rsidRPr="00C128CD" w:rsidDel="006122C0">
          <w:rPr>
            <w:color w:val="000000" w:themeColor="text1"/>
            <w:rPrChange w:id="2123" w:author="Révész Gergő László" w:date="2022-04-18T01:14:00Z">
              <w:rPr/>
            </w:rPrChange>
          </w:rPr>
          <w:delText xml:space="preserve"> Task objektum sincsen, ami</w:delText>
        </w:r>
        <w:r w:rsidR="0095342B" w:rsidRPr="00C128CD" w:rsidDel="006122C0">
          <w:rPr>
            <w:color w:val="000000" w:themeColor="text1"/>
            <w:rPrChange w:id="2124" w:author="Révész Gergő László" w:date="2022-04-18T01:14:00Z">
              <w:rPr/>
            </w:rPrChange>
          </w:rPr>
          <w:delText>n keresztül vissza tudna jönni</w:delText>
        </w:r>
        <w:r w:rsidR="001521A5" w:rsidRPr="00C128CD" w:rsidDel="006122C0">
          <w:rPr>
            <w:color w:val="000000" w:themeColor="text1"/>
            <w:rPrChange w:id="2125" w:author="Révész Gergő László" w:date="2022-04-18T01:14:00Z">
              <w:rPr/>
            </w:rPrChange>
          </w:rPr>
          <w:delText xml:space="preserve"> </w:delText>
        </w:r>
        <w:r w:rsidR="00AA68DE" w:rsidRPr="00C128CD" w:rsidDel="006122C0">
          <w:rPr>
            <w:color w:val="000000" w:themeColor="text1"/>
            <w:rPrChange w:id="2126" w:author="Révész Gergő László" w:date="2022-04-18T01:14:00Z">
              <w:rPr/>
            </w:rPrChange>
          </w:rPr>
          <w:delText>a hiba</w:delText>
        </w:r>
        <w:r w:rsidR="00443A18" w:rsidRPr="00C128CD" w:rsidDel="006122C0">
          <w:rPr>
            <w:color w:val="000000" w:themeColor="text1"/>
            <w:rPrChange w:id="2127" w:author="Révész Gergő László" w:date="2022-04-18T01:14:00Z">
              <w:rPr/>
            </w:rPrChange>
          </w:rPr>
          <w:delText xml:space="preserve"> </w:delText>
        </w:r>
        <w:r w:rsidR="001521A5" w:rsidRPr="00C128CD" w:rsidDel="006122C0">
          <w:rPr>
            <w:color w:val="000000" w:themeColor="text1"/>
            <w:rPrChange w:id="2128" w:author="Révész Gergő László" w:date="2022-04-18T01:14:00Z">
              <w:rPr/>
            </w:rPrChange>
          </w:rPr>
          <w:delText>a CallSta</w:delText>
        </w:r>
        <w:r w:rsidR="00472144" w:rsidRPr="00C128CD" w:rsidDel="006122C0">
          <w:rPr>
            <w:color w:val="000000" w:themeColor="text1"/>
            <w:rPrChange w:id="2129" w:author="Révész Gergő László" w:date="2022-04-18T01:14:00Z">
              <w:rPr/>
            </w:rPrChange>
          </w:rPr>
          <w:delText>ck</w:delText>
        </w:r>
        <w:r w:rsidR="001521A5" w:rsidRPr="00C128CD" w:rsidDel="006122C0">
          <w:rPr>
            <w:color w:val="000000" w:themeColor="text1"/>
            <w:rPrChange w:id="2130" w:author="Révész Gergő László" w:date="2022-04-18T01:14:00Z">
              <w:rPr/>
            </w:rPrChange>
          </w:rPr>
          <w:delText>-en.</w:delText>
        </w:r>
      </w:del>
    </w:p>
    <w:bookmarkStart w:id="2131" w:name="_MON_1710250326"/>
    <w:bookmarkEnd w:id="2131"/>
    <w:p w14:paraId="0A3CC9EE" w14:textId="77777777" w:rsidR="006122C0" w:rsidRDefault="00935473" w:rsidP="00066961">
      <w:pPr>
        <w:ind w:firstLine="0"/>
        <w:rPr>
          <w:ins w:id="2132" w:author="Révész Gergő László" w:date="2022-04-18T19:37:00Z"/>
          <w:color w:val="000000" w:themeColor="text1"/>
        </w:rPr>
      </w:pPr>
      <w:r w:rsidRPr="00C128CD">
        <w:rPr>
          <w:color w:val="000000" w:themeColor="text1"/>
          <w:rPrChange w:id="2133" w:author="Révész Gergő László" w:date="2022-04-18T01:14:00Z">
            <w:rPr>
              <w:color w:val="000000" w:themeColor="text1"/>
            </w:rPr>
          </w:rPrChange>
        </w:rPr>
        <w:object w:dxaOrig="9070" w:dyaOrig="1536" w14:anchorId="63E04DE9">
          <v:shape id="_x0000_i1032" type="#_x0000_t75" style="width:453.75pt;height:75.4pt" o:ole="">
            <v:imagedata r:id="rId23" o:title=""/>
          </v:shape>
          <o:OLEObject Type="Embed" ProgID="Word.OpenDocumentText.12" ShapeID="_x0000_i1032" DrawAspect="Content" ObjectID="_1711829910" r:id="rId24"/>
        </w:object>
      </w:r>
    </w:p>
    <w:p w14:paraId="17176208" w14:textId="09A9CEA2" w:rsidR="00066961" w:rsidRPr="00C128CD" w:rsidRDefault="006122C0" w:rsidP="00066961">
      <w:pPr>
        <w:ind w:firstLine="0"/>
        <w:rPr>
          <w:color w:val="000000" w:themeColor="text1"/>
          <w:rPrChange w:id="2134" w:author="Révész Gergő László" w:date="2022-04-18T01:14:00Z">
            <w:rPr/>
          </w:rPrChange>
        </w:rPr>
      </w:pPr>
      <w:ins w:id="2135" w:author="Révész Gergő László" w:date="2022-04-18T19:37:00Z">
        <w:r w:rsidRPr="002108AA">
          <w:rPr>
            <w:color w:val="000000" w:themeColor="text1"/>
          </w:rPr>
          <w:t xml:space="preserve">Ezek aszinkron metódusok, amik </w:t>
        </w:r>
        <w:proofErr w:type="spellStart"/>
        <w:r w:rsidRPr="002108AA">
          <w:rPr>
            <w:color w:val="000000" w:themeColor="text1"/>
          </w:rPr>
          <w:t>void</w:t>
        </w:r>
        <w:proofErr w:type="spellEnd"/>
        <w:r w:rsidRPr="002108AA">
          <w:rPr>
            <w:color w:val="000000" w:themeColor="text1"/>
          </w:rPr>
          <w:t xml:space="preserve"> a visszatérési értékkel rendelkeznek. Ez azért fontos, mert ezek is csakúgy, mint a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műveletek aszinkron módon futnak le, viszont az ilyen típusú függvényekből kidobódott kivételeket nem tudjuk elkapni, hiszen nem </w:t>
        </w:r>
        <w:proofErr w:type="spellStart"/>
        <w:r w:rsidRPr="002108AA">
          <w:rPr>
            <w:color w:val="000000" w:themeColor="text1"/>
          </w:rPr>
          <w:t>await-elhetők</w:t>
        </w:r>
        <w:proofErr w:type="spellEnd"/>
        <w:r w:rsidRPr="002108AA">
          <w:rPr>
            <w:color w:val="000000" w:themeColor="text1"/>
          </w:rPr>
          <w:t xml:space="preserve">, ráadásul </w:t>
        </w:r>
        <w:proofErr w:type="spellStart"/>
        <w:r w:rsidRPr="002108AA">
          <w:rPr>
            <w:color w:val="000000" w:themeColor="text1"/>
          </w:rPr>
          <w:t>Task</w:t>
        </w:r>
        <w:proofErr w:type="spellEnd"/>
        <w:r w:rsidRPr="002108AA">
          <w:rPr>
            <w:color w:val="000000" w:themeColor="text1"/>
          </w:rPr>
          <w:t xml:space="preserve"> objektum sincsen, amin keresztül vissza tudna jönni a hiba a </w:t>
        </w:r>
        <w:proofErr w:type="spellStart"/>
        <w:r w:rsidRPr="002108AA">
          <w:rPr>
            <w:color w:val="000000" w:themeColor="text1"/>
          </w:rPr>
          <w:t>CallStack</w:t>
        </w:r>
        <w:proofErr w:type="spellEnd"/>
        <w:r w:rsidRPr="002108AA">
          <w:rPr>
            <w:color w:val="000000" w:themeColor="text1"/>
          </w:rPr>
          <w:t>-en.</w:t>
        </w:r>
      </w:ins>
      <w:r w:rsidR="00066961" w:rsidRPr="00C128CD">
        <w:rPr>
          <w:color w:val="000000" w:themeColor="text1"/>
          <w:lang w:val="en-US"/>
          <w:rPrChange w:id="2136" w:author="Révész Gergő László" w:date="2022-04-18T01:14:00Z">
            <w:rPr>
              <w:lang w:val="en-US"/>
            </w:rPr>
          </w:rPrChange>
        </w:rPr>
        <w:br w:type="page"/>
      </w:r>
    </w:p>
    <w:p w14:paraId="4B227078" w14:textId="77777777" w:rsidR="0040275F" w:rsidRPr="00C128CD" w:rsidRDefault="0040275F" w:rsidP="00066961">
      <w:pPr>
        <w:ind w:firstLine="0"/>
        <w:rPr>
          <w:color w:val="000000" w:themeColor="text1"/>
          <w:lang w:val="en-US"/>
          <w:rPrChange w:id="2137" w:author="Révész Gergő László" w:date="2022-04-18T01:14:00Z">
            <w:rPr>
              <w:lang w:val="en-US"/>
            </w:rPr>
          </w:rPrChange>
        </w:rPr>
      </w:pPr>
    </w:p>
    <w:p w14:paraId="3B70773F" w14:textId="571F4839" w:rsidR="009F4A84" w:rsidRPr="00C128CD" w:rsidRDefault="009F4A84" w:rsidP="006E0AF7">
      <w:pPr>
        <w:pStyle w:val="Cmsor3"/>
      </w:pPr>
      <w:bookmarkStart w:id="2138" w:name="_Toc98936109"/>
      <w:bookmarkStart w:id="2139" w:name="_Toc101134566"/>
      <w:r w:rsidRPr="00C128CD">
        <w:t>2.1.</w:t>
      </w:r>
      <w:r w:rsidR="00CF5F9A" w:rsidRPr="00C128CD">
        <w:t>4</w:t>
      </w:r>
      <w:r w:rsidR="00D578B1" w:rsidRPr="00C128CD">
        <w:t>.</w:t>
      </w:r>
      <w:ins w:id="2140" w:author="Révész Gergő" w:date="2022-04-06T15:36:00Z">
        <w:r w:rsidR="007733C3" w:rsidRPr="00C128CD">
          <w:t xml:space="preserve">  </w:t>
        </w:r>
      </w:ins>
      <w:del w:id="2141" w:author="Révész Gergő" w:date="2022-04-06T15:56:00Z">
        <w:r w:rsidRPr="00C128CD" w:rsidDel="006E0AF7">
          <w:delText xml:space="preserve"> </w:delText>
        </w:r>
      </w:del>
      <w:bookmarkEnd w:id="2138"/>
      <w:proofErr w:type="spellStart"/>
      <w:r w:rsidRPr="00C128CD">
        <w:t>Reflection</w:t>
      </w:r>
      <w:bookmarkEnd w:id="2139"/>
      <w:proofErr w:type="spellEnd"/>
    </w:p>
    <w:p w14:paraId="026C5C7E" w14:textId="77777777" w:rsidR="0040275F" w:rsidRPr="00C128CD" w:rsidRDefault="0040275F" w:rsidP="0040275F">
      <w:pPr>
        <w:rPr>
          <w:color w:val="000000" w:themeColor="text1"/>
          <w:lang w:eastAsia="hu-HU"/>
          <w:rPrChange w:id="2142" w:author="Révész Gergő László" w:date="2022-04-18T01:14:00Z">
            <w:rPr>
              <w:lang w:eastAsia="hu-HU"/>
            </w:rPr>
          </w:rPrChange>
        </w:rPr>
      </w:pPr>
    </w:p>
    <w:p w14:paraId="21760E8D" w14:textId="4DC6BAF8" w:rsidR="00A305AC" w:rsidRPr="00C128CD" w:rsidRDefault="007F245D" w:rsidP="0040275F">
      <w:pPr>
        <w:ind w:firstLine="0"/>
        <w:rPr>
          <w:color w:val="000000" w:themeColor="text1"/>
          <w:lang w:eastAsia="hu-HU"/>
          <w:rPrChange w:id="2143" w:author="Révész Gergő László" w:date="2022-04-18T01:14:00Z">
            <w:rPr>
              <w:lang w:eastAsia="hu-HU"/>
            </w:rPr>
          </w:rPrChange>
        </w:rPr>
      </w:pPr>
      <w:ins w:id="2144" w:author="Révész Gergő László" w:date="2022-04-10T02:49:00Z">
        <w:r w:rsidRPr="00C128CD">
          <w:rPr>
            <w:color w:val="000000" w:themeColor="text1"/>
            <w:lang w:eastAsia="hu-HU"/>
            <w:rPrChange w:id="2145" w:author="Révész Gergő László" w:date="2022-04-18T01:14:00Z">
              <w:rPr>
                <w:lang w:eastAsia="hu-HU"/>
              </w:rPr>
            </w:rPrChange>
          </w:rPr>
          <w:t xml:space="preserve">A </w:t>
        </w:r>
        <w:proofErr w:type="spellStart"/>
        <w:r w:rsidRPr="00C128CD">
          <w:rPr>
            <w:color w:val="000000" w:themeColor="text1"/>
            <w:lang w:eastAsia="hu-HU"/>
            <w:rPrChange w:id="2146" w:author="Révész Gergő László" w:date="2022-04-18T01:14:00Z">
              <w:rPr>
                <w:lang w:eastAsia="hu-HU"/>
              </w:rPr>
            </w:rPrChange>
          </w:rPr>
          <w:t>System.Reflection</w:t>
        </w:r>
        <w:proofErr w:type="spellEnd"/>
        <w:r w:rsidRPr="00C128CD">
          <w:rPr>
            <w:color w:val="000000" w:themeColor="text1"/>
            <w:lang w:eastAsia="hu-HU"/>
            <w:rPrChange w:id="2147" w:author="Révész Gergő László" w:date="2022-04-18T01:14:00Z">
              <w:rPr>
                <w:lang w:eastAsia="hu-HU"/>
              </w:rPr>
            </w:rPrChange>
          </w:rPr>
          <w:t xml:space="preserve"> névtérben található </w:t>
        </w:r>
        <w:proofErr w:type="spellStart"/>
        <w:r w:rsidRPr="00C128CD">
          <w:rPr>
            <w:color w:val="000000" w:themeColor="text1"/>
            <w:lang w:eastAsia="hu-HU"/>
            <w:rPrChange w:id="2148" w:author="Révész Gergő László" w:date="2022-04-18T01:14:00Z">
              <w:rPr>
                <w:lang w:eastAsia="hu-HU"/>
              </w:rPr>
            </w:rPrChange>
          </w:rPr>
          <w:t>Reflection</w:t>
        </w:r>
      </w:ins>
      <w:proofErr w:type="spellEnd"/>
      <w:customXmlInsRangeStart w:id="2149" w:author="Révész Gergő László" w:date="2022-04-16T03:19:00Z"/>
      <w:sdt>
        <w:sdtPr>
          <w:rPr>
            <w:color w:val="000000" w:themeColor="text1"/>
            <w:lang w:eastAsia="hu-HU"/>
          </w:rPr>
          <w:id w:val="19672330"/>
          <w:citation/>
        </w:sdtPr>
        <w:sdtEndPr/>
        <w:sdtContent>
          <w:customXmlInsRangeEnd w:id="2149"/>
          <w:ins w:id="2150" w:author="Révész Gergő László" w:date="2022-04-16T03:19:00Z">
            <w:r w:rsidR="00892A56" w:rsidRPr="00A076A1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Ref04 \l 1033 </w:instrText>
            </w:r>
          </w:ins>
          <w:r w:rsidR="00892A56" w:rsidRPr="00C128CD">
            <w:rPr>
              <w:color w:val="000000" w:themeColor="text1"/>
              <w:lang w:eastAsia="hu-HU"/>
              <w:rPrChange w:id="2151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[8]</w:t>
          </w:r>
          <w:ins w:id="2152" w:author="Révész Gergő László" w:date="2022-04-16T03:19:00Z">
            <w:r w:rsidR="00892A56" w:rsidRPr="00C128CD">
              <w:rPr>
                <w:color w:val="000000" w:themeColor="text1"/>
                <w:lang w:eastAsia="hu-HU"/>
                <w:rPrChange w:id="2153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154" w:author="Révész Gergő László" w:date="2022-04-16T03:19:00Z"/>
        </w:sdtContent>
      </w:sdt>
      <w:customXmlInsRangeEnd w:id="2154"/>
      <w:ins w:id="2155" w:author="Révész Gergő László" w:date="2022-04-10T02:49:00Z">
        <w:r w:rsidRPr="00C128CD">
          <w:rPr>
            <w:color w:val="000000" w:themeColor="text1"/>
            <w:lang w:eastAsia="hu-HU"/>
            <w:rPrChange w:id="2156" w:author="Révész Gergő László" w:date="2022-04-18T01:14:00Z">
              <w:rPr>
                <w:lang w:eastAsia="hu-HU"/>
              </w:rPr>
            </w:rPrChange>
          </w:rPr>
          <w:t xml:space="preserve"> egy </w:t>
        </w:r>
      </w:ins>
      <w:ins w:id="2157" w:author="Révész Gergő László" w:date="2022-04-10T02:50:00Z">
        <w:r w:rsidRPr="00C128CD">
          <w:rPr>
            <w:color w:val="000000" w:themeColor="text1"/>
            <w:lang w:eastAsia="hu-HU"/>
            <w:rPrChange w:id="2158" w:author="Révész Gergő László" w:date="2022-04-18T01:14:00Z">
              <w:rPr>
                <w:lang w:eastAsia="hu-HU"/>
              </w:rPr>
            </w:rPrChange>
          </w:rPr>
          <w:t xml:space="preserve">keretrendszer </w:t>
        </w:r>
      </w:ins>
      <w:ins w:id="2159" w:author="Révész Gergő László" w:date="2022-04-10T02:49:00Z">
        <w:r w:rsidRPr="00C128CD">
          <w:rPr>
            <w:color w:val="000000" w:themeColor="text1"/>
            <w:lang w:eastAsia="hu-HU"/>
            <w:rPrChange w:id="2160" w:author="Révész Gergő László" w:date="2022-04-18T01:14:00Z">
              <w:rPr>
                <w:lang w:eastAsia="hu-HU"/>
              </w:rPr>
            </w:rPrChange>
          </w:rPr>
          <w:t>á</w:t>
        </w:r>
      </w:ins>
      <w:ins w:id="2161" w:author="Révész Gergő László" w:date="2022-04-10T02:50:00Z">
        <w:r w:rsidRPr="00C128CD">
          <w:rPr>
            <w:color w:val="000000" w:themeColor="text1"/>
            <w:lang w:eastAsia="hu-HU"/>
            <w:rPrChange w:id="2162" w:author="Révész Gergő László" w:date="2022-04-18T01:14:00Z">
              <w:rPr>
                <w:lang w:eastAsia="hu-HU"/>
              </w:rPr>
            </w:rPrChange>
          </w:rPr>
          <w:t>ltal nyújtott technológia.</w:t>
        </w:r>
      </w:ins>
      <w:del w:id="2163" w:author="Révész Gergő László" w:date="2022-04-10T02:50:00Z">
        <w:r w:rsidR="009F4A84" w:rsidRPr="00C128CD" w:rsidDel="007F245D">
          <w:rPr>
            <w:color w:val="000000" w:themeColor="text1"/>
            <w:lang w:eastAsia="hu-HU"/>
            <w:rPrChange w:id="2164" w:author="Révész Gergő László" w:date="2022-04-18T01:14:00Z">
              <w:rPr>
                <w:lang w:eastAsia="hu-HU"/>
              </w:rPr>
            </w:rPrChange>
          </w:rPr>
          <w:delText>A Reflection egy keretrendszer által nyújtott technológia.</w:delText>
        </w:r>
      </w:del>
      <w:del w:id="2165" w:author="Révész Gergő László" w:date="2022-04-10T02:47:00Z">
        <w:r w:rsidR="009F4A84" w:rsidRPr="00C128CD" w:rsidDel="004D48D4">
          <w:rPr>
            <w:color w:val="000000" w:themeColor="text1"/>
            <w:lang w:eastAsia="hu-HU"/>
            <w:rPrChange w:id="2166" w:author="Révész Gergő László" w:date="2022-04-18T01:14:00Z">
              <w:rPr>
                <w:lang w:eastAsia="hu-HU"/>
              </w:rPr>
            </w:rPrChange>
          </w:rPr>
          <w:delText xml:space="preserve"> S</w:delText>
        </w:r>
      </w:del>
      <w:ins w:id="2167" w:author="Révész Gergő László" w:date="2022-04-10T02:47:00Z">
        <w:r w:rsidR="004D48D4" w:rsidRPr="00C128CD">
          <w:rPr>
            <w:color w:val="000000" w:themeColor="text1"/>
            <w:lang w:eastAsia="hu-HU"/>
            <w:rPrChange w:id="2168" w:author="Révész Gergő László" w:date="2022-04-18T01:14:00Z">
              <w:rPr>
                <w:lang w:eastAsia="hu-HU"/>
              </w:rPr>
            </w:rPrChange>
          </w:rPr>
          <w:t xml:space="preserve"> </w:t>
        </w:r>
      </w:ins>
      <w:ins w:id="2169" w:author="Révész Gergő László" w:date="2022-04-10T02:50:00Z">
        <w:r w:rsidRPr="00C128CD">
          <w:rPr>
            <w:color w:val="000000" w:themeColor="text1"/>
            <w:lang w:eastAsia="hu-HU"/>
            <w:rPrChange w:id="2170" w:author="Révész Gergő László" w:date="2022-04-18T01:14:00Z">
              <w:rPr>
                <w:lang w:eastAsia="hu-HU"/>
              </w:rPr>
            </w:rPrChange>
          </w:rPr>
          <w:t>S</w:t>
        </w:r>
      </w:ins>
      <w:r w:rsidR="009F4A84" w:rsidRPr="00C128CD">
        <w:rPr>
          <w:color w:val="000000" w:themeColor="text1"/>
          <w:lang w:eastAsia="hu-HU"/>
          <w:rPrChange w:id="2171" w:author="Révész Gergő László" w:date="2022-04-18T01:14:00Z">
            <w:rPr>
              <w:lang w:eastAsia="hu-HU"/>
            </w:rPr>
          </w:rPrChange>
        </w:rPr>
        <w:t xml:space="preserve">egítségével dinamikusan tudunk assembly-ket és típusokat kezelni, ezekről futás idejű információt szerezni és </w:t>
      </w:r>
      <w:proofErr w:type="spellStart"/>
      <w:r w:rsidR="009F4A84" w:rsidRPr="00C128CD">
        <w:rPr>
          <w:color w:val="000000" w:themeColor="text1"/>
          <w:lang w:eastAsia="hu-HU"/>
          <w:rPrChange w:id="2172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="009F4A84" w:rsidRPr="00C128CD">
        <w:rPr>
          <w:color w:val="000000" w:themeColor="text1"/>
          <w:lang w:eastAsia="hu-HU"/>
          <w:rPrChange w:id="2173" w:author="Révész Gergő László" w:date="2022-04-18T01:14:00Z">
            <w:rPr>
              <w:lang w:eastAsia="hu-HU"/>
            </w:rPr>
          </w:rPrChange>
        </w:rPr>
        <w:t xml:space="preserve"> őket. A </w:t>
      </w:r>
      <w:proofErr w:type="spellStart"/>
      <w:r w:rsidR="009F4A84" w:rsidRPr="00C128CD">
        <w:rPr>
          <w:color w:val="000000" w:themeColor="text1"/>
          <w:lang w:eastAsia="hu-HU"/>
          <w:rPrChange w:id="2174" w:author="Révész Gergő László" w:date="2022-04-18T01:14:00Z">
            <w:rPr>
              <w:lang w:eastAsia="hu-HU"/>
            </w:rPr>
          </w:rPrChange>
        </w:rPr>
        <w:t>példányosításkor</w:t>
      </w:r>
      <w:proofErr w:type="spellEnd"/>
      <w:r w:rsidR="009F4A84" w:rsidRPr="00C128CD">
        <w:rPr>
          <w:color w:val="000000" w:themeColor="text1"/>
          <w:lang w:eastAsia="hu-HU"/>
          <w:rPrChange w:id="2175" w:author="Révész Gergő László" w:date="2022-04-18T01:14:00Z">
            <w:rPr>
              <w:lang w:eastAsia="hu-HU"/>
            </w:rPr>
          </w:rPrChange>
        </w:rPr>
        <w:t xml:space="preserve"> létrejött objektumnak</w:t>
      </w:r>
      <w:r w:rsidR="00066961" w:rsidRPr="00C128CD">
        <w:rPr>
          <w:color w:val="000000" w:themeColor="text1"/>
          <w:lang w:eastAsia="hu-HU"/>
          <w:rPrChange w:id="2176" w:author="Révész Gergő László" w:date="2022-04-18T01:14:00Z">
            <w:rPr>
              <w:lang w:eastAsia="hu-HU"/>
            </w:rPr>
          </w:rPrChange>
        </w:rPr>
        <w:t xml:space="preserve"> elérjük </w:t>
      </w:r>
      <w:r w:rsidR="00AC4B9C" w:rsidRPr="00C128CD">
        <w:rPr>
          <w:color w:val="000000" w:themeColor="text1"/>
          <w:lang w:eastAsia="hu-HU"/>
          <w:rPrChange w:id="2177" w:author="Révész Gergő László" w:date="2022-04-18T01:14:00Z">
            <w:rPr>
              <w:lang w:eastAsia="hu-HU"/>
            </w:rPr>
          </w:rPrChange>
        </w:rPr>
        <w:t xml:space="preserve">az adattagjait </w:t>
      </w:r>
      <w:r w:rsidR="00066961" w:rsidRPr="00C128CD">
        <w:rPr>
          <w:color w:val="000000" w:themeColor="text1"/>
          <w:lang w:eastAsia="hu-HU"/>
          <w:rPrChange w:id="2178" w:author="Révész Gergő László" w:date="2022-04-18T01:14:00Z">
            <w:rPr>
              <w:lang w:eastAsia="hu-HU"/>
            </w:rPr>
          </w:rPrChange>
        </w:rPr>
        <w:t xml:space="preserve">és </w:t>
      </w:r>
      <w:r w:rsidR="00AC4B9C" w:rsidRPr="00C128CD">
        <w:rPr>
          <w:color w:val="000000" w:themeColor="text1"/>
          <w:lang w:eastAsia="hu-HU"/>
          <w:rPrChange w:id="2179" w:author="Révész Gergő László" w:date="2022-04-18T01:14:00Z">
            <w:rPr>
              <w:lang w:eastAsia="hu-HU"/>
            </w:rPr>
          </w:rPrChange>
        </w:rPr>
        <w:t xml:space="preserve">a </w:t>
      </w:r>
      <w:r w:rsidR="009F4A84" w:rsidRPr="00C128CD">
        <w:rPr>
          <w:color w:val="000000" w:themeColor="text1"/>
          <w:lang w:eastAsia="hu-HU"/>
          <w:rPrChange w:id="2180" w:author="Révész Gergő László" w:date="2022-04-18T01:14:00Z">
            <w:rPr>
              <w:lang w:eastAsia="hu-HU"/>
            </w:rPr>
          </w:rPrChange>
        </w:rPr>
        <w:t>metódusai</w:t>
      </w:r>
      <w:r w:rsidR="00066961" w:rsidRPr="00C128CD">
        <w:rPr>
          <w:color w:val="000000" w:themeColor="text1"/>
          <w:lang w:eastAsia="hu-HU"/>
          <w:rPrChange w:id="2181" w:author="Révész Gergő László" w:date="2022-04-18T01:14:00Z">
            <w:rPr>
              <w:lang w:eastAsia="hu-HU"/>
            </w:rPr>
          </w:rPrChange>
        </w:rPr>
        <w:t xml:space="preserve"> is meghívhatóvá válnak.</w:t>
      </w:r>
    </w:p>
    <w:p w14:paraId="56B02967" w14:textId="77777777" w:rsidR="00997F7A" w:rsidRPr="00C128CD" w:rsidRDefault="009F4A84" w:rsidP="009F4A84">
      <w:pPr>
        <w:rPr>
          <w:color w:val="000000" w:themeColor="text1"/>
          <w:lang w:eastAsia="hu-HU"/>
          <w:rPrChange w:id="21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83" w:author="Révész Gergő László" w:date="2022-04-18T01:14:00Z">
            <w:rPr>
              <w:lang w:eastAsia="hu-HU"/>
            </w:rPr>
          </w:rPrChange>
        </w:rPr>
        <w:t xml:space="preserve">Ezt kihasználva tudunk egy teljes mértékben ismeretlen </w:t>
      </w:r>
      <w:proofErr w:type="spellStart"/>
      <w:r w:rsidRPr="00C128CD">
        <w:rPr>
          <w:color w:val="000000" w:themeColor="text1"/>
          <w:lang w:eastAsia="hu-HU"/>
          <w:rPrChange w:id="2184" w:author="Révész Gergő László" w:date="2022-04-18T01:14:00Z">
            <w:rPr>
              <w:lang w:eastAsia="hu-HU"/>
            </w:rPr>
          </w:rPrChange>
        </w:rPr>
        <w:t>dll-ről</w:t>
      </w:r>
      <w:proofErr w:type="spellEnd"/>
      <w:r w:rsidRPr="00C128CD">
        <w:rPr>
          <w:color w:val="000000" w:themeColor="text1"/>
          <w:lang w:eastAsia="hu-HU"/>
          <w:rPrChange w:id="2185" w:author="Révész Gergő László" w:date="2022-04-18T01:14:00Z">
            <w:rPr>
              <w:lang w:eastAsia="hu-HU"/>
            </w:rPr>
          </w:rPrChange>
        </w:rPr>
        <w:t xml:space="preserve"> strukturális ellenőrzéseket végezni, majd ezek alapján megállapítani, hogy megfelel-e a követelményeinknek, </w:t>
      </w:r>
      <w:proofErr w:type="spellStart"/>
      <w:r w:rsidRPr="00C128CD">
        <w:rPr>
          <w:color w:val="000000" w:themeColor="text1"/>
          <w:lang w:eastAsia="hu-HU"/>
          <w:rPrChange w:id="2186" w:author="Révész Gergő László" w:date="2022-04-18T01:14:00Z">
            <w:rPr>
              <w:lang w:eastAsia="hu-HU"/>
            </w:rPr>
          </w:rPrChange>
        </w:rPr>
        <w:t>példányosítható</w:t>
      </w:r>
      <w:proofErr w:type="spellEnd"/>
      <w:r w:rsidRPr="00C128CD">
        <w:rPr>
          <w:color w:val="000000" w:themeColor="text1"/>
          <w:lang w:eastAsia="hu-HU"/>
          <w:rPrChange w:id="2187" w:author="Révész Gergő László" w:date="2022-04-18T01:14:00Z">
            <w:rPr>
              <w:lang w:eastAsia="hu-HU"/>
            </w:rPr>
          </w:rPrChange>
        </w:rPr>
        <w:t xml:space="preserve"> és futtatható-e.</w:t>
      </w:r>
      <w:r w:rsidR="00A305AC" w:rsidRPr="00C128CD">
        <w:rPr>
          <w:color w:val="000000" w:themeColor="text1"/>
          <w:lang w:eastAsia="hu-HU"/>
          <w:rPrChange w:id="2188" w:author="Révész Gergő László" w:date="2022-04-18T01:14:00Z">
            <w:rPr>
              <w:lang w:eastAsia="hu-HU"/>
            </w:rPr>
          </w:rPrChange>
        </w:rPr>
        <w:t xml:space="preserve"> Az ismeretlen assembly-k betöltését </w:t>
      </w:r>
      <w:proofErr w:type="spellStart"/>
      <w:r w:rsidR="00A305AC" w:rsidRPr="00C128CD">
        <w:rPr>
          <w:color w:val="000000" w:themeColor="text1"/>
          <w:lang w:eastAsia="hu-HU"/>
          <w:rPrChange w:id="2189" w:author="Révész Gergő László" w:date="2022-04-18T01:14:00Z">
            <w:rPr>
              <w:lang w:eastAsia="hu-HU"/>
            </w:rPr>
          </w:rPrChange>
        </w:rPr>
        <w:t>Reflection</w:t>
      </w:r>
      <w:proofErr w:type="spellEnd"/>
      <w:r w:rsidR="00A305AC" w:rsidRPr="00C128CD">
        <w:rPr>
          <w:color w:val="000000" w:themeColor="text1"/>
          <w:lang w:eastAsia="hu-HU"/>
          <w:rPrChange w:id="2190" w:author="Révész Gergő László" w:date="2022-04-18T01:14:00Z">
            <w:rPr>
              <w:lang w:eastAsia="hu-HU"/>
            </w:rPr>
          </w:rPrChange>
        </w:rPr>
        <w:t xml:space="preserve"> segítségével tudjuk megvalósítani</w:t>
      </w:r>
      <w:r w:rsidR="00DA2C5C" w:rsidRPr="00C128CD">
        <w:rPr>
          <w:color w:val="000000" w:themeColor="text1"/>
          <w:lang w:eastAsia="hu-HU"/>
          <w:rPrChange w:id="2191" w:author="Révész Gergő László" w:date="2022-04-18T01:14:00Z">
            <w:rPr>
              <w:lang w:eastAsia="hu-HU"/>
            </w:rPr>
          </w:rPrChange>
        </w:rPr>
        <w:t xml:space="preserve">. Ezt megelőzi néhány ellenőrző lépés. </w:t>
      </w:r>
    </w:p>
    <w:p w14:paraId="649B887F" w14:textId="1DE59E5D" w:rsidR="009F4A84" w:rsidRPr="00C128CD" w:rsidRDefault="00690F49" w:rsidP="009F4A84">
      <w:pPr>
        <w:rPr>
          <w:color w:val="000000" w:themeColor="text1"/>
          <w:lang w:eastAsia="hu-HU"/>
          <w:rPrChange w:id="219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193" w:author="Révész Gergő László" w:date="2022-04-18T01:14:00Z">
            <w:rPr>
              <w:lang w:eastAsia="hu-HU"/>
            </w:rPr>
          </w:rPrChange>
        </w:rPr>
        <w:t xml:space="preserve">Először </w:t>
      </w:r>
      <w:r w:rsidR="00DA2C5C" w:rsidRPr="00C128CD">
        <w:rPr>
          <w:color w:val="000000" w:themeColor="text1"/>
          <w:lang w:eastAsia="hu-HU"/>
          <w:rPrChange w:id="2194" w:author="Révész Gergő László" w:date="2022-04-18T01:14:00Z">
            <w:rPr>
              <w:lang w:eastAsia="hu-HU"/>
            </w:rPr>
          </w:rPrChange>
        </w:rPr>
        <w:t>megbizonyosodunk róla</w:t>
      </w:r>
      <w:r w:rsidRPr="00C128CD">
        <w:rPr>
          <w:color w:val="000000" w:themeColor="text1"/>
          <w:lang w:eastAsia="hu-HU"/>
          <w:rPrChange w:id="2195" w:author="Révész Gergő László" w:date="2022-04-18T01:14:00Z">
            <w:rPr>
              <w:lang w:eastAsia="hu-HU"/>
            </w:rPr>
          </w:rPrChange>
        </w:rPr>
        <w:t xml:space="preserve">, hogy létezik-e a </w:t>
      </w:r>
      <w:proofErr w:type="spellStart"/>
      <w:r w:rsidRPr="00C128CD">
        <w:rPr>
          <w:color w:val="000000" w:themeColor="text1"/>
          <w:lang w:eastAsia="hu-HU"/>
          <w:rPrChange w:id="2196" w:author="Révész Gergő László" w:date="2022-04-18T01:14:00Z">
            <w:rPr>
              <w:lang w:eastAsia="hu-HU"/>
            </w:rPr>
          </w:rPrChange>
        </w:rPr>
        <w:t>példányosítandó</w:t>
      </w:r>
      <w:proofErr w:type="spellEnd"/>
      <w:r w:rsidRPr="00C128CD">
        <w:rPr>
          <w:color w:val="000000" w:themeColor="text1"/>
          <w:lang w:eastAsia="hu-HU"/>
          <w:rPrChange w:id="2197" w:author="Révész Gergő László" w:date="2022-04-18T01:14:00Z">
            <w:rPr>
              <w:lang w:eastAsia="hu-HU"/>
            </w:rPr>
          </w:rPrChange>
        </w:rPr>
        <w:t xml:space="preserve"> osztály, és hogy pontosan egy van</w:t>
      </w:r>
      <w:r w:rsidR="00997F7A" w:rsidRPr="00C128CD">
        <w:rPr>
          <w:color w:val="000000" w:themeColor="text1"/>
          <w:lang w:eastAsia="hu-HU"/>
          <w:rPrChange w:id="2198" w:author="Révész Gergő László" w:date="2022-04-18T01:14:00Z">
            <w:rPr>
              <w:lang w:eastAsia="hu-HU"/>
            </w:rPr>
          </w:rPrChange>
        </w:rPr>
        <w:t>-e</w:t>
      </w:r>
      <w:r w:rsidRPr="00C128CD">
        <w:rPr>
          <w:color w:val="000000" w:themeColor="text1"/>
          <w:lang w:eastAsia="hu-HU"/>
          <w:rPrChange w:id="2199" w:author="Révész Gergő László" w:date="2022-04-18T01:14:00Z">
            <w:rPr>
              <w:lang w:eastAsia="hu-HU"/>
            </w:rPr>
          </w:rPrChange>
        </w:rPr>
        <w:t xml:space="preserve"> belőle.</w:t>
      </w:r>
    </w:p>
    <w:bookmarkStart w:id="2200" w:name="_MON_1710248045"/>
    <w:bookmarkEnd w:id="2200"/>
    <w:p w14:paraId="23BCF33A" w14:textId="6AFE50BA" w:rsidR="00A305AC" w:rsidRPr="00C128CD" w:rsidRDefault="00982D47" w:rsidP="00997F7A">
      <w:pPr>
        <w:ind w:firstLine="0"/>
        <w:rPr>
          <w:color w:val="000000" w:themeColor="text1"/>
          <w:lang w:eastAsia="hu-HU"/>
          <w:rPrChange w:id="220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0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0583EC95">
          <v:shape id="_x0000_i1033" type="#_x0000_t75" style="width:453.75pt;height:42.8pt" o:ole="">
            <v:imagedata r:id="rId25" o:title=""/>
          </v:shape>
          <o:OLEObject Type="Embed" ProgID="Word.OpenDocumentText.12" ShapeID="_x0000_i1033" DrawAspect="Content" ObjectID="_1711829911" r:id="rId26"/>
        </w:object>
      </w:r>
    </w:p>
    <w:p w14:paraId="3CC6A259" w14:textId="4EECCE67" w:rsidR="00690F49" w:rsidRPr="00C128CD" w:rsidRDefault="00690F49" w:rsidP="00997F7A">
      <w:pPr>
        <w:ind w:firstLine="0"/>
        <w:rPr>
          <w:color w:val="000000" w:themeColor="text1"/>
          <w:lang w:eastAsia="hu-HU"/>
          <w:rPrChange w:id="220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04" w:author="Révész Gergő László" w:date="2022-04-18T01:14:00Z">
            <w:rPr>
              <w:lang w:eastAsia="hu-HU"/>
            </w:rPr>
          </w:rPrChange>
        </w:rPr>
        <w:t xml:space="preserve">Ezután megnézzük, hogy implementálja-e a kötelező </w:t>
      </w:r>
      <w:proofErr w:type="spellStart"/>
      <w:r w:rsidRPr="00C128CD">
        <w:rPr>
          <w:color w:val="000000" w:themeColor="text1"/>
          <w:lang w:eastAsia="hu-HU"/>
          <w:rPrChange w:id="2205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206" w:author="Révész Gergő László" w:date="2022-04-18T01:14:00Z">
            <w:rPr>
              <w:lang w:eastAsia="hu-HU"/>
            </w:rPr>
          </w:rPrChange>
        </w:rPr>
        <w:t>-t.</w:t>
      </w:r>
    </w:p>
    <w:bookmarkStart w:id="2207" w:name="_MON_1710248200"/>
    <w:bookmarkEnd w:id="2207"/>
    <w:p w14:paraId="499FF61D" w14:textId="4B59B182" w:rsidR="00690F49" w:rsidRPr="00C128CD" w:rsidRDefault="00982D47" w:rsidP="00997F7A">
      <w:pPr>
        <w:ind w:firstLine="0"/>
        <w:rPr>
          <w:color w:val="000000" w:themeColor="text1"/>
          <w:lang w:eastAsia="hu-HU"/>
          <w:rPrChange w:id="220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0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55" w14:anchorId="5A9C9C92">
          <v:shape id="_x0000_i1034" type="#_x0000_t75" style="width:453.75pt;height:42.8pt" o:ole="">
            <v:imagedata r:id="rId27" o:title=""/>
          </v:shape>
          <o:OLEObject Type="Embed" ProgID="Word.OpenDocumentText.12" ShapeID="_x0000_i1034" DrawAspect="Content" ObjectID="_1711829912" r:id="rId28"/>
        </w:object>
      </w:r>
    </w:p>
    <w:p w14:paraId="4F93EB06" w14:textId="0DB89C33" w:rsidR="00690F49" w:rsidRPr="00C128CD" w:rsidRDefault="00690F49" w:rsidP="00997F7A">
      <w:pPr>
        <w:ind w:firstLine="0"/>
        <w:rPr>
          <w:color w:val="000000" w:themeColor="text1"/>
          <w:lang w:eastAsia="hu-HU"/>
          <w:rPrChange w:id="221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11" w:author="Révész Gergő László" w:date="2022-04-18T01:14:00Z">
            <w:rPr>
              <w:lang w:eastAsia="hu-HU"/>
            </w:rPr>
          </w:rPrChange>
        </w:rPr>
        <w:t xml:space="preserve">Ha eddig megfelelt a követelményeknek, megpróbálhatjuk </w:t>
      </w:r>
      <w:proofErr w:type="spellStart"/>
      <w:r w:rsidRPr="00C128CD">
        <w:rPr>
          <w:color w:val="000000" w:themeColor="text1"/>
          <w:lang w:eastAsia="hu-HU"/>
          <w:rPrChange w:id="2212" w:author="Révész Gergő László" w:date="2022-04-18T01:14:00Z">
            <w:rPr>
              <w:lang w:eastAsia="hu-HU"/>
            </w:rPr>
          </w:rPrChange>
        </w:rPr>
        <w:t>példányosítani</w:t>
      </w:r>
      <w:proofErr w:type="spellEnd"/>
      <w:r w:rsidRPr="00C128CD">
        <w:rPr>
          <w:color w:val="000000" w:themeColor="text1"/>
          <w:lang w:eastAsia="hu-HU"/>
          <w:rPrChange w:id="2213" w:author="Révész Gergő László" w:date="2022-04-18T01:14:00Z">
            <w:rPr>
              <w:lang w:eastAsia="hu-HU"/>
            </w:rPr>
          </w:rPrChange>
        </w:rPr>
        <w:t xml:space="preserve"> és elérni az </w:t>
      </w:r>
      <w:proofErr w:type="spellStart"/>
      <w:r w:rsidRPr="00C128CD">
        <w:rPr>
          <w:color w:val="000000" w:themeColor="text1"/>
          <w:lang w:eastAsia="hu-HU"/>
          <w:rPrChange w:id="2214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2215" w:author="Révész Gergő László" w:date="2022-04-18T01:14:00Z">
            <w:rPr>
              <w:lang w:eastAsia="hu-HU"/>
            </w:rPr>
          </w:rPrChange>
        </w:rPr>
        <w:t xml:space="preserve"> által megkövetelt </w:t>
      </w:r>
      <w:proofErr w:type="spellStart"/>
      <w:r w:rsidRPr="00C128CD">
        <w:rPr>
          <w:color w:val="000000" w:themeColor="text1"/>
          <w:lang w:eastAsia="hu-HU"/>
          <w:rPrChange w:id="2216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217" w:author="Révész Gergő László" w:date="2022-04-18T01:14:00Z">
            <w:rPr>
              <w:lang w:eastAsia="hu-HU"/>
            </w:rPr>
          </w:rPrChange>
        </w:rPr>
        <w:t xml:space="preserve"> metódust, illetve </w:t>
      </w:r>
      <w:proofErr w:type="spellStart"/>
      <w:r w:rsidRPr="00C128CD">
        <w:rPr>
          <w:color w:val="000000" w:themeColor="text1"/>
          <w:lang w:eastAsia="hu-HU"/>
          <w:rPrChange w:id="2218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221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220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r w:rsidRPr="00C128CD">
        <w:rPr>
          <w:color w:val="000000" w:themeColor="text1"/>
          <w:lang w:eastAsia="hu-HU"/>
          <w:rPrChange w:id="2221" w:author="Révész Gergő László" w:date="2022-04-18T01:14:00Z">
            <w:rPr>
              <w:lang w:eastAsia="hu-HU"/>
            </w:rPr>
          </w:rPrChange>
        </w:rPr>
        <w:t>-t.</w:t>
      </w:r>
    </w:p>
    <w:bookmarkStart w:id="2222" w:name="_MON_1710248330"/>
    <w:bookmarkEnd w:id="2222"/>
    <w:p w14:paraId="7E4D1216" w14:textId="3CE59844" w:rsidR="00690F49" w:rsidRPr="00C128CD" w:rsidRDefault="00982D47" w:rsidP="00997F7A">
      <w:pPr>
        <w:ind w:firstLine="0"/>
        <w:rPr>
          <w:color w:val="000000" w:themeColor="text1"/>
          <w:lang w:eastAsia="hu-HU"/>
          <w:rPrChange w:id="22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2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35" w14:anchorId="2E53FB4D">
          <v:shape id="_x0000_i1035" type="#_x0000_t75" style="width:453.75pt;height:66.55pt" o:ole="">
            <v:imagedata r:id="rId29" o:title=""/>
          </v:shape>
          <o:OLEObject Type="Embed" ProgID="Word.OpenDocumentText.12" ShapeID="_x0000_i1035" DrawAspect="Content" ObjectID="_1711829913" r:id="rId30"/>
        </w:object>
      </w:r>
    </w:p>
    <w:p w14:paraId="40F4DD17" w14:textId="2FC2791B" w:rsidR="00690F49" w:rsidRPr="00C128CD" w:rsidRDefault="00690F49" w:rsidP="00997F7A">
      <w:pPr>
        <w:ind w:firstLine="0"/>
        <w:rPr>
          <w:color w:val="000000" w:themeColor="text1"/>
          <w:lang w:eastAsia="hu-HU"/>
          <w:rPrChange w:id="222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226" w:author="Révész Gergő László" w:date="2022-04-18T01:14:00Z">
            <w:rPr>
              <w:lang w:eastAsia="hu-HU"/>
            </w:rPr>
          </w:rPrChange>
        </w:rPr>
        <w:t xml:space="preserve">Végül ellenőrizzük, hogy sikerült-e minden, és hogy az ütemező elkezdheti-e futtatni </w:t>
      </w:r>
      <w:r w:rsidR="00421EE3" w:rsidRPr="00C128CD">
        <w:rPr>
          <w:color w:val="000000" w:themeColor="text1"/>
          <w:lang w:eastAsia="hu-HU"/>
          <w:rPrChange w:id="2227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228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Pr="00C128CD">
        <w:rPr>
          <w:color w:val="000000" w:themeColor="text1"/>
          <w:lang w:eastAsia="hu-HU"/>
          <w:rPrChange w:id="2229" w:author="Révész Gergő László" w:date="2022-04-18T01:14:00Z">
            <w:rPr>
              <w:lang w:eastAsia="hu-HU"/>
            </w:rPr>
          </w:rPrChange>
        </w:rPr>
        <w:t xml:space="preserve"> metódust.</w:t>
      </w:r>
    </w:p>
    <w:bookmarkStart w:id="2230" w:name="_MON_1710248473"/>
    <w:bookmarkEnd w:id="2230"/>
    <w:p w14:paraId="247D4319" w14:textId="2F25F227" w:rsidR="00FF0782" w:rsidRPr="00C128CD" w:rsidDel="004A4706" w:rsidRDefault="004A4706" w:rsidP="00FF0782">
      <w:pPr>
        <w:ind w:firstLine="0"/>
        <w:rPr>
          <w:del w:id="2231" w:author="Révész Gergő László" w:date="2022-04-18T19:44:00Z"/>
          <w:color w:val="000000" w:themeColor="text1"/>
          <w:lang w:eastAsia="hu-HU"/>
          <w:rPrChange w:id="2232" w:author="Révész Gergő László" w:date="2022-04-18T01:14:00Z">
            <w:rPr>
              <w:del w:id="2233" w:author="Révész Gergő László" w:date="2022-04-18T19:44:00Z"/>
              <w:lang w:eastAsia="hu-HU"/>
            </w:rPr>
          </w:rPrChange>
        </w:rPr>
      </w:pPr>
      <w:r w:rsidRPr="00325624">
        <w:rPr>
          <w:color w:val="000000" w:themeColor="text1"/>
          <w:lang w:eastAsia="hu-HU"/>
        </w:rPr>
        <w:object w:dxaOrig="9070" w:dyaOrig="1104" w14:anchorId="6B8FA30E">
          <v:shape id="_x0000_i1063" type="#_x0000_t75" style="width:453.75pt;height:53.65pt" o:ole="">
            <v:imagedata r:id="rId31" o:title=""/>
          </v:shape>
          <o:OLEObject Type="Embed" ProgID="Word.OpenDocumentText.12" ShapeID="_x0000_i1063" DrawAspect="Content" ObjectID="_1711829914" r:id="rId32"/>
        </w:object>
      </w:r>
    </w:p>
    <w:p w14:paraId="321F8DB4" w14:textId="77777777" w:rsidR="00FF0782" w:rsidRPr="00C128CD" w:rsidRDefault="00FF0782" w:rsidP="004A4706">
      <w:pPr>
        <w:ind w:firstLine="0"/>
        <w:rPr>
          <w:color w:val="000000" w:themeColor="text1"/>
          <w:lang w:eastAsia="hu-HU"/>
          <w:rPrChange w:id="2234" w:author="Révész Gergő László" w:date="2022-04-18T01:14:00Z">
            <w:rPr>
              <w:lang w:eastAsia="hu-HU"/>
            </w:rPr>
          </w:rPrChange>
        </w:rPr>
        <w:pPrChange w:id="2235" w:author="Révész Gergő László" w:date="2022-04-18T19:4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2236" w:author="Révész Gergő László" w:date="2022-04-18T01:14:00Z">
            <w:rPr>
              <w:lang w:eastAsia="hu-HU"/>
            </w:rPr>
          </w:rPrChange>
        </w:rPr>
        <w:br w:type="page"/>
      </w:r>
    </w:p>
    <w:bookmarkEnd w:id="2019"/>
    <w:p w14:paraId="27BF62C2" w14:textId="77777777" w:rsidR="0040275F" w:rsidRPr="00C128CD" w:rsidRDefault="0040275F" w:rsidP="00CF1854">
      <w:pPr>
        <w:rPr>
          <w:color w:val="000000" w:themeColor="text1"/>
          <w:rPrChange w:id="2237" w:author="Révész Gergő László" w:date="2022-04-18T01:14:00Z">
            <w:rPr/>
          </w:rPrChange>
        </w:rPr>
      </w:pPr>
    </w:p>
    <w:p w14:paraId="0F647C20" w14:textId="666DECB9" w:rsidR="008F57DE" w:rsidRPr="00C128CD" w:rsidRDefault="008F57DE" w:rsidP="006E0AF7">
      <w:pPr>
        <w:pStyle w:val="Cmsor3"/>
      </w:pPr>
      <w:bookmarkStart w:id="2238" w:name="_Toc101134567"/>
      <w:proofErr w:type="gramStart"/>
      <w:r w:rsidRPr="00C128CD">
        <w:t>2.1.</w:t>
      </w:r>
      <w:r w:rsidR="00CF5F9A" w:rsidRPr="00C128CD">
        <w:t>5</w:t>
      </w:r>
      <w:r w:rsidRPr="00C128CD">
        <w:t xml:space="preserve">. </w:t>
      </w:r>
      <w:ins w:id="2239" w:author="Révész Gergő" w:date="2022-04-06T15:36:00Z">
        <w:r w:rsidR="007733C3" w:rsidRPr="00C128CD">
          <w:t xml:space="preserve"> </w:t>
        </w:r>
      </w:ins>
      <w:proofErr w:type="spellStart"/>
      <w:r w:rsidRPr="00C128CD">
        <w:t>AssemblyLoadContext</w:t>
      </w:r>
      <w:bookmarkEnd w:id="2238"/>
      <w:proofErr w:type="spellEnd"/>
      <w:proofErr w:type="gramEnd"/>
    </w:p>
    <w:p w14:paraId="4D7BAB51" w14:textId="77777777" w:rsidR="0040275F" w:rsidRPr="00C128CD" w:rsidRDefault="0040275F" w:rsidP="0040275F">
      <w:pPr>
        <w:rPr>
          <w:color w:val="000000" w:themeColor="text1"/>
          <w:lang w:eastAsia="hu-HU"/>
          <w:rPrChange w:id="2240" w:author="Révész Gergő László" w:date="2022-04-18T01:14:00Z">
            <w:rPr>
              <w:lang w:eastAsia="hu-HU"/>
            </w:rPr>
          </w:rPrChange>
        </w:rPr>
      </w:pPr>
    </w:p>
    <w:p w14:paraId="51251D18" w14:textId="13D410B9" w:rsidR="001F5E53" w:rsidRPr="00C128CD" w:rsidRDefault="006072CB" w:rsidP="0040275F">
      <w:pPr>
        <w:ind w:firstLine="0"/>
        <w:rPr>
          <w:color w:val="000000" w:themeColor="text1"/>
          <w:rPrChange w:id="2241" w:author="Révész Gergő László" w:date="2022-04-18T01:14:00Z">
            <w:rPr/>
          </w:rPrChange>
        </w:rPr>
      </w:pPr>
      <w:r w:rsidRPr="00C128CD">
        <w:rPr>
          <w:color w:val="000000" w:themeColor="text1"/>
          <w:lang w:val="en-US" w:eastAsia="hu-HU"/>
          <w:rPrChange w:id="2242" w:author="Révész Gergő László" w:date="2022-04-18T01:14:00Z">
            <w:rPr>
              <w:lang w:val="en-US" w:eastAsia="hu-HU"/>
            </w:rPr>
          </w:rPrChange>
        </w:rPr>
        <w:t xml:space="preserve">.NET Core-ban </w:t>
      </w:r>
      <w:r w:rsidRPr="00C128CD">
        <w:rPr>
          <w:color w:val="000000" w:themeColor="text1"/>
          <w:lang w:eastAsia="hu-HU"/>
          <w:rPrChange w:id="2243" w:author="Révész Gergő László" w:date="2022-04-18T01:14:00Z">
            <w:rPr>
              <w:lang w:eastAsia="hu-HU"/>
            </w:rPr>
          </w:rPrChange>
        </w:rPr>
        <w:t xml:space="preserve">megszűnt a lehetőség </w:t>
      </w:r>
      <w:r w:rsidR="00E27BB3" w:rsidRPr="00C128CD">
        <w:rPr>
          <w:color w:val="000000" w:themeColor="text1"/>
          <w:lang w:eastAsia="hu-HU"/>
          <w:rPrChange w:id="2244" w:author="Révész Gergő László" w:date="2022-04-18T01:14:00Z">
            <w:rPr>
              <w:lang w:eastAsia="hu-HU"/>
            </w:rPr>
          </w:rPrChange>
        </w:rPr>
        <w:t>több</w:t>
      </w:r>
      <w:r w:rsidRPr="00C128CD">
        <w:rPr>
          <w:color w:val="000000" w:themeColor="text1"/>
          <w:lang w:eastAsia="hu-HU"/>
          <w:rPrChange w:id="2245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246" w:author="Révész Gergő László" w:date="2022-04-18T01:14:00Z">
            <w:rPr>
              <w:lang w:eastAsia="hu-HU"/>
            </w:rPr>
          </w:rPrChange>
        </w:rPr>
        <w:t>AppDomain</w:t>
      </w:r>
      <w:proofErr w:type="spellEnd"/>
      <w:r w:rsidRPr="00C128CD">
        <w:rPr>
          <w:color w:val="000000" w:themeColor="text1"/>
          <w:lang w:eastAsia="hu-HU"/>
          <w:rPrChange w:id="2247" w:author="Révész Gergő László" w:date="2022-04-18T01:14:00Z">
            <w:rPr>
              <w:lang w:eastAsia="hu-HU"/>
            </w:rPr>
          </w:rPrChange>
        </w:rPr>
        <w:t xml:space="preserve"> létrehozására</w:t>
      </w:r>
      <w:r w:rsidR="00820FC7" w:rsidRPr="00C128CD">
        <w:rPr>
          <w:color w:val="000000" w:themeColor="text1"/>
          <w:lang w:eastAsia="hu-HU"/>
          <w:rPrChange w:id="2248" w:author="Révész Gergő László" w:date="2022-04-18T01:14:00Z">
            <w:rPr>
              <w:lang w:eastAsia="hu-HU"/>
            </w:rPr>
          </w:rPrChange>
        </w:rPr>
        <w:t xml:space="preserve"> egy folyamaton belül</w:t>
      </w:r>
      <w:r w:rsidR="00273794" w:rsidRPr="00C128CD">
        <w:rPr>
          <w:color w:val="000000" w:themeColor="text1"/>
          <w:lang w:eastAsia="hu-HU"/>
          <w:rPrChange w:id="2249" w:author="Révész Gergő László" w:date="2022-04-18T01:14:00Z">
            <w:rPr>
              <w:lang w:eastAsia="hu-HU"/>
            </w:rPr>
          </w:rPrChange>
        </w:rPr>
        <w:t>. Ez h</w:t>
      </w:r>
      <w:r w:rsidR="001F5E53" w:rsidRPr="00C128CD">
        <w:rPr>
          <w:color w:val="000000" w:themeColor="text1"/>
          <w:lang w:eastAsia="hu-HU"/>
          <w:rPrChange w:id="2250" w:author="Révész Gergő László" w:date="2022-04-18T01:14:00Z">
            <w:rPr>
              <w:lang w:eastAsia="hu-HU"/>
            </w:rPr>
          </w:rPrChange>
        </w:rPr>
        <w:t xml:space="preserve">elyett </w:t>
      </w:r>
      <w:r w:rsidR="0019636E" w:rsidRPr="00C128CD">
        <w:rPr>
          <w:color w:val="000000" w:themeColor="text1"/>
          <w:lang w:eastAsia="hu-HU"/>
          <w:rPrChange w:id="2251" w:author="Révész Gergő László" w:date="2022-04-18T01:14:00Z">
            <w:rPr>
              <w:lang w:eastAsia="hu-HU"/>
            </w:rPr>
          </w:rPrChange>
        </w:rPr>
        <w:t xml:space="preserve">bevezették </w:t>
      </w:r>
      <w:r w:rsidRPr="00C128CD">
        <w:rPr>
          <w:color w:val="000000" w:themeColor="text1"/>
          <w:lang w:eastAsia="hu-HU"/>
          <w:rPrChange w:id="2252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rPrChange w:id="2253" w:author="Révész Gergő László" w:date="2022-04-18T01:14:00Z">
            <w:rPr/>
          </w:rPrChange>
        </w:rPr>
        <w:t>AssemblyLoadContext-et</w:t>
      </w:r>
      <w:proofErr w:type="spellEnd"/>
      <w:r w:rsidR="0019636E" w:rsidRPr="00C128CD">
        <w:rPr>
          <w:color w:val="000000" w:themeColor="text1"/>
          <w:rPrChange w:id="2254" w:author="Révész Gergő László" w:date="2022-04-18T01:14:00Z">
            <w:rPr/>
          </w:rPrChange>
        </w:rPr>
        <w:t>.</w:t>
      </w:r>
    </w:p>
    <w:p w14:paraId="5EC79446" w14:textId="27A656FD" w:rsidR="008F57DE" w:rsidRPr="00C128CD" w:rsidRDefault="00544C58" w:rsidP="00B93E97">
      <w:pPr>
        <w:rPr>
          <w:color w:val="000000" w:themeColor="text1"/>
          <w:lang w:val="en-US"/>
          <w:rPrChange w:id="2255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256" w:author="Révész Gergő László" w:date="2022-04-18T01:14:00Z">
            <w:rPr/>
          </w:rPrChange>
        </w:rPr>
        <w:t xml:space="preserve">Az </w:t>
      </w:r>
      <w:proofErr w:type="spellStart"/>
      <w:r w:rsidRPr="00C128CD">
        <w:rPr>
          <w:color w:val="000000" w:themeColor="text1"/>
          <w:rPrChange w:id="2257" w:author="Révész Gergő László" w:date="2022-04-18T01:14:00Z">
            <w:rPr/>
          </w:rPrChange>
        </w:rPr>
        <w:t>AssemblyLoadContext</w:t>
      </w:r>
      <w:proofErr w:type="spellEnd"/>
      <w:r w:rsidR="006072CB" w:rsidRPr="00C128CD">
        <w:rPr>
          <w:color w:val="000000" w:themeColor="text1"/>
          <w:rPrChange w:id="2258" w:author="Révész Gergő László" w:date="2022-04-18T01:14:00Z">
            <w:rPr/>
          </w:rPrChange>
        </w:rPr>
        <w:t xml:space="preserve"> osztály</w:t>
      </w:r>
      <w:customXmlInsRangeStart w:id="2259" w:author="Révész Gergő László" w:date="2022-04-16T03:20:00Z"/>
      <w:sdt>
        <w:sdtPr>
          <w:rPr>
            <w:color w:val="000000" w:themeColor="text1"/>
          </w:rPr>
          <w:id w:val="179554765"/>
          <w:citation/>
        </w:sdtPr>
        <w:sdtEndPr/>
        <w:sdtContent>
          <w:customXmlInsRangeEnd w:id="2259"/>
          <w:ins w:id="2260" w:author="Révész Gergő László" w:date="2022-04-16T03:20:00Z">
            <w:r w:rsidR="00892A56" w:rsidRPr="00A076A1">
              <w:rPr>
                <w:color w:val="000000" w:themeColor="text1"/>
              </w:rPr>
              <w:fldChar w:fldCharType="begin"/>
            </w:r>
            <w:r w:rsidR="00892A56" w:rsidRPr="00C128CD">
              <w:rPr>
                <w:color w:val="000000" w:themeColor="text1"/>
                <w:lang w:val="en-US"/>
              </w:rPr>
              <w:instrText xml:space="preserve"> CITATION Ass04 \l 1033 </w:instrText>
            </w:r>
          </w:ins>
          <w:r w:rsidR="00892A56" w:rsidRPr="00C128CD">
            <w:rPr>
              <w:color w:val="000000" w:themeColor="text1"/>
              <w:rPrChange w:id="2261" w:author="Révész Gergő László" w:date="2022-04-18T01:14:00Z">
                <w:rPr>
                  <w:color w:val="000000" w:themeColor="text1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/>
            </w:rPr>
            <w:t xml:space="preserve"> [9]</w:t>
          </w:r>
          <w:ins w:id="2262" w:author="Révész Gergő László" w:date="2022-04-16T03:20:00Z">
            <w:r w:rsidR="00892A56" w:rsidRPr="00C128CD">
              <w:rPr>
                <w:color w:val="000000" w:themeColor="text1"/>
                <w:rPrChange w:id="2263" w:author="Révész Gergő László" w:date="2022-04-18T01:14:00Z">
                  <w:rPr>
                    <w:color w:val="000000" w:themeColor="text1"/>
                  </w:rPr>
                </w:rPrChange>
              </w:rPr>
              <w:fldChar w:fldCharType="end"/>
            </w:r>
          </w:ins>
          <w:customXmlInsRangeStart w:id="2264" w:author="Révész Gergő László" w:date="2022-04-16T03:20:00Z"/>
        </w:sdtContent>
      </w:sdt>
      <w:customXmlInsRangeEnd w:id="2264"/>
      <w:r w:rsidR="008D4AE2" w:rsidRPr="00C128CD">
        <w:rPr>
          <w:color w:val="000000" w:themeColor="text1"/>
          <w:rPrChange w:id="2265" w:author="Révész Gergő László" w:date="2022-04-18T01:14:00Z">
            <w:rPr/>
          </w:rPrChange>
        </w:rPr>
        <w:t xml:space="preserve"> a </w:t>
      </w:r>
      <w:proofErr w:type="spellStart"/>
      <w:proofErr w:type="gramStart"/>
      <w:r w:rsidR="008D4AE2" w:rsidRPr="00C128CD">
        <w:rPr>
          <w:color w:val="000000" w:themeColor="text1"/>
          <w:rPrChange w:id="2266" w:author="Révész Gergő László" w:date="2022-04-18T01:14:00Z">
            <w:rPr/>
          </w:rPrChange>
        </w:rPr>
        <w:t>System.Runtime.Loader</w:t>
      </w:r>
      <w:proofErr w:type="spellEnd"/>
      <w:proofErr w:type="gramEnd"/>
      <w:r w:rsidR="008D4AE2" w:rsidRPr="00C128CD">
        <w:rPr>
          <w:color w:val="000000" w:themeColor="text1"/>
          <w:rPrChange w:id="2267" w:author="Révész Gergő László" w:date="2022-04-18T01:14:00Z">
            <w:rPr/>
          </w:rPrChange>
        </w:rPr>
        <w:t xml:space="preserve"> névtérben található.</w:t>
      </w:r>
      <w:ins w:id="2268" w:author="Révész Gergő László" w:date="2022-04-18T19:58:00Z">
        <w:r w:rsidR="00002B7A">
          <w:rPr>
            <w:color w:val="000000" w:themeColor="text1"/>
          </w:rPr>
          <w:t xml:space="preserve"> </w:t>
        </w:r>
      </w:ins>
      <w:del w:id="2269" w:author="Révész Gergő László" w:date="2022-04-18T19:58:00Z">
        <w:r w:rsidR="008D4AE2" w:rsidRPr="00C128CD" w:rsidDel="00002B7A">
          <w:rPr>
            <w:color w:val="000000" w:themeColor="text1"/>
            <w:rPrChange w:id="2270" w:author="Révész Gergő László" w:date="2022-04-18T01:14:00Z">
              <w:rPr/>
            </w:rPrChange>
          </w:rPr>
          <w:delText xml:space="preserve"> </w:delText>
        </w:r>
      </w:del>
      <w:r w:rsidR="008D4AE2" w:rsidRPr="00C128CD">
        <w:rPr>
          <w:color w:val="000000" w:themeColor="text1"/>
          <w:rPrChange w:id="2271" w:author="Révész Gergő László" w:date="2022-04-18T01:14:00Z">
            <w:rPr/>
          </w:rPrChange>
        </w:rPr>
        <w:t xml:space="preserve">Használatával </w:t>
      </w:r>
      <w:r w:rsidR="001F5E53" w:rsidRPr="00C128CD">
        <w:rPr>
          <w:color w:val="000000" w:themeColor="text1"/>
          <w:rPrChange w:id="2272" w:author="Révész Gergő László" w:date="2022-04-18T01:14:00Z">
            <w:rPr/>
          </w:rPrChange>
        </w:rPr>
        <w:t xml:space="preserve">assembly-ket tudunk betölteni, amik egy összefüggő kollekcióban, az objektum </w:t>
      </w:r>
      <w:proofErr w:type="spellStart"/>
      <w:r w:rsidR="001F5E53" w:rsidRPr="00C128CD">
        <w:rPr>
          <w:color w:val="000000" w:themeColor="text1"/>
          <w:rPrChange w:id="2273" w:author="Révész Gergő László" w:date="2022-04-18T01:14:00Z">
            <w:rPr/>
          </w:rPrChange>
        </w:rPr>
        <w:t>Assemblies</w:t>
      </w:r>
      <w:proofErr w:type="spellEnd"/>
      <w:r w:rsidR="001F5E53" w:rsidRPr="00C128CD">
        <w:rPr>
          <w:color w:val="000000" w:themeColor="text1"/>
          <w:rPrChange w:id="2274" w:author="Révész Gergő László" w:date="2022-04-18T01:14:00Z">
            <w:rPr/>
          </w:rPrChange>
        </w:rPr>
        <w:t xml:space="preserve"> </w:t>
      </w:r>
      <w:proofErr w:type="spellStart"/>
      <w:r w:rsidR="001F5E53" w:rsidRPr="00C128CD">
        <w:rPr>
          <w:color w:val="000000" w:themeColor="text1"/>
          <w:rPrChange w:id="2275" w:author="Révész Gergő László" w:date="2022-04-18T01:14:00Z">
            <w:rPr/>
          </w:rPrChange>
        </w:rPr>
        <w:t>property-jében</w:t>
      </w:r>
      <w:proofErr w:type="spellEnd"/>
      <w:r w:rsidR="001F5E53" w:rsidRPr="00C128CD">
        <w:rPr>
          <w:color w:val="000000" w:themeColor="text1"/>
          <w:rPrChange w:id="2276" w:author="Révész Gergő László" w:date="2022-04-18T01:14:00Z">
            <w:rPr/>
          </w:rPrChange>
        </w:rPr>
        <w:t xml:space="preserve"> </w:t>
      </w:r>
      <w:del w:id="2277" w:author="Révész Gergő" w:date="2022-04-13T12:27:00Z">
        <w:r w:rsidRPr="00C128CD" w:rsidDel="004A60EB">
          <w:rPr>
            <w:color w:val="000000" w:themeColor="text1"/>
            <w:rPrChange w:id="2278" w:author="Révész Gergő László" w:date="2022-04-18T01:14:00Z">
              <w:rPr/>
            </w:rPrChange>
          </w:rPr>
          <w:delText>lesznek eltárolva</w:delText>
        </w:r>
      </w:del>
      <w:ins w:id="2279" w:author="Révész Gergő" w:date="2022-04-13T12:27:00Z">
        <w:r w:rsidR="004A60EB" w:rsidRPr="00C128CD">
          <w:rPr>
            <w:color w:val="000000" w:themeColor="text1"/>
            <w:rPrChange w:id="2280" w:author="Révész Gergő László" w:date="2022-04-18T01:14:00Z">
              <w:rPr/>
            </w:rPrChange>
          </w:rPr>
          <w:t>el lesznek tárolva</w:t>
        </w:r>
      </w:ins>
      <w:r w:rsidR="001F5E53" w:rsidRPr="00C128CD">
        <w:rPr>
          <w:color w:val="000000" w:themeColor="text1"/>
          <w:rPrChange w:id="2281" w:author="Révész Gergő László" w:date="2022-04-18T01:14:00Z">
            <w:rPr/>
          </w:rPrChange>
        </w:rPr>
        <w:t xml:space="preserve">. </w:t>
      </w:r>
      <w:r w:rsidR="00432B51" w:rsidRPr="00C128CD">
        <w:rPr>
          <w:color w:val="000000" w:themeColor="text1"/>
          <w:rPrChange w:id="2282" w:author="Révész Gergő László" w:date="2022-04-18T01:14:00Z">
            <w:rPr/>
          </w:rPrChange>
        </w:rPr>
        <w:t>Előnye</w:t>
      </w:r>
      <w:r w:rsidR="00E27BB3" w:rsidRPr="00C128CD">
        <w:rPr>
          <w:color w:val="000000" w:themeColor="text1"/>
          <w:rPrChange w:id="2283" w:author="Révész Gergő László" w:date="2022-04-18T01:14:00Z">
            <w:rPr/>
          </w:rPrChange>
        </w:rPr>
        <w:t xml:space="preserve"> </w:t>
      </w:r>
      <w:r w:rsidR="008A60E5" w:rsidRPr="00C128CD">
        <w:rPr>
          <w:color w:val="000000" w:themeColor="text1"/>
          <w:rPrChange w:id="2284" w:author="Révész Gergő László" w:date="2022-04-18T01:14:00Z">
            <w:rPr/>
          </w:rPrChange>
        </w:rPr>
        <w:t>az</w:t>
      </w:r>
      <w:r w:rsidR="00E27BB3" w:rsidRPr="00C128CD">
        <w:rPr>
          <w:color w:val="000000" w:themeColor="text1"/>
          <w:rPrChange w:id="2285" w:author="Révész Gergő László" w:date="2022-04-18T01:14:00Z">
            <w:rPr/>
          </w:rPrChange>
        </w:rPr>
        <w:t xml:space="preserve"> Assembly osztály statikus </w:t>
      </w:r>
      <w:proofErr w:type="spellStart"/>
      <w:r w:rsidR="00E27BB3" w:rsidRPr="00C128CD">
        <w:rPr>
          <w:color w:val="000000" w:themeColor="text1"/>
          <w:rPrChange w:id="2286" w:author="Révész Gergő László" w:date="2022-04-18T01:14:00Z">
            <w:rPr/>
          </w:rPrChange>
        </w:rPr>
        <w:t>Load</w:t>
      </w:r>
      <w:proofErr w:type="spellEnd"/>
      <w:r w:rsidR="00E27BB3" w:rsidRPr="00C128CD">
        <w:rPr>
          <w:color w:val="000000" w:themeColor="text1"/>
          <w:rPrChange w:id="2287" w:author="Révész Gergő László" w:date="2022-04-18T01:14:00Z">
            <w:rPr/>
          </w:rPrChange>
        </w:rPr>
        <w:t xml:space="preserve"> metódusával szemben,</w:t>
      </w:r>
      <w:r w:rsidR="001F5E53" w:rsidRPr="00C128CD">
        <w:rPr>
          <w:color w:val="000000" w:themeColor="text1"/>
          <w:rPrChange w:id="2288" w:author="Révész Gergő László" w:date="2022-04-18T01:14:00Z">
            <w:rPr/>
          </w:rPrChange>
        </w:rPr>
        <w:t xml:space="preserve"> </w:t>
      </w:r>
      <w:r w:rsidR="003D4C0B" w:rsidRPr="00C128CD">
        <w:rPr>
          <w:color w:val="000000" w:themeColor="text1"/>
          <w:rPrChange w:id="2289" w:author="Révész Gergő László" w:date="2022-04-18T01:14:00Z">
            <w:rPr/>
          </w:rPrChange>
        </w:rPr>
        <w:t xml:space="preserve">hogy </w:t>
      </w:r>
      <w:r w:rsidR="001F5E53" w:rsidRPr="00C128CD">
        <w:rPr>
          <w:color w:val="000000" w:themeColor="text1"/>
          <w:rPrChange w:id="2290" w:author="Révész Gergő László" w:date="2022-04-18T01:14:00Z">
            <w:rPr/>
          </w:rPrChange>
        </w:rPr>
        <w:t>miután elengedtük az összes assembly objektum</w:t>
      </w:r>
      <w:r w:rsidR="00CF236E" w:rsidRPr="00C128CD">
        <w:rPr>
          <w:color w:val="000000" w:themeColor="text1"/>
          <w:rPrChange w:id="2291" w:author="Révész Gergő László" w:date="2022-04-18T01:14:00Z">
            <w:rPr/>
          </w:rPrChange>
        </w:rPr>
        <w:t>ra</w:t>
      </w:r>
      <w:r w:rsidR="001F5E53" w:rsidRPr="00C128CD">
        <w:rPr>
          <w:color w:val="000000" w:themeColor="text1"/>
          <w:rPrChange w:id="2292" w:author="Révész Gergő László" w:date="2022-04-18T01:14:00Z">
            <w:rPr/>
          </w:rPrChange>
        </w:rPr>
        <w:t xml:space="preserve"> mutató referenciát,</w:t>
      </w:r>
      <w:r w:rsidR="00E27BB3" w:rsidRPr="00C128CD">
        <w:rPr>
          <w:color w:val="000000" w:themeColor="text1"/>
          <w:rPrChange w:id="2293" w:author="Révész Gergő László" w:date="2022-04-18T01:14:00Z">
            <w:rPr/>
          </w:rPrChange>
        </w:rPr>
        <w:t xml:space="preserve"> </w:t>
      </w:r>
      <w:r w:rsidR="00432B51" w:rsidRPr="00C128CD">
        <w:rPr>
          <w:color w:val="000000" w:themeColor="text1"/>
          <w:rPrChange w:id="2294" w:author="Révész Gergő László" w:date="2022-04-18T01:14:00Z">
            <w:rPr/>
          </w:rPrChange>
        </w:rPr>
        <w:t xml:space="preserve">az </w:t>
      </w:r>
      <w:proofErr w:type="spellStart"/>
      <w:r w:rsidR="00432B51" w:rsidRPr="00C128CD">
        <w:rPr>
          <w:color w:val="000000" w:themeColor="text1"/>
          <w:rPrChange w:id="2295" w:author="Révész Gergő László" w:date="2022-04-18T01:14:00Z">
            <w:rPr/>
          </w:rPrChange>
        </w:rPr>
        <w:t>Unload</w:t>
      </w:r>
      <w:proofErr w:type="spellEnd"/>
      <w:r w:rsidR="00432B51" w:rsidRPr="00C128CD">
        <w:rPr>
          <w:color w:val="000000" w:themeColor="text1"/>
          <w:rPrChange w:id="2296" w:author="Révész Gergő László" w:date="2022-04-18T01:14:00Z">
            <w:rPr/>
          </w:rPrChange>
        </w:rPr>
        <w:t xml:space="preserve"> metódus meghívásával </w:t>
      </w:r>
      <w:r w:rsidR="001F5E53" w:rsidRPr="00C128CD">
        <w:rPr>
          <w:color w:val="000000" w:themeColor="text1"/>
          <w:rPrChange w:id="2297" w:author="Révész Gergő László" w:date="2022-04-18T01:14:00Z">
            <w:rPr/>
          </w:rPrChange>
        </w:rPr>
        <w:t xml:space="preserve">az </w:t>
      </w:r>
      <w:proofErr w:type="spellStart"/>
      <w:r w:rsidR="001F5E53" w:rsidRPr="00C128CD">
        <w:rPr>
          <w:color w:val="000000" w:themeColor="text1"/>
          <w:rPrChange w:id="2298" w:author="Révész Gergő László" w:date="2022-04-18T01:14:00Z">
            <w:rPr/>
          </w:rPrChange>
        </w:rPr>
        <w:t>AppDomain</w:t>
      </w:r>
      <w:proofErr w:type="spellEnd"/>
      <w:r w:rsidR="001F5E53" w:rsidRPr="00C128CD">
        <w:rPr>
          <w:color w:val="000000" w:themeColor="text1"/>
          <w:rPrChange w:id="2299" w:author="Révész Gergő László" w:date="2022-04-18T01:14:00Z">
            <w:rPr/>
          </w:rPrChange>
        </w:rPr>
        <w:t xml:space="preserve"> </w:t>
      </w:r>
      <w:r w:rsidR="00767459" w:rsidRPr="00C128CD">
        <w:rPr>
          <w:color w:val="000000" w:themeColor="text1"/>
          <w:rPrChange w:id="2300" w:author="Révész Gergő László" w:date="2022-04-18T01:14:00Z">
            <w:rPr/>
          </w:rPrChange>
        </w:rPr>
        <w:t>kép</w:t>
      </w:r>
      <w:r w:rsidR="006D1C45" w:rsidRPr="00C128CD">
        <w:rPr>
          <w:color w:val="000000" w:themeColor="text1"/>
          <w:rPrChange w:id="2301" w:author="Révész Gergő László" w:date="2022-04-18T01:14:00Z">
            <w:rPr/>
          </w:rPrChange>
        </w:rPr>
        <w:t>e</w:t>
      </w:r>
      <w:r w:rsidR="00767459" w:rsidRPr="00C128CD">
        <w:rPr>
          <w:color w:val="000000" w:themeColor="text1"/>
          <w:rPrChange w:id="2302" w:author="Révész Gergő László" w:date="2022-04-18T01:14:00Z">
            <w:rPr/>
          </w:rPrChange>
        </w:rPr>
        <w:t xml:space="preserve">s </w:t>
      </w:r>
      <w:r w:rsidR="001F5E53" w:rsidRPr="00C128CD">
        <w:rPr>
          <w:color w:val="000000" w:themeColor="text1"/>
          <w:rPrChange w:id="2303" w:author="Révész Gergő László" w:date="2022-04-18T01:14:00Z">
            <w:rPr/>
          </w:rPrChange>
        </w:rPr>
        <w:t xml:space="preserve">futás közben </w:t>
      </w:r>
      <w:r w:rsidR="00767459" w:rsidRPr="00C128CD">
        <w:rPr>
          <w:color w:val="000000" w:themeColor="text1"/>
          <w:rPrChange w:id="2304" w:author="Révész Gergő László" w:date="2022-04-18T01:14:00Z">
            <w:rPr/>
          </w:rPrChange>
        </w:rPr>
        <w:t>el</w:t>
      </w:r>
      <w:r w:rsidR="001F5E53" w:rsidRPr="00C128CD">
        <w:rPr>
          <w:color w:val="000000" w:themeColor="text1"/>
          <w:rPrChange w:id="2305" w:author="Révész Gergő László" w:date="2022-04-18T01:14:00Z">
            <w:rPr/>
          </w:rPrChange>
        </w:rPr>
        <w:t xml:space="preserve">engedni </w:t>
      </w:r>
      <w:proofErr w:type="spellStart"/>
      <w:r w:rsidR="001F5E53" w:rsidRPr="00C128CD">
        <w:rPr>
          <w:color w:val="000000" w:themeColor="text1"/>
          <w:rPrChange w:id="2306" w:author="Révész Gergő László" w:date="2022-04-18T01:14:00Z">
            <w:rPr/>
          </w:rPrChange>
        </w:rPr>
        <w:t>dll</w:t>
      </w:r>
      <w:proofErr w:type="spellEnd"/>
      <w:r w:rsidR="001F5E53" w:rsidRPr="00C128CD">
        <w:rPr>
          <w:color w:val="000000" w:themeColor="text1"/>
          <w:rPrChange w:id="2307" w:author="Révész Gergő László" w:date="2022-04-18T01:14:00Z">
            <w:rPr/>
          </w:rPrChange>
        </w:rPr>
        <w:t xml:space="preserve"> file-</w:t>
      </w:r>
      <w:proofErr w:type="spellStart"/>
      <w:r w:rsidR="001F5E53" w:rsidRPr="00C128CD">
        <w:rPr>
          <w:color w:val="000000" w:themeColor="text1"/>
          <w:rPrChange w:id="2308" w:author="Révész Gergő László" w:date="2022-04-18T01:14:00Z">
            <w:rPr/>
          </w:rPrChange>
        </w:rPr>
        <w:t>okat</w:t>
      </w:r>
      <w:proofErr w:type="spellEnd"/>
      <w:r w:rsidR="001F5E53" w:rsidRPr="00C128CD">
        <w:rPr>
          <w:color w:val="000000" w:themeColor="text1"/>
          <w:rPrChange w:id="2309" w:author="Révész Gergő László" w:date="2022-04-18T01:14:00Z">
            <w:rPr/>
          </w:rPrChange>
        </w:rPr>
        <w:t>.</w:t>
      </w:r>
    </w:p>
    <w:p w14:paraId="68DAD0A4" w14:textId="0A78A512" w:rsidR="001F5E53" w:rsidRPr="00C128CD" w:rsidRDefault="001F5E53" w:rsidP="00B93E97">
      <w:pPr>
        <w:rPr>
          <w:color w:val="000000" w:themeColor="text1"/>
          <w:rPrChange w:id="2310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311" w:author="Révész Gergő László" w:date="2022-04-18T01:14:00Z">
            <w:rPr/>
          </w:rPrChange>
        </w:rPr>
        <w:t xml:space="preserve">Ezt kihasználva </w:t>
      </w:r>
      <w:del w:id="2312" w:author="Révész Gergő László" w:date="2022-04-18T20:01:00Z">
        <w:r w:rsidR="00117245" w:rsidRPr="00C128CD" w:rsidDel="00002B7A">
          <w:rPr>
            <w:color w:val="000000" w:themeColor="text1"/>
            <w:rPrChange w:id="2313" w:author="Révész Gergő László" w:date="2022-04-18T01:14:00Z">
              <w:rPr/>
            </w:rPrChange>
          </w:rPr>
          <w:delText xml:space="preserve">a dinamikus </w:delText>
        </w:r>
      </w:del>
      <w:proofErr w:type="spellStart"/>
      <w:r w:rsidR="00117245" w:rsidRPr="00C128CD">
        <w:rPr>
          <w:color w:val="000000" w:themeColor="text1"/>
          <w:rPrChange w:id="2314" w:author="Révész Gergő László" w:date="2022-04-18T01:14:00Z">
            <w:rPr/>
          </w:rPrChange>
        </w:rPr>
        <w:t>dll</w:t>
      </w:r>
      <w:proofErr w:type="spellEnd"/>
      <w:ins w:id="2315" w:author="Révész Gergő László" w:date="2022-04-18T20:01:00Z">
        <w:r w:rsidR="00002B7A">
          <w:rPr>
            <w:color w:val="000000" w:themeColor="text1"/>
          </w:rPr>
          <w:t>-ek</w:t>
        </w:r>
      </w:ins>
      <w:r w:rsidR="00117245" w:rsidRPr="00C128CD">
        <w:rPr>
          <w:color w:val="000000" w:themeColor="text1"/>
          <w:rPrChange w:id="2316" w:author="Révész Gergő László" w:date="2022-04-18T01:14:00Z">
            <w:rPr/>
          </w:rPrChange>
        </w:rPr>
        <w:t xml:space="preserve"> </w:t>
      </w:r>
      <w:ins w:id="2317" w:author="Révész Gergő László" w:date="2022-04-18T20:01:00Z">
        <w:r w:rsidR="00002B7A" w:rsidRPr="002108AA">
          <w:rPr>
            <w:color w:val="000000" w:themeColor="text1"/>
          </w:rPr>
          <w:t xml:space="preserve">dinamikus </w:t>
        </w:r>
      </w:ins>
      <w:r w:rsidR="00117245" w:rsidRPr="00C128CD">
        <w:rPr>
          <w:color w:val="000000" w:themeColor="text1"/>
          <w:rPrChange w:id="2318" w:author="Révész Gergő László" w:date="2022-04-18T01:14:00Z">
            <w:rPr/>
          </w:rPrChange>
        </w:rPr>
        <w:t>betöltés</w:t>
      </w:r>
      <w:ins w:id="2319" w:author="Révész Gergő László" w:date="2022-04-18T20:01:00Z">
        <w:r w:rsidR="00002B7A">
          <w:rPr>
            <w:color w:val="000000" w:themeColor="text1"/>
          </w:rPr>
          <w:t>é</w:t>
        </w:r>
      </w:ins>
      <w:r w:rsidR="00117245" w:rsidRPr="00C128CD">
        <w:rPr>
          <w:color w:val="000000" w:themeColor="text1"/>
          <w:rPrChange w:id="2320" w:author="Révész Gergő László" w:date="2022-04-18T01:14:00Z">
            <w:rPr/>
          </w:rPrChange>
        </w:rPr>
        <w:t>t</w:t>
      </w:r>
      <w:r w:rsidR="006D1C45" w:rsidRPr="00C128CD">
        <w:rPr>
          <w:color w:val="000000" w:themeColor="text1"/>
          <w:rPrChange w:id="2321" w:author="Révész Gergő László" w:date="2022-04-18T01:14:00Z">
            <w:rPr/>
          </w:rPrChange>
        </w:rPr>
        <w:t xml:space="preserve"> és azok </w:t>
      </w:r>
      <w:r w:rsidR="00117245" w:rsidRPr="00C128CD">
        <w:rPr>
          <w:color w:val="000000" w:themeColor="text1"/>
          <w:rPrChange w:id="2322" w:author="Révész Gergő László" w:date="2022-04-18T01:14:00Z">
            <w:rPr/>
          </w:rPrChange>
        </w:rPr>
        <w:t xml:space="preserve">dinamikus elengedését is meg tudjuk valósítani. </w:t>
      </w:r>
      <w:r w:rsidR="00286378" w:rsidRPr="00C128CD">
        <w:rPr>
          <w:color w:val="000000" w:themeColor="text1"/>
          <w:rPrChange w:id="2323" w:author="Révész Gergő László" w:date="2022-04-18T01:14:00Z">
            <w:rPr/>
          </w:rPrChange>
        </w:rPr>
        <w:t>Ehhez először</w:t>
      </w:r>
      <w:r w:rsidR="008B5034" w:rsidRPr="00C128CD">
        <w:rPr>
          <w:color w:val="000000" w:themeColor="text1"/>
          <w:rPrChange w:id="2324" w:author="Révész Gergő László" w:date="2022-04-18T01:14:00Z">
            <w:rPr/>
          </w:rPrChange>
        </w:rPr>
        <w:t xml:space="preserve"> kicsomagoljuk</w:t>
      </w:r>
      <w:r w:rsidR="00286378" w:rsidRPr="00C128CD">
        <w:rPr>
          <w:color w:val="000000" w:themeColor="text1"/>
          <w:rPrChange w:id="2325" w:author="Révész Gergő László" w:date="2022-04-18T01:14:00Z">
            <w:rPr/>
          </w:rPrChange>
        </w:rPr>
        <w:t xml:space="preserve"> a</w:t>
      </w:r>
      <w:r w:rsidR="00117245" w:rsidRPr="00C128CD">
        <w:rPr>
          <w:color w:val="000000" w:themeColor="text1"/>
          <w:rPrChange w:id="2326" w:author="Révész Gergő László" w:date="2022-04-18T01:14:00Z">
            <w:rPr/>
          </w:rPrChange>
        </w:rPr>
        <w:t xml:space="preserve"> </w:t>
      </w:r>
      <w:proofErr w:type="spellStart"/>
      <w:r w:rsidR="00117245" w:rsidRPr="00C128CD">
        <w:rPr>
          <w:color w:val="000000" w:themeColor="text1"/>
          <w:rPrChange w:id="2327" w:author="Révész Gergő László" w:date="2022-04-18T01:14:00Z">
            <w:rPr/>
          </w:rPrChange>
        </w:rPr>
        <w:t>FileSystemWatcher</w:t>
      </w:r>
      <w:proofErr w:type="spellEnd"/>
      <w:r w:rsidR="00117245" w:rsidRPr="00C128CD">
        <w:rPr>
          <w:color w:val="000000" w:themeColor="text1"/>
          <w:rPrChange w:id="2328" w:author="Révész Gergő László" w:date="2022-04-18T01:14:00Z">
            <w:rPr/>
          </w:rPrChange>
        </w:rPr>
        <w:t xml:space="preserve"> által detektált </w:t>
      </w:r>
      <w:proofErr w:type="spellStart"/>
      <w:r w:rsidR="00117245" w:rsidRPr="00C128CD">
        <w:rPr>
          <w:color w:val="000000" w:themeColor="text1"/>
          <w:rPrChange w:id="2329" w:author="Révész Gergő László" w:date="2022-04-18T01:14:00Z">
            <w:rPr/>
          </w:rPrChange>
        </w:rPr>
        <w:t>zip</w:t>
      </w:r>
      <w:proofErr w:type="spellEnd"/>
      <w:r w:rsidR="00895FBE" w:rsidRPr="00C128CD">
        <w:rPr>
          <w:color w:val="000000" w:themeColor="text1"/>
          <w:rPrChange w:id="2330" w:author="Révész Gergő László" w:date="2022-04-18T01:14:00Z">
            <w:rPr/>
          </w:rPrChange>
        </w:rPr>
        <w:t xml:space="preserve"> kiterjesztésű</w:t>
      </w:r>
      <w:r w:rsidR="00117245" w:rsidRPr="00C128CD">
        <w:rPr>
          <w:color w:val="000000" w:themeColor="text1"/>
          <w:rPrChange w:id="2331" w:author="Révész Gergő László" w:date="2022-04-18T01:14:00Z">
            <w:rPr/>
          </w:rPrChange>
        </w:rPr>
        <w:t xml:space="preserve"> file-t</w:t>
      </w:r>
      <w:r w:rsidR="00286378" w:rsidRPr="00C128CD">
        <w:rPr>
          <w:color w:val="000000" w:themeColor="text1"/>
          <w:rPrChange w:id="2332" w:author="Révész Gergő László" w:date="2022-04-18T01:14:00Z">
            <w:rPr/>
          </w:rPrChange>
        </w:rPr>
        <w:t xml:space="preserve">, és a keletkezett mappa szerkezetben megkeressük az </w:t>
      </w:r>
      <w:proofErr w:type="spellStart"/>
      <w:r w:rsidR="00286378" w:rsidRPr="00C128CD">
        <w:rPr>
          <w:color w:val="000000" w:themeColor="text1"/>
          <w:rPrChange w:id="2333" w:author="Révész Gergő László" w:date="2022-04-18T01:14:00Z">
            <w:rPr/>
          </w:rPrChange>
        </w:rPr>
        <w:t>entry</w:t>
      </w:r>
      <w:proofErr w:type="spellEnd"/>
      <w:r w:rsidR="00286378" w:rsidRPr="00C128CD">
        <w:rPr>
          <w:color w:val="000000" w:themeColor="text1"/>
          <w:rPrChange w:id="2334" w:author="Révész Gergő László" w:date="2022-04-18T01:14:00Z">
            <w:rPr/>
          </w:rPrChange>
        </w:rPr>
        <w:t xml:space="preserve"> </w:t>
      </w:r>
      <w:proofErr w:type="spellStart"/>
      <w:r w:rsidR="00286378" w:rsidRPr="00C128CD">
        <w:rPr>
          <w:color w:val="000000" w:themeColor="text1"/>
          <w:rPrChange w:id="2335" w:author="Révész Gergő László" w:date="2022-04-18T01:14:00Z">
            <w:rPr/>
          </w:rPrChange>
        </w:rPr>
        <w:t>dll-t</w:t>
      </w:r>
      <w:proofErr w:type="spellEnd"/>
      <w:r w:rsidR="00286378" w:rsidRPr="00C128CD">
        <w:rPr>
          <w:color w:val="000000" w:themeColor="text1"/>
          <w:rPrChange w:id="2336" w:author="Révész Gergő László" w:date="2022-04-18T01:14:00Z">
            <w:rPr/>
          </w:rPrChange>
        </w:rPr>
        <w:t xml:space="preserve">, aminek a neve </w:t>
      </w:r>
      <w:r w:rsidR="009701B3" w:rsidRPr="00C128CD">
        <w:rPr>
          <w:color w:val="000000" w:themeColor="text1"/>
          <w:rPrChange w:id="2337" w:author="Révész Gergő László" w:date="2022-04-18T01:14:00Z">
            <w:rPr/>
          </w:rPrChange>
        </w:rPr>
        <w:t>meg kell</w:t>
      </w:r>
      <w:r w:rsidR="00286378" w:rsidRPr="00C128CD">
        <w:rPr>
          <w:color w:val="000000" w:themeColor="text1"/>
          <w:rPrChange w:id="2338" w:author="Révész Gergő László" w:date="2022-04-18T01:14:00Z">
            <w:rPr/>
          </w:rPrChange>
        </w:rPr>
        <w:t xml:space="preserve">, hogy </w:t>
      </w:r>
      <w:r w:rsidR="009701B3" w:rsidRPr="00C128CD">
        <w:rPr>
          <w:color w:val="000000" w:themeColor="text1"/>
          <w:rPrChange w:id="2339" w:author="Révész Gergő László" w:date="2022-04-18T01:14:00Z">
            <w:rPr/>
          </w:rPrChange>
        </w:rPr>
        <w:t xml:space="preserve">egyezzen </w:t>
      </w:r>
      <w:r w:rsidR="00286378" w:rsidRPr="00C128CD">
        <w:rPr>
          <w:color w:val="000000" w:themeColor="text1"/>
          <w:rPrChange w:id="2340" w:author="Révész Gergő László" w:date="2022-04-18T01:14:00Z">
            <w:rPr/>
          </w:rPrChange>
        </w:rPr>
        <w:t>a tömörített mappa kiterjesztés nélkül</w:t>
      </w:r>
      <w:r w:rsidR="009701B3" w:rsidRPr="00C128CD">
        <w:rPr>
          <w:color w:val="000000" w:themeColor="text1"/>
          <w:rPrChange w:id="2341" w:author="Révész Gergő László" w:date="2022-04-18T01:14:00Z">
            <w:rPr/>
          </w:rPrChange>
        </w:rPr>
        <w:t>i nevével</w:t>
      </w:r>
      <w:r w:rsidR="00286378" w:rsidRPr="00C128CD">
        <w:rPr>
          <w:color w:val="000000" w:themeColor="text1"/>
          <w:rPrChange w:id="2342" w:author="Révész Gergő László" w:date="2022-04-18T01:14:00Z">
            <w:rPr/>
          </w:rPrChange>
        </w:rPr>
        <w:t>.</w:t>
      </w:r>
      <w:ins w:id="2343" w:author="Révész Gergő László" w:date="2022-04-18T00:52:00Z">
        <w:r w:rsidR="001021E0" w:rsidRPr="00C128CD">
          <w:rPr>
            <w:color w:val="000000" w:themeColor="text1"/>
          </w:rPr>
          <w:t xml:space="preserve"> </w:t>
        </w:r>
      </w:ins>
      <w:del w:id="2344" w:author="Révész Gergő László" w:date="2022-04-18T00:52:00Z">
        <w:r w:rsidR="00735375" w:rsidRPr="00C128CD" w:rsidDel="001021E0">
          <w:rPr>
            <w:color w:val="000000" w:themeColor="text1"/>
            <w:rPrChange w:id="2345" w:author="Révész Gergő László" w:date="2022-04-18T01:14:00Z">
              <w:rPr/>
            </w:rPrChange>
          </w:rPr>
          <w:delText xml:space="preserve"> </w:delText>
        </w:r>
      </w:del>
      <w:r w:rsidR="00735375" w:rsidRPr="00C128CD">
        <w:rPr>
          <w:color w:val="000000" w:themeColor="text1"/>
          <w:rPrChange w:id="2346" w:author="Révész Gergő László" w:date="2022-04-18T01:14:00Z">
            <w:rPr/>
          </w:rPrChange>
        </w:rPr>
        <w:t xml:space="preserve">Találat után </w:t>
      </w:r>
      <w:proofErr w:type="spellStart"/>
      <w:r w:rsidR="00735375" w:rsidRPr="00C128CD">
        <w:rPr>
          <w:color w:val="000000" w:themeColor="text1"/>
          <w:rPrChange w:id="2347" w:author="Révész Gergő László" w:date="2022-04-18T01:14:00Z">
            <w:rPr/>
          </w:rPrChange>
        </w:rPr>
        <w:t>példányosítjuk</w:t>
      </w:r>
      <w:proofErr w:type="spellEnd"/>
      <w:r w:rsidR="00735375" w:rsidRPr="00C128CD">
        <w:rPr>
          <w:color w:val="000000" w:themeColor="text1"/>
          <w:rPrChange w:id="2348" w:author="Révész Gergő László" w:date="2022-04-18T01:14:00Z">
            <w:rPr/>
          </w:rPrChange>
        </w:rPr>
        <w:t xml:space="preserve"> az </w:t>
      </w:r>
      <w:proofErr w:type="spellStart"/>
      <w:r w:rsidR="00735375" w:rsidRPr="00C128CD">
        <w:rPr>
          <w:color w:val="000000" w:themeColor="text1"/>
          <w:rPrChange w:id="2349" w:author="Révész Gergő László" w:date="2022-04-18T01:14:00Z">
            <w:rPr/>
          </w:rPrChange>
        </w:rPr>
        <w:t>AssemblyLoadContext</w:t>
      </w:r>
      <w:proofErr w:type="spellEnd"/>
      <w:r w:rsidR="00735375" w:rsidRPr="00C128CD">
        <w:rPr>
          <w:color w:val="000000" w:themeColor="text1"/>
          <w:rPrChange w:id="2350" w:author="Révész Gergő László" w:date="2022-04-18T01:14:00Z">
            <w:rPr/>
          </w:rPrChange>
        </w:rPr>
        <w:t xml:space="preserve"> típusú objektumot</w:t>
      </w:r>
      <w:r w:rsidR="00957C33" w:rsidRPr="00C128CD">
        <w:rPr>
          <w:color w:val="000000" w:themeColor="text1"/>
          <w:rPrChange w:id="2351" w:author="Révész Gergő László" w:date="2022-04-18T01:14:00Z">
            <w:rPr/>
          </w:rPrChange>
        </w:rPr>
        <w:t>.</w:t>
      </w:r>
    </w:p>
    <w:bookmarkStart w:id="2352" w:name="_MON_1710243952"/>
    <w:bookmarkEnd w:id="2352"/>
    <w:p w14:paraId="2F5E5A83" w14:textId="144C3880" w:rsidR="00735375" w:rsidRPr="00C128CD" w:rsidRDefault="00982D47" w:rsidP="008B5034">
      <w:pPr>
        <w:ind w:firstLine="0"/>
        <w:rPr>
          <w:color w:val="000000" w:themeColor="text1"/>
          <w:rPrChange w:id="2353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354" w:author="Révész Gergő László" w:date="2022-04-18T01:14:00Z">
            <w:rPr>
              <w:color w:val="000000" w:themeColor="text1"/>
            </w:rPr>
          </w:rPrChange>
        </w:rPr>
        <w:object w:dxaOrig="9070" w:dyaOrig="633" w14:anchorId="5D752B81">
          <v:shape id="_x0000_i1037" type="#_x0000_t75" style="width:453.75pt;height:31.9pt" o:ole="">
            <v:imagedata r:id="rId33" o:title=""/>
          </v:shape>
          <o:OLEObject Type="Embed" ProgID="Word.OpenDocumentText.12" ShapeID="_x0000_i1037" DrawAspect="Content" ObjectID="_1711829915" r:id="rId34"/>
        </w:object>
      </w:r>
    </w:p>
    <w:p w14:paraId="32063536" w14:textId="521C9C12" w:rsidR="00016A8B" w:rsidRPr="00C128CD" w:rsidRDefault="00957C33" w:rsidP="008B5034">
      <w:pPr>
        <w:ind w:firstLine="0"/>
        <w:rPr>
          <w:color w:val="000000" w:themeColor="text1"/>
          <w:rPrChange w:id="2355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356" w:author="Révész Gergő László" w:date="2022-04-18T01:14:00Z">
            <w:rPr/>
          </w:rPrChange>
        </w:rPr>
        <w:t>A</w:t>
      </w:r>
      <w:r w:rsidR="00735375" w:rsidRPr="00C128CD">
        <w:rPr>
          <w:color w:val="000000" w:themeColor="text1"/>
          <w:rPrChange w:id="2357" w:author="Révész Gergő László" w:date="2022-04-18T01:14:00Z">
            <w:rPr/>
          </w:rPrChange>
        </w:rPr>
        <w:t xml:space="preserve"> megtalált file-t az összes referenciájával együtt betöltjük a context-be. </w:t>
      </w:r>
      <w:r w:rsidRPr="00C128CD">
        <w:rPr>
          <w:color w:val="000000" w:themeColor="text1"/>
          <w:rPrChange w:id="2358" w:author="Révész Gergő László" w:date="2022-04-18T01:14:00Z">
            <w:rPr/>
          </w:rPrChange>
        </w:rPr>
        <w:t>E</w:t>
      </w:r>
      <w:r w:rsidR="00016A8B" w:rsidRPr="00C128CD">
        <w:rPr>
          <w:color w:val="000000" w:themeColor="text1"/>
          <w:rPrChange w:id="2359" w:author="Révész Gergő László" w:date="2022-04-18T01:14:00Z">
            <w:rPr/>
          </w:rPrChange>
        </w:rPr>
        <w:t xml:space="preserve">zt rekurzívan, a referencia </w:t>
      </w:r>
      <w:proofErr w:type="spellStart"/>
      <w:r w:rsidR="00016A8B" w:rsidRPr="00C128CD">
        <w:rPr>
          <w:color w:val="000000" w:themeColor="text1"/>
          <w:rPrChange w:id="2360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361" w:author="Révész Gergő László" w:date="2022-04-18T01:14:00Z">
            <w:rPr/>
          </w:rPrChange>
        </w:rPr>
        <w:t xml:space="preserve">-ek megkeresésével tesszük, az alapértelmezett .NET 6 </w:t>
      </w:r>
      <w:proofErr w:type="spellStart"/>
      <w:r w:rsidR="00016A8B" w:rsidRPr="00C128CD">
        <w:rPr>
          <w:color w:val="000000" w:themeColor="text1"/>
          <w:rPrChange w:id="2362" w:author="Révész Gergő László" w:date="2022-04-18T01:14:00Z">
            <w:rPr/>
          </w:rPrChange>
        </w:rPr>
        <w:t>dll</w:t>
      </w:r>
      <w:proofErr w:type="spellEnd"/>
      <w:r w:rsidR="00016A8B" w:rsidRPr="00C128CD">
        <w:rPr>
          <w:color w:val="000000" w:themeColor="text1"/>
          <w:rPrChange w:id="2363" w:author="Révész Gergő László" w:date="2022-04-18T01:14:00Z">
            <w:rPr/>
          </w:rPrChange>
        </w:rPr>
        <w:t xml:space="preserve"> referenciákat kihagyva.</w:t>
      </w:r>
    </w:p>
    <w:bookmarkStart w:id="2364" w:name="_MON_1710245531"/>
    <w:bookmarkEnd w:id="2364"/>
    <w:p w14:paraId="73F68A61" w14:textId="2DB92306" w:rsidR="00016A8B" w:rsidRPr="00C128CD" w:rsidRDefault="00982D47" w:rsidP="008B5034">
      <w:pPr>
        <w:ind w:firstLine="0"/>
        <w:rPr>
          <w:color w:val="000000" w:themeColor="text1"/>
          <w:rPrChange w:id="2365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366" w:author="Révész Gergő László" w:date="2022-04-18T01:14:00Z">
            <w:rPr>
              <w:color w:val="000000" w:themeColor="text1"/>
            </w:rPr>
          </w:rPrChange>
        </w:rPr>
        <w:object w:dxaOrig="9070" w:dyaOrig="3590" w14:anchorId="68B660F7">
          <v:shape id="_x0000_i1038" type="#_x0000_t75" style="width:453.75pt;height:180.7pt" o:ole="">
            <v:imagedata r:id="rId35" o:title=""/>
          </v:shape>
          <o:OLEObject Type="Embed" ProgID="Word.OpenDocumentText.12" ShapeID="_x0000_i1038" DrawAspect="Content" ObjectID="_1711829916" r:id="rId36"/>
        </w:object>
      </w:r>
    </w:p>
    <w:p w14:paraId="2C0F7A7C" w14:textId="620FA2C9" w:rsidR="00F333E8" w:rsidRPr="00C128CD" w:rsidRDefault="0050652E" w:rsidP="00B93E97">
      <w:pPr>
        <w:rPr>
          <w:color w:val="000000" w:themeColor="text1"/>
          <w:lang w:eastAsia="hu-HU"/>
          <w:rPrChange w:id="236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68" w:author="Révész Gergő László" w:date="2022-04-18T01:14:00Z">
            <w:rPr>
              <w:lang w:eastAsia="hu-HU"/>
            </w:rPr>
          </w:rPrChange>
        </w:rPr>
        <w:t xml:space="preserve">A kitörléshez az assembly-k és az azok által használt objektumok referenciáját a null értékre állítjuk azért, hogy a </w:t>
      </w:r>
      <w:proofErr w:type="spellStart"/>
      <w:r w:rsidRPr="00C128CD">
        <w:rPr>
          <w:color w:val="000000" w:themeColor="text1"/>
          <w:lang w:eastAsia="hu-HU"/>
          <w:rPrChange w:id="2369" w:author="Révész Gergő László" w:date="2022-04-18T01:14:00Z">
            <w:rPr>
              <w:lang w:eastAsia="hu-HU"/>
            </w:rPr>
          </w:rPrChange>
        </w:rPr>
        <w:t>Garbage</w:t>
      </w:r>
      <w:proofErr w:type="spellEnd"/>
      <w:r w:rsidRPr="00C128CD">
        <w:rPr>
          <w:color w:val="000000" w:themeColor="text1"/>
          <w:lang w:eastAsia="hu-HU"/>
          <w:rPrChange w:id="2370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371" w:author="Révész Gergő László" w:date="2022-04-18T01:14:00Z">
            <w:rPr>
              <w:lang w:eastAsia="hu-HU"/>
            </w:rPr>
          </w:rPrChange>
        </w:rPr>
        <w:t>Collector</w:t>
      </w:r>
      <w:proofErr w:type="spellEnd"/>
      <w:r w:rsidRPr="00C128CD">
        <w:rPr>
          <w:color w:val="000000" w:themeColor="text1"/>
          <w:lang w:eastAsia="hu-HU"/>
          <w:rPrChange w:id="2372" w:author="Révész Gergő László" w:date="2022-04-18T01:14:00Z">
            <w:rPr>
              <w:lang w:eastAsia="hu-HU"/>
            </w:rPr>
          </w:rPrChange>
        </w:rPr>
        <w:t>, ami a nem használt memóriaterületek felszabadításáért felelős, el tudja takarítani a</w:t>
      </w:r>
      <w:r w:rsidR="008B5034" w:rsidRPr="00C128CD">
        <w:rPr>
          <w:color w:val="000000" w:themeColor="text1"/>
          <w:lang w:eastAsia="hu-HU"/>
          <w:rPrChange w:id="2373" w:author="Révész Gergő László" w:date="2022-04-18T01:14:00Z">
            <w:rPr>
              <w:lang w:eastAsia="hu-HU"/>
            </w:rPr>
          </w:rPrChange>
        </w:rPr>
        <w:t xml:space="preserve"> nem használt assembly</w:t>
      </w:r>
      <w:r w:rsidRPr="00C128CD">
        <w:rPr>
          <w:color w:val="000000" w:themeColor="text1"/>
          <w:lang w:eastAsia="hu-HU"/>
          <w:rPrChange w:id="2374" w:author="Révész Gergő László" w:date="2022-04-18T01:14:00Z">
            <w:rPr>
              <w:lang w:eastAsia="hu-HU"/>
            </w:rPr>
          </w:rPrChange>
        </w:rPr>
        <w:t xml:space="preserve"> objektumokat</w:t>
      </w:r>
      <w:r w:rsidR="008B5034" w:rsidRPr="00C128CD">
        <w:rPr>
          <w:color w:val="000000" w:themeColor="text1"/>
          <w:lang w:eastAsia="hu-HU"/>
          <w:rPrChange w:id="2375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376" w:author="Révész Gergő László" w:date="2022-04-18T01:14:00Z">
            <w:rPr>
              <w:lang w:eastAsia="hu-HU"/>
            </w:rPr>
          </w:rPrChange>
        </w:rPr>
        <w:t xml:space="preserve">annak érdekében, hogy az </w:t>
      </w:r>
      <w:proofErr w:type="spellStart"/>
      <w:r w:rsidRPr="00C128CD">
        <w:rPr>
          <w:color w:val="000000" w:themeColor="text1"/>
          <w:lang w:eastAsia="hu-HU"/>
          <w:rPrChange w:id="2377" w:author="Révész Gergő László" w:date="2022-04-18T01:14:00Z">
            <w:rPr>
              <w:lang w:eastAsia="hu-HU"/>
            </w:rPr>
          </w:rPrChange>
        </w:rPr>
        <w:t>Unload</w:t>
      </w:r>
      <w:proofErr w:type="spellEnd"/>
      <w:r w:rsidRPr="00C128CD">
        <w:rPr>
          <w:color w:val="000000" w:themeColor="text1"/>
          <w:lang w:eastAsia="hu-HU"/>
          <w:rPrChange w:id="2378" w:author="Révész Gergő László" w:date="2022-04-18T01:14:00Z">
            <w:rPr>
              <w:lang w:eastAsia="hu-HU"/>
            </w:rPr>
          </w:rPrChange>
        </w:rPr>
        <w:t xml:space="preserve"> metódus el tudja engedni a </w:t>
      </w:r>
      <w:proofErr w:type="spellStart"/>
      <w:r w:rsidRPr="00C128CD">
        <w:rPr>
          <w:color w:val="000000" w:themeColor="text1"/>
          <w:lang w:eastAsia="hu-HU"/>
          <w:rPrChange w:id="2379" w:author="Révész Gergő László" w:date="2022-04-18T01:14:00Z">
            <w:rPr>
              <w:lang w:eastAsia="hu-HU"/>
            </w:rPr>
          </w:rPrChange>
        </w:rPr>
        <w:t>dll-eket</w:t>
      </w:r>
      <w:proofErr w:type="spellEnd"/>
      <w:r w:rsidRPr="00C128CD">
        <w:rPr>
          <w:color w:val="000000" w:themeColor="text1"/>
          <w:lang w:eastAsia="hu-HU"/>
          <w:rPrChange w:id="2380" w:author="Révész Gergő László" w:date="2022-04-18T01:14:00Z">
            <w:rPr>
              <w:lang w:eastAsia="hu-HU"/>
            </w:rPr>
          </w:rPrChange>
        </w:rPr>
        <w:t>.</w:t>
      </w:r>
    </w:p>
    <w:bookmarkStart w:id="2381" w:name="_MON_1710246576"/>
    <w:bookmarkEnd w:id="2381"/>
    <w:p w14:paraId="722491CB" w14:textId="2FB56CA9" w:rsidR="0050652E" w:rsidRPr="00C128CD" w:rsidRDefault="00002B7A" w:rsidP="008B5034">
      <w:pPr>
        <w:ind w:firstLine="0"/>
        <w:rPr>
          <w:color w:val="000000" w:themeColor="text1"/>
          <w:lang w:eastAsia="hu-HU"/>
          <w:rPrChange w:id="2382" w:author="Révész Gergő László" w:date="2022-04-18T01:14:00Z">
            <w:rPr>
              <w:lang w:eastAsia="hu-HU"/>
            </w:rPr>
          </w:rPrChange>
        </w:rPr>
      </w:pPr>
      <w:r w:rsidRPr="00002B7A">
        <w:rPr>
          <w:color w:val="000000" w:themeColor="text1"/>
          <w:lang w:eastAsia="hu-HU"/>
        </w:rPr>
        <w:object w:dxaOrig="9070" w:dyaOrig="1325" w14:anchorId="1759DE74">
          <v:shape id="_x0000_i1077" type="#_x0000_t75" style="width:453.75pt;height:67.25pt" o:ole="">
            <v:imagedata r:id="rId37" o:title=""/>
          </v:shape>
          <o:OLEObject Type="Embed" ProgID="Word.OpenDocumentText.12" ShapeID="_x0000_i1077" DrawAspect="Content" ObjectID="_1711829917" r:id="rId38"/>
        </w:object>
      </w:r>
    </w:p>
    <w:p w14:paraId="4A3560DF" w14:textId="77777777" w:rsidR="0040275F" w:rsidRPr="00C128CD" w:rsidRDefault="0040275F" w:rsidP="00B93E97">
      <w:pPr>
        <w:rPr>
          <w:color w:val="000000" w:themeColor="text1"/>
          <w:lang w:eastAsia="hu-HU"/>
          <w:rPrChange w:id="2383" w:author="Révész Gergő László" w:date="2022-04-18T01:14:00Z">
            <w:rPr>
              <w:lang w:eastAsia="hu-HU"/>
            </w:rPr>
          </w:rPrChange>
        </w:rPr>
      </w:pPr>
    </w:p>
    <w:p w14:paraId="0FF884D6" w14:textId="3A5D2A56" w:rsidR="00CE5333" w:rsidRPr="00C128CD" w:rsidRDefault="000F1B59" w:rsidP="006E0AF7">
      <w:pPr>
        <w:pStyle w:val="Cmsor3"/>
      </w:pPr>
      <w:bookmarkStart w:id="2384" w:name="_Toc98936111"/>
      <w:bookmarkStart w:id="2385" w:name="_Toc101134568"/>
      <w:r w:rsidRPr="00C128CD">
        <w:t>2.1.</w:t>
      </w:r>
      <w:r w:rsidR="00CF5F9A" w:rsidRPr="00C128CD">
        <w:t>6</w:t>
      </w:r>
      <w:r w:rsidR="003C6AAC" w:rsidRPr="00C128CD">
        <w:t>.</w:t>
      </w:r>
      <w:ins w:id="2386" w:author="Révész Gergő" w:date="2022-04-06T15:36:00Z">
        <w:r w:rsidR="007733C3" w:rsidRPr="00C128CD">
          <w:t xml:space="preserve">  </w:t>
        </w:r>
      </w:ins>
      <w:del w:id="2387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NLog</w:t>
      </w:r>
      <w:bookmarkEnd w:id="2384"/>
      <w:bookmarkEnd w:id="2385"/>
      <w:proofErr w:type="spellEnd"/>
    </w:p>
    <w:p w14:paraId="25B1474D" w14:textId="77777777" w:rsidR="0040275F" w:rsidRPr="00C128CD" w:rsidRDefault="0040275F" w:rsidP="0040275F">
      <w:pPr>
        <w:rPr>
          <w:color w:val="000000" w:themeColor="text1"/>
          <w:lang w:eastAsia="hu-HU"/>
          <w:rPrChange w:id="2388" w:author="Révész Gergő László" w:date="2022-04-18T01:14:00Z">
            <w:rPr>
              <w:lang w:eastAsia="hu-HU"/>
            </w:rPr>
          </w:rPrChange>
        </w:rPr>
      </w:pPr>
    </w:p>
    <w:p w14:paraId="6148FC32" w14:textId="42C803F5" w:rsidR="005C1CBF" w:rsidRPr="00C128CD" w:rsidRDefault="0043633C" w:rsidP="0040275F">
      <w:pPr>
        <w:ind w:firstLine="0"/>
        <w:rPr>
          <w:color w:val="000000" w:themeColor="text1"/>
          <w:lang w:eastAsia="hu-HU"/>
          <w:rPrChange w:id="23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390" w:author="Révész Gergő László" w:date="2022-04-18T01:14:00Z">
            <w:rPr>
              <w:lang w:eastAsia="hu-HU"/>
            </w:rPr>
          </w:rPrChange>
        </w:rPr>
        <w:t>Egy alkalmazásnak nagyon fontos részét képezi a naplózás. Segítségével információt tudunk szerezni az alkalmazásunkban futás közben történt eseményekről, hibákról</w:t>
      </w:r>
      <w:r w:rsidR="00844F6D" w:rsidRPr="00C128CD">
        <w:rPr>
          <w:color w:val="000000" w:themeColor="text1"/>
          <w:lang w:eastAsia="hu-HU"/>
          <w:rPrChange w:id="2391" w:author="Révész Gergő László" w:date="2022-04-18T01:14:00Z">
            <w:rPr>
              <w:lang w:eastAsia="hu-HU"/>
            </w:rPr>
          </w:rPrChange>
        </w:rPr>
        <w:t xml:space="preserve">. Ezeket visszamenőlegesen is meg tudjuk tekinteni, ami jól jöhet </w:t>
      </w:r>
      <w:r w:rsidR="00796153" w:rsidRPr="00C128CD">
        <w:rPr>
          <w:color w:val="000000" w:themeColor="text1"/>
          <w:lang w:eastAsia="hu-HU"/>
          <w:rPrChange w:id="2392" w:author="Révész Gergő László" w:date="2022-04-18T01:14:00Z">
            <w:rPr>
              <w:lang w:eastAsia="hu-HU"/>
            </w:rPr>
          </w:rPrChange>
        </w:rPr>
        <w:t>a</w:t>
      </w:r>
      <w:r w:rsidR="00844F6D" w:rsidRPr="00C128CD">
        <w:rPr>
          <w:color w:val="000000" w:themeColor="text1"/>
          <w:lang w:eastAsia="hu-HU"/>
          <w:rPrChange w:id="2393" w:author="Révész Gergő László" w:date="2022-04-18T01:14:00Z">
            <w:rPr>
              <w:lang w:eastAsia="hu-HU"/>
            </w:rPr>
          </w:rPrChange>
        </w:rPr>
        <w:t xml:space="preserve"> hib</w:t>
      </w:r>
      <w:r w:rsidR="00796153" w:rsidRPr="00C128CD">
        <w:rPr>
          <w:color w:val="000000" w:themeColor="text1"/>
          <w:lang w:eastAsia="hu-HU"/>
          <w:rPrChange w:id="2394" w:author="Révész Gergő László" w:date="2022-04-18T01:14:00Z">
            <w:rPr>
              <w:lang w:eastAsia="hu-HU"/>
            </w:rPr>
          </w:rPrChange>
        </w:rPr>
        <w:t>ák</w:t>
      </w:r>
      <w:r w:rsidR="00844F6D" w:rsidRPr="00C128CD">
        <w:rPr>
          <w:color w:val="000000" w:themeColor="text1"/>
          <w:lang w:eastAsia="hu-HU"/>
          <w:rPrChange w:id="2395" w:author="Révész Gergő László" w:date="2022-04-18T01:14:00Z">
            <w:rPr>
              <w:lang w:eastAsia="hu-HU"/>
            </w:rPr>
          </w:rPrChange>
        </w:rPr>
        <w:t xml:space="preserve"> okának kiderítés</w:t>
      </w:r>
      <w:r w:rsidR="008B5034" w:rsidRPr="00C128CD">
        <w:rPr>
          <w:color w:val="000000" w:themeColor="text1"/>
          <w:lang w:eastAsia="hu-HU"/>
          <w:rPrChange w:id="2396" w:author="Révész Gergő László" w:date="2022-04-18T01:14:00Z">
            <w:rPr>
              <w:lang w:eastAsia="hu-HU"/>
            </w:rPr>
          </w:rPrChange>
        </w:rPr>
        <w:t>ekor</w:t>
      </w:r>
      <w:r w:rsidR="00844F6D" w:rsidRPr="00C128CD">
        <w:rPr>
          <w:color w:val="000000" w:themeColor="text1"/>
          <w:lang w:eastAsia="hu-HU"/>
          <w:rPrChange w:id="2397" w:author="Révész Gergő László" w:date="2022-04-18T01:14:00Z">
            <w:rPr>
              <w:lang w:eastAsia="hu-HU"/>
            </w:rPr>
          </w:rPrChange>
        </w:rPr>
        <w:t>.</w:t>
      </w:r>
    </w:p>
    <w:p w14:paraId="66EE8BAB" w14:textId="03173E0B" w:rsidR="006104DF" w:rsidRPr="00C128CD" w:rsidRDefault="00844F6D" w:rsidP="0043633C">
      <w:pPr>
        <w:rPr>
          <w:color w:val="000000" w:themeColor="text1"/>
          <w:lang w:val="en-US" w:eastAsia="hu-HU"/>
          <w:rPrChange w:id="2398" w:author="Révész Gergő László" w:date="2022-04-18T01:14:00Z">
            <w:rPr>
              <w:lang w:val="en-US" w:eastAsia="hu-HU"/>
            </w:rPr>
          </w:rPrChange>
        </w:rPr>
      </w:pPr>
      <w:r w:rsidRPr="00C128CD">
        <w:rPr>
          <w:color w:val="000000" w:themeColor="text1"/>
          <w:lang w:eastAsia="hu-HU"/>
          <w:rPrChange w:id="2399" w:author="Révész Gergő László" w:date="2022-04-18T01:14:00Z">
            <w:rPr>
              <w:lang w:eastAsia="hu-HU"/>
            </w:rPr>
          </w:rPrChange>
        </w:rPr>
        <w:t>Naplózni file-</w:t>
      </w:r>
      <w:proofErr w:type="spellStart"/>
      <w:r w:rsidRPr="00C128CD">
        <w:rPr>
          <w:color w:val="000000" w:themeColor="text1"/>
          <w:lang w:eastAsia="hu-HU"/>
          <w:rPrChange w:id="2400" w:author="Révész Gergő László" w:date="2022-04-18T01:14:00Z">
            <w:rPr>
              <w:lang w:eastAsia="hu-HU"/>
            </w:rPr>
          </w:rPrChange>
        </w:rPr>
        <w:t>ba</w:t>
      </w:r>
      <w:proofErr w:type="spellEnd"/>
      <w:r w:rsidRPr="00C128CD">
        <w:rPr>
          <w:color w:val="000000" w:themeColor="text1"/>
          <w:lang w:eastAsia="hu-HU"/>
          <w:rPrChange w:id="2401" w:author="Révész Gergő László" w:date="2022-04-18T01:14:00Z">
            <w:rPr>
              <w:lang w:eastAsia="hu-HU"/>
            </w:rPr>
          </w:rPrChange>
        </w:rPr>
        <w:t>, adatbázisb</w:t>
      </w:r>
      <w:r w:rsidR="00210316" w:rsidRPr="00C128CD">
        <w:rPr>
          <w:color w:val="000000" w:themeColor="text1"/>
          <w:lang w:eastAsia="hu-HU"/>
          <w:rPrChange w:id="2402" w:author="Révész Gergő László" w:date="2022-04-18T01:14:00Z">
            <w:rPr>
              <w:lang w:eastAsia="hu-HU"/>
            </w:rPr>
          </w:rPrChange>
        </w:rPr>
        <w:t xml:space="preserve">a és </w:t>
      </w:r>
      <w:r w:rsidR="00A2565B" w:rsidRPr="00C128CD">
        <w:rPr>
          <w:color w:val="000000" w:themeColor="text1"/>
          <w:lang w:eastAsia="hu-HU"/>
          <w:rPrChange w:id="2403" w:author="Révész Gergő László" w:date="2022-04-18T01:14:00Z">
            <w:rPr>
              <w:lang w:eastAsia="hu-HU"/>
            </w:rPr>
          </w:rPrChange>
        </w:rPr>
        <w:t>konzolra</w:t>
      </w:r>
      <w:r w:rsidR="00210316" w:rsidRPr="00C128CD">
        <w:rPr>
          <w:color w:val="000000" w:themeColor="text1"/>
          <w:lang w:eastAsia="hu-HU"/>
          <w:rPrChange w:id="2404" w:author="Révész Gergő László" w:date="2022-04-18T01:14:00Z">
            <w:rPr>
              <w:lang w:eastAsia="hu-HU"/>
            </w:rPr>
          </w:rPrChange>
        </w:rPr>
        <w:t xml:space="preserve"> is tudunk. V</w:t>
      </w:r>
      <w:r w:rsidRPr="00C128CD">
        <w:rPr>
          <w:color w:val="000000" w:themeColor="text1"/>
          <w:lang w:eastAsia="hu-HU"/>
          <w:rPrChange w:id="2405" w:author="Révész Gergő László" w:date="2022-04-18T01:14:00Z">
            <w:rPr>
              <w:lang w:eastAsia="hu-HU"/>
            </w:rPr>
          </w:rPrChange>
        </w:rPr>
        <w:t xml:space="preserve">annak platformok, amik </w:t>
      </w:r>
      <w:r w:rsidR="00210316" w:rsidRPr="00C128CD">
        <w:rPr>
          <w:color w:val="000000" w:themeColor="text1"/>
          <w:lang w:eastAsia="hu-HU"/>
          <w:rPrChange w:id="2406" w:author="Révész Gergő László" w:date="2022-04-18T01:14:00Z">
            <w:rPr>
              <w:lang w:eastAsia="hu-HU"/>
            </w:rPr>
          </w:rPrChange>
        </w:rPr>
        <w:t>a naplózás konfigurálását</w:t>
      </w:r>
      <w:r w:rsidRPr="00C128CD">
        <w:rPr>
          <w:color w:val="000000" w:themeColor="text1"/>
          <w:lang w:eastAsia="hu-HU"/>
          <w:rPrChange w:id="2407" w:author="Révész Gergő László" w:date="2022-04-18T01:14:00Z">
            <w:rPr>
              <w:lang w:eastAsia="hu-HU"/>
            </w:rPr>
          </w:rPrChange>
        </w:rPr>
        <w:t xml:space="preserve"> rugalmasan</w:t>
      </w:r>
      <w:r w:rsidR="00A2565B" w:rsidRPr="00C128CD">
        <w:rPr>
          <w:color w:val="000000" w:themeColor="text1"/>
          <w:lang w:eastAsia="hu-HU"/>
          <w:rPrChange w:id="2408" w:author="Révész Gergő László" w:date="2022-04-18T01:14:00Z">
            <w:rPr>
              <w:lang w:eastAsia="hu-HU"/>
            </w:rPr>
          </w:rPrChange>
        </w:rPr>
        <w:t xml:space="preserve">, futás </w:t>
      </w:r>
      <w:proofErr w:type="spellStart"/>
      <w:r w:rsidR="00A2565B" w:rsidRPr="00C128CD">
        <w:rPr>
          <w:color w:val="000000" w:themeColor="text1"/>
          <w:lang w:eastAsia="hu-HU"/>
          <w:rPrChange w:id="2409" w:author="Révész Gergő László" w:date="2022-04-18T01:14:00Z">
            <w:rPr>
              <w:lang w:eastAsia="hu-HU"/>
            </w:rPr>
          </w:rPrChange>
        </w:rPr>
        <w:t>kö</w:t>
      </w:r>
      <w:r w:rsidR="00A2565B" w:rsidRPr="00C128CD">
        <w:rPr>
          <w:color w:val="000000" w:themeColor="text1"/>
          <w:lang w:val="en-US" w:eastAsia="hu-HU"/>
          <w:rPrChange w:id="2410" w:author="Révész Gergő László" w:date="2022-04-18T01:14:00Z">
            <w:rPr>
              <w:lang w:val="en-US" w:eastAsia="hu-HU"/>
            </w:rPr>
          </w:rPrChange>
        </w:rPr>
        <w:t>zben</w:t>
      </w:r>
      <w:proofErr w:type="spellEnd"/>
      <w:r w:rsidR="00A2565B" w:rsidRPr="00C128CD">
        <w:rPr>
          <w:color w:val="000000" w:themeColor="text1"/>
          <w:lang w:val="en-US" w:eastAsia="hu-HU"/>
          <w:rPrChange w:id="2411" w:author="Révész Gergő László" w:date="2022-04-18T01:14:00Z">
            <w:rPr>
              <w:lang w:val="en-US" w:eastAsia="hu-HU"/>
            </w:rPr>
          </w:rPrChange>
        </w:rPr>
        <w:t xml:space="preserve"> </w:t>
      </w:r>
      <w:r w:rsidR="00210316" w:rsidRPr="00C128CD">
        <w:rPr>
          <w:color w:val="000000" w:themeColor="text1"/>
          <w:lang w:val="en-US" w:eastAsia="hu-HU"/>
          <w:rPrChange w:id="2412" w:author="Révész Gergő László" w:date="2022-04-18T01:14:00Z">
            <w:rPr>
              <w:lang w:val="en-US" w:eastAsia="hu-HU"/>
            </w:rPr>
          </w:rPrChange>
        </w:rPr>
        <w:t xml:space="preserve">is </w:t>
      </w:r>
      <w:proofErr w:type="spellStart"/>
      <w:r w:rsidR="00A2565B" w:rsidRPr="00C128CD">
        <w:rPr>
          <w:color w:val="000000" w:themeColor="text1"/>
          <w:lang w:val="en-US" w:eastAsia="hu-HU"/>
          <w:rPrChange w:id="2413" w:author="Révész Gergő László" w:date="2022-04-18T01:14:00Z">
            <w:rPr>
              <w:lang w:val="en-US" w:eastAsia="hu-HU"/>
            </w:rPr>
          </w:rPrChange>
        </w:rPr>
        <w:t>kezelni</w:t>
      </w:r>
      <w:proofErr w:type="spellEnd"/>
      <w:r w:rsidR="00A2565B" w:rsidRPr="00C128CD">
        <w:rPr>
          <w:color w:val="000000" w:themeColor="text1"/>
          <w:lang w:val="en-US" w:eastAsia="hu-HU"/>
          <w:rPrChange w:id="2414" w:author="Révész Gergő László" w:date="2022-04-18T01:14:00Z">
            <w:rPr>
              <w:lang w:val="en-US" w:eastAsia="hu-HU"/>
            </w:rPr>
          </w:rPrChange>
        </w:rPr>
        <w:t xml:space="preserve"> </w:t>
      </w:r>
      <w:proofErr w:type="spellStart"/>
      <w:r w:rsidR="00A2565B" w:rsidRPr="00C128CD">
        <w:rPr>
          <w:color w:val="000000" w:themeColor="text1"/>
          <w:lang w:val="en-US" w:eastAsia="hu-HU"/>
          <w:rPrChange w:id="2415" w:author="Révész Gergő László" w:date="2022-04-18T01:14:00Z">
            <w:rPr>
              <w:lang w:val="en-US" w:eastAsia="hu-HU"/>
            </w:rPr>
          </w:rPrChange>
        </w:rPr>
        <w:t>tudj</w:t>
      </w:r>
      <w:r w:rsidR="00A2565B" w:rsidRPr="00C128CD">
        <w:rPr>
          <w:color w:val="000000" w:themeColor="text1"/>
          <w:lang w:eastAsia="hu-HU"/>
          <w:rPrChange w:id="2416" w:author="Révész Gergő László" w:date="2022-04-18T01:14:00Z">
            <w:rPr>
              <w:lang w:eastAsia="hu-HU"/>
            </w:rPr>
          </w:rPrChange>
        </w:rPr>
        <w:t>ák</w:t>
      </w:r>
      <w:proofErr w:type="spellEnd"/>
      <w:r w:rsidR="00A2565B" w:rsidRPr="00C128CD">
        <w:rPr>
          <w:color w:val="000000" w:themeColor="text1"/>
          <w:lang w:eastAsia="hu-HU"/>
          <w:rPrChange w:id="2417" w:author="Révész Gergő László" w:date="2022-04-18T01:14:00Z">
            <w:rPr>
              <w:lang w:eastAsia="hu-HU"/>
            </w:rPr>
          </w:rPrChange>
        </w:rPr>
        <w:t>. Egy ilyen</w:t>
      </w:r>
      <w:r w:rsidR="00210316" w:rsidRPr="00C128CD">
        <w:rPr>
          <w:color w:val="000000" w:themeColor="text1"/>
          <w:lang w:eastAsia="hu-HU"/>
          <w:rPrChange w:id="2418" w:author="Révész Gergő László" w:date="2022-04-18T01:14:00Z">
            <w:rPr>
              <w:lang w:eastAsia="hu-HU"/>
            </w:rPr>
          </w:rPrChange>
        </w:rPr>
        <w:t xml:space="preserve"> naplózó </w:t>
      </w:r>
      <w:proofErr w:type="spellStart"/>
      <w:r w:rsidR="00A2565B" w:rsidRPr="00C128CD">
        <w:rPr>
          <w:color w:val="000000" w:themeColor="text1"/>
          <w:lang w:eastAsia="hu-HU"/>
          <w:rPrChange w:id="2419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="00A2565B" w:rsidRPr="00C128CD">
        <w:rPr>
          <w:color w:val="000000" w:themeColor="text1"/>
          <w:lang w:eastAsia="hu-HU"/>
          <w:rPrChange w:id="2420" w:author="Révész Gergő László" w:date="2022-04-18T01:14:00Z">
            <w:rPr>
              <w:lang w:eastAsia="hu-HU"/>
            </w:rPr>
          </w:rPrChange>
        </w:rPr>
        <w:t xml:space="preserve"> csomag például az </w:t>
      </w:r>
      <w:proofErr w:type="spellStart"/>
      <w:r w:rsidR="00A2565B" w:rsidRPr="00C128CD">
        <w:rPr>
          <w:color w:val="000000" w:themeColor="text1"/>
          <w:lang w:eastAsia="hu-HU"/>
          <w:rPrChange w:id="2421" w:author="Révész Gergő László" w:date="2022-04-18T01:14:00Z">
            <w:rPr>
              <w:lang w:eastAsia="hu-HU"/>
            </w:rPr>
          </w:rPrChange>
        </w:rPr>
        <w:t>NLog</w:t>
      </w:r>
      <w:proofErr w:type="spellEnd"/>
      <w:customXmlInsRangeStart w:id="2422" w:author="Révész Gergő László" w:date="2022-04-16T03:20:00Z"/>
      <w:sdt>
        <w:sdtPr>
          <w:rPr>
            <w:color w:val="000000" w:themeColor="text1"/>
            <w:lang w:eastAsia="hu-HU"/>
          </w:rPr>
          <w:id w:val="-2001255410"/>
          <w:citation/>
        </w:sdtPr>
        <w:sdtEndPr/>
        <w:sdtContent>
          <w:customXmlInsRangeEnd w:id="2422"/>
          <w:ins w:id="2423" w:author="Révész Gergő László" w:date="2022-04-16T03:20:00Z">
            <w:r w:rsidR="00892A56" w:rsidRPr="00A076A1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NLo04 \l 1033 </w:instrText>
            </w:r>
          </w:ins>
          <w:r w:rsidR="00892A56" w:rsidRPr="00C128CD">
            <w:rPr>
              <w:color w:val="000000" w:themeColor="text1"/>
              <w:lang w:eastAsia="hu-HU"/>
              <w:rPrChange w:id="2424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[10]</w:t>
          </w:r>
          <w:ins w:id="2425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426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427" w:author="Révész Gergő László" w:date="2022-04-16T03:20:00Z"/>
        </w:sdtContent>
      </w:sdt>
      <w:customXmlInsRangeEnd w:id="2427"/>
      <w:r w:rsidR="00A2565B" w:rsidRPr="00C128CD">
        <w:rPr>
          <w:color w:val="000000" w:themeColor="text1"/>
          <w:lang w:eastAsia="hu-HU"/>
          <w:rPrChange w:id="2428" w:author="Révész Gergő László" w:date="2022-04-18T01:14:00Z">
            <w:rPr>
              <w:lang w:eastAsia="hu-HU"/>
            </w:rPr>
          </w:rPrChange>
        </w:rPr>
        <w:t>, ami</w:t>
      </w:r>
      <w:r w:rsidR="00210316" w:rsidRPr="00C128CD">
        <w:rPr>
          <w:color w:val="000000" w:themeColor="text1"/>
          <w:lang w:eastAsia="hu-HU"/>
          <w:rPrChange w:id="2429" w:author="Révész Gergő László" w:date="2022-04-18T01:14:00Z">
            <w:rPr>
              <w:lang w:eastAsia="hu-HU"/>
            </w:rPr>
          </w:rPrChange>
        </w:rPr>
        <w:t>t</w:t>
      </w:r>
      <w:r w:rsidR="00A2565B" w:rsidRPr="00C128CD">
        <w:rPr>
          <w:color w:val="000000" w:themeColor="text1"/>
          <w:lang w:eastAsia="hu-HU"/>
          <w:rPrChange w:id="2430" w:author="Révész Gergő László" w:date="2022-04-18T01:14:00Z">
            <w:rPr>
              <w:lang w:eastAsia="hu-HU"/>
            </w:rPr>
          </w:rPrChange>
        </w:rPr>
        <w:t xml:space="preserve"> </w:t>
      </w:r>
      <w:r w:rsidR="00501CC4" w:rsidRPr="00C128CD">
        <w:rPr>
          <w:color w:val="000000" w:themeColor="text1"/>
          <w:lang w:eastAsia="hu-HU"/>
          <w:rPrChange w:id="2431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501CC4" w:rsidRPr="00C128CD">
        <w:rPr>
          <w:color w:val="000000" w:themeColor="text1"/>
          <w:lang w:eastAsia="hu-HU"/>
          <w:rPrChange w:id="2432" w:author="Révész Gergő László" w:date="2022-04-18T01:14:00Z">
            <w:rPr>
              <w:lang w:eastAsia="hu-HU"/>
            </w:rPr>
          </w:rPrChange>
        </w:rPr>
        <w:t>config</w:t>
      </w:r>
      <w:proofErr w:type="spellEnd"/>
      <w:r w:rsidR="00501CC4" w:rsidRPr="00C128CD">
        <w:rPr>
          <w:color w:val="000000" w:themeColor="text1"/>
          <w:lang w:eastAsia="hu-HU"/>
          <w:rPrChange w:id="2433" w:author="Révész Gergő László" w:date="2022-04-18T01:14:00Z">
            <w:rPr>
              <w:lang w:eastAsia="hu-HU"/>
            </w:rPr>
          </w:rPrChange>
        </w:rPr>
        <w:t xml:space="preserve"> file</w:t>
      </w:r>
      <w:r w:rsidR="00210316" w:rsidRPr="00C128CD">
        <w:rPr>
          <w:color w:val="000000" w:themeColor="text1"/>
          <w:lang w:eastAsia="hu-HU"/>
          <w:rPrChange w:id="2434" w:author="Révész Gergő László" w:date="2022-04-18T01:14:00Z">
            <w:rPr>
              <w:lang w:eastAsia="hu-HU"/>
            </w:rPr>
          </w:rPrChange>
        </w:rPr>
        <w:t xml:space="preserve"> beállítása után egyszerűen használhatunk programunkon belül.</w:t>
      </w:r>
    </w:p>
    <w:bookmarkStart w:id="2435" w:name="_MON_1710068329"/>
    <w:bookmarkEnd w:id="2435"/>
    <w:p w14:paraId="4C58EF65" w14:textId="2E646270" w:rsidR="00247FC9" w:rsidRPr="00C128CD" w:rsidRDefault="002B0395" w:rsidP="00210316">
      <w:pPr>
        <w:ind w:firstLine="0"/>
        <w:rPr>
          <w:color w:val="000000" w:themeColor="text1"/>
          <w:lang w:eastAsia="hu-HU"/>
          <w:rPrChange w:id="24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3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3533" w14:anchorId="666FF2AA">
          <v:shape id="_x0000_i1040" type="#_x0000_t75" style="width:453.75pt;height:175.25pt" o:ole="">
            <v:imagedata r:id="rId39" o:title=""/>
          </v:shape>
          <o:OLEObject Type="Embed" ProgID="Word.OpenDocumentText.12" ShapeID="_x0000_i1040" DrawAspect="Content" ObjectID="_1711829918" r:id="rId40"/>
        </w:object>
      </w:r>
      <w:bookmarkStart w:id="2438" w:name="_Toc98936112"/>
    </w:p>
    <w:p w14:paraId="0EA779B1" w14:textId="1EDEF162" w:rsidR="00D922BF" w:rsidRPr="00C128CD" w:rsidRDefault="00D922BF" w:rsidP="00210316">
      <w:pPr>
        <w:ind w:firstLine="0"/>
        <w:rPr>
          <w:color w:val="000000" w:themeColor="text1"/>
          <w:lang w:eastAsia="hu-HU"/>
          <w:rPrChange w:id="24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40" w:author="Révész Gergő László" w:date="2022-04-18T01:14:00Z">
            <w:rPr>
              <w:lang w:eastAsia="hu-HU"/>
            </w:rPr>
          </w:rPrChange>
        </w:rPr>
        <w:t xml:space="preserve">Az </w:t>
      </w:r>
      <w:proofErr w:type="spellStart"/>
      <w:r w:rsidRPr="00C128CD">
        <w:rPr>
          <w:color w:val="000000" w:themeColor="text1"/>
          <w:lang w:eastAsia="hu-HU"/>
          <w:rPrChange w:id="2441" w:author="Révész Gergő László" w:date="2022-04-18T01:14:00Z">
            <w:rPr>
              <w:lang w:eastAsia="hu-HU"/>
            </w:rPr>
          </w:rPrChange>
        </w:rPr>
        <w:t>IHostBuilder</w:t>
      </w:r>
      <w:proofErr w:type="spellEnd"/>
      <w:r w:rsidRPr="00C128CD">
        <w:rPr>
          <w:color w:val="000000" w:themeColor="text1"/>
          <w:lang w:eastAsia="hu-HU"/>
          <w:rPrChange w:id="2442" w:author="Révész Gergő László" w:date="2022-04-18T01:14:00Z">
            <w:rPr>
              <w:lang w:eastAsia="hu-HU"/>
            </w:rPr>
          </w:rPrChange>
        </w:rPr>
        <w:t xml:space="preserve"> log-</w:t>
      </w:r>
      <w:proofErr w:type="spellStart"/>
      <w:r w:rsidRPr="00C128CD">
        <w:rPr>
          <w:color w:val="000000" w:themeColor="text1"/>
          <w:lang w:eastAsia="hu-HU"/>
          <w:rPrChange w:id="2443" w:author="Révész Gergő László" w:date="2022-04-18T01:14:00Z">
            <w:rPr>
              <w:lang w:eastAsia="hu-HU"/>
            </w:rPr>
          </w:rPrChange>
        </w:rPr>
        <w:t>olásának</w:t>
      </w:r>
      <w:proofErr w:type="spellEnd"/>
      <w:r w:rsidRPr="00C128CD">
        <w:rPr>
          <w:color w:val="000000" w:themeColor="text1"/>
          <w:lang w:eastAsia="hu-HU"/>
          <w:rPrChange w:id="2444" w:author="Révész Gergő László" w:date="2022-04-18T01:14:00Z">
            <w:rPr>
              <w:lang w:eastAsia="hu-HU"/>
            </w:rPr>
          </w:rPrChange>
        </w:rPr>
        <w:t xml:space="preserve"> konfigurálása után injektálás segítségével használhatjuk a </w:t>
      </w:r>
      <w:proofErr w:type="spellStart"/>
      <w:r w:rsidRPr="00C128CD">
        <w:rPr>
          <w:color w:val="000000" w:themeColor="text1"/>
          <w:lang w:eastAsia="hu-HU"/>
          <w:rPrChange w:id="2445" w:author="Révész Gergő László" w:date="2022-04-18T01:14:00Z">
            <w:rPr>
              <w:lang w:eastAsia="hu-HU"/>
            </w:rPr>
          </w:rPrChange>
        </w:rPr>
        <w:t>logger</w:t>
      </w:r>
      <w:proofErr w:type="spellEnd"/>
      <w:r w:rsidRPr="00C128CD">
        <w:rPr>
          <w:color w:val="000000" w:themeColor="text1"/>
          <w:lang w:eastAsia="hu-HU"/>
          <w:rPrChange w:id="2446" w:author="Révész Gergő László" w:date="2022-04-18T01:14:00Z">
            <w:rPr>
              <w:lang w:eastAsia="hu-HU"/>
            </w:rPr>
          </w:rPrChange>
        </w:rPr>
        <w:t>-t.</w:t>
      </w:r>
    </w:p>
    <w:bookmarkStart w:id="2447" w:name="_MON_1710068834"/>
    <w:bookmarkEnd w:id="2447"/>
    <w:p w14:paraId="45785CA0" w14:textId="7E65314C" w:rsidR="00247FC9" w:rsidRPr="00C128CD" w:rsidRDefault="00982D47" w:rsidP="003554A7">
      <w:pPr>
        <w:ind w:firstLine="0"/>
        <w:rPr>
          <w:color w:val="000000" w:themeColor="text1"/>
          <w:rPrChange w:id="2448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2449" w:author="Révész Gergő László" w:date="2022-04-18T01:14:00Z">
            <w:rPr>
              <w:color w:val="000000" w:themeColor="text1"/>
            </w:rPr>
          </w:rPrChange>
        </w:rPr>
        <w:object w:dxaOrig="9070" w:dyaOrig="2173" w14:anchorId="5CD83C9D">
          <v:shape id="_x0000_i1041" type="#_x0000_t75" style="width:453.75pt;height:108pt" o:ole="">
            <v:imagedata r:id="rId41" o:title=""/>
          </v:shape>
          <o:OLEObject Type="Embed" ProgID="Word.OpenDocumentText.12" ShapeID="_x0000_i1041" DrawAspect="Content" ObjectID="_1711829919" r:id="rId42"/>
        </w:object>
      </w:r>
    </w:p>
    <w:bookmarkStart w:id="2450" w:name="_MON_1710681331"/>
    <w:bookmarkEnd w:id="2450"/>
    <w:p w14:paraId="378892CB" w14:textId="074AC246" w:rsidR="00D922BF" w:rsidRPr="00C128CD" w:rsidRDefault="00BE464D" w:rsidP="003554A7">
      <w:pPr>
        <w:ind w:firstLine="0"/>
        <w:rPr>
          <w:color w:val="000000" w:themeColor="text1"/>
          <w:lang w:eastAsia="hu-HU"/>
          <w:rPrChange w:id="2451" w:author="Révész Gergő László" w:date="2022-04-18T01:14:00Z">
            <w:rPr>
              <w:lang w:eastAsia="hu-HU"/>
            </w:rPr>
          </w:rPrChange>
        </w:rPr>
      </w:pPr>
      <w:r w:rsidRPr="00BE464D">
        <w:rPr>
          <w:color w:val="000000" w:themeColor="text1"/>
          <w:lang w:eastAsia="hu-HU"/>
        </w:rPr>
        <w:object w:dxaOrig="9070" w:dyaOrig="1767" w14:anchorId="1C6F17BB">
          <v:shape id="_x0000_i1079" type="#_x0000_t75" style="width:453.75pt;height:90.35pt" o:ole="">
            <v:imagedata r:id="rId43" o:title=""/>
          </v:shape>
          <o:OLEObject Type="Embed" ProgID="Word.OpenDocumentText.12" ShapeID="_x0000_i1079" DrawAspect="Content" ObjectID="_1711829920" r:id="rId44"/>
        </w:object>
      </w:r>
    </w:p>
    <w:p w14:paraId="693D5B59" w14:textId="77777777" w:rsidR="00B62B70" w:rsidRPr="00C128CD" w:rsidRDefault="00B62B70" w:rsidP="00B62B70">
      <w:pPr>
        <w:rPr>
          <w:color w:val="000000" w:themeColor="text1"/>
          <w:lang w:eastAsia="hu-HU"/>
          <w:rPrChange w:id="2452" w:author="Révész Gergő László" w:date="2022-04-18T01:14:00Z">
            <w:rPr>
              <w:lang w:eastAsia="hu-HU"/>
            </w:rPr>
          </w:rPrChange>
        </w:rPr>
      </w:pPr>
    </w:p>
    <w:p w14:paraId="44591FFC" w14:textId="476210AF" w:rsidR="0040275F" w:rsidRPr="00C128CD" w:rsidRDefault="00D578B1" w:rsidP="006E0AF7">
      <w:pPr>
        <w:pStyle w:val="Cmsor2"/>
      </w:pPr>
      <w:bookmarkStart w:id="2453" w:name="_Toc101134569"/>
      <w:r w:rsidRPr="00C128CD">
        <w:t>2.2.</w:t>
      </w:r>
      <w:ins w:id="2454" w:author="Révész Gergő" w:date="2022-04-06T15:36:00Z">
        <w:r w:rsidR="007733C3" w:rsidRPr="00C128CD">
          <w:t xml:space="preserve">  </w:t>
        </w:r>
      </w:ins>
      <w:del w:id="2455" w:author="Révész Gergő" w:date="2022-04-06T15:56:00Z">
        <w:r w:rsidRPr="00C128CD" w:rsidDel="006E0AF7">
          <w:delText xml:space="preserve"> </w:delText>
        </w:r>
      </w:del>
      <w:proofErr w:type="spellStart"/>
      <w:r w:rsidR="00CE5333" w:rsidRPr="00C128CD">
        <w:t>Blazor</w:t>
      </w:r>
      <w:bookmarkEnd w:id="2438"/>
      <w:bookmarkEnd w:id="2453"/>
      <w:proofErr w:type="spellEnd"/>
    </w:p>
    <w:p w14:paraId="52B69F23" w14:textId="77777777" w:rsidR="0040275F" w:rsidRPr="00C128CD" w:rsidRDefault="0040275F" w:rsidP="0040275F">
      <w:pPr>
        <w:rPr>
          <w:color w:val="000000" w:themeColor="text1"/>
          <w:lang w:eastAsia="hu-HU"/>
          <w:rPrChange w:id="2456" w:author="Révész Gergő László" w:date="2022-04-18T01:14:00Z">
            <w:rPr>
              <w:lang w:eastAsia="hu-HU"/>
            </w:rPr>
          </w:rPrChange>
        </w:rPr>
      </w:pPr>
    </w:p>
    <w:p w14:paraId="3727B158" w14:textId="02564609" w:rsidR="00B50FD3" w:rsidRPr="00C128CD" w:rsidRDefault="004161A6" w:rsidP="0040275F">
      <w:pPr>
        <w:ind w:firstLine="0"/>
        <w:rPr>
          <w:color w:val="000000" w:themeColor="text1"/>
          <w:lang w:eastAsia="hu-HU"/>
          <w:rPrChange w:id="24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58" w:author="Révész Gergő László" w:date="2022-04-18T01:14:00Z">
            <w:rPr>
              <w:lang w:eastAsia="hu-HU"/>
            </w:rPr>
          </w:rPrChange>
        </w:rPr>
        <w:t xml:space="preserve">A szakdolgozat Windows </w:t>
      </w:r>
      <w:del w:id="2459" w:author="Révész Gergő László" w:date="2022-04-10T02:38:00Z">
        <w:r w:rsidRPr="00C128CD" w:rsidDel="000B1B6F">
          <w:rPr>
            <w:color w:val="000000" w:themeColor="text1"/>
            <w:lang w:eastAsia="hu-HU"/>
            <w:rPrChange w:id="2460" w:author="Révész Gergő László" w:date="2022-04-18T01:14:00Z">
              <w:rPr>
                <w:lang w:eastAsia="hu-HU"/>
              </w:rPr>
            </w:rPrChange>
          </w:rPr>
          <w:delText xml:space="preserve">szervíz </w:delText>
        </w:r>
      </w:del>
      <w:ins w:id="2461" w:author="Révész Gergő László" w:date="2022-04-10T02:38:00Z">
        <w:r w:rsidR="000B1B6F" w:rsidRPr="00C128CD">
          <w:rPr>
            <w:color w:val="000000" w:themeColor="text1"/>
            <w:lang w:eastAsia="hu-HU"/>
            <w:rPrChange w:id="2462" w:author="Révész Gergő László" w:date="2022-04-18T01:14:00Z">
              <w:rPr>
                <w:lang w:eastAsia="hu-HU"/>
              </w:rPr>
            </w:rPrChange>
          </w:rPr>
          <w:t xml:space="preserve">Service </w:t>
        </w:r>
      </w:ins>
      <w:r w:rsidRPr="00C128CD">
        <w:rPr>
          <w:color w:val="000000" w:themeColor="text1"/>
          <w:lang w:eastAsia="hu-HU"/>
          <w:rPrChange w:id="2463" w:author="Révész Gergő László" w:date="2022-04-18T01:14:00Z">
            <w:rPr>
              <w:lang w:eastAsia="hu-HU"/>
            </w:rPr>
          </w:rPrChange>
        </w:rPr>
        <w:t xml:space="preserve">részéhez </w:t>
      </w:r>
      <w:r w:rsidR="00FF633C" w:rsidRPr="00C128CD">
        <w:rPr>
          <w:color w:val="000000" w:themeColor="text1"/>
          <w:lang w:eastAsia="hu-HU"/>
          <w:rPrChange w:id="2464" w:author="Révész Gergő László" w:date="2022-04-18T01:14:00Z">
            <w:rPr>
              <w:lang w:eastAsia="hu-HU"/>
            </w:rPr>
          </w:rPrChange>
        </w:rPr>
        <w:t>fejlesztésre került</w:t>
      </w:r>
      <w:r w:rsidRPr="00C128CD">
        <w:rPr>
          <w:color w:val="000000" w:themeColor="text1"/>
          <w:lang w:eastAsia="hu-HU"/>
          <w:rPrChange w:id="2465" w:author="Révész Gergő László" w:date="2022-04-18T01:14:00Z">
            <w:rPr>
              <w:lang w:eastAsia="hu-HU"/>
            </w:rPr>
          </w:rPrChange>
        </w:rPr>
        <w:t xml:space="preserve"> egy webes felület is annak érdekében, hogy a felhasználók kezelni tudják, és nyomon tudják követni a </w:t>
      </w:r>
      <w:del w:id="2466" w:author="Révész Gergő László" w:date="2022-04-10T02:36:00Z">
        <w:r w:rsidRPr="00C128CD" w:rsidDel="000B1B6F">
          <w:rPr>
            <w:color w:val="000000" w:themeColor="text1"/>
            <w:lang w:eastAsia="hu-HU"/>
            <w:rPrChange w:id="2467" w:author="Révész Gergő László" w:date="2022-04-18T01:14:00Z">
              <w:rPr>
                <w:lang w:eastAsia="hu-HU"/>
              </w:rPr>
            </w:rPrChange>
          </w:rPr>
          <w:delText xml:space="preserve">szervízben </w:delText>
        </w:r>
      </w:del>
      <w:ins w:id="2468" w:author="Révész Gergő László" w:date="2022-04-10T02:36:00Z">
        <w:r w:rsidR="000B1B6F" w:rsidRPr="00C128CD">
          <w:rPr>
            <w:color w:val="000000" w:themeColor="text1"/>
            <w:lang w:eastAsia="hu-HU"/>
            <w:rPrChange w:id="2469" w:author="Révész Gergő László" w:date="2022-04-18T01:14:00Z">
              <w:rPr>
                <w:lang w:eastAsia="hu-HU"/>
              </w:rPr>
            </w:rPrChange>
          </w:rPr>
          <w:t xml:space="preserve">szolgáltatásban </w:t>
        </w:r>
      </w:ins>
      <w:r w:rsidRPr="00C128CD">
        <w:rPr>
          <w:color w:val="000000" w:themeColor="text1"/>
          <w:lang w:eastAsia="hu-HU"/>
          <w:rPrChange w:id="2470" w:author="Révész Gergő László" w:date="2022-04-18T01:14:00Z">
            <w:rPr>
              <w:lang w:eastAsia="hu-HU"/>
            </w:rPr>
          </w:rPrChange>
        </w:rPr>
        <w:t>futó feladatok státuszát.</w:t>
      </w:r>
    </w:p>
    <w:p w14:paraId="194A6890" w14:textId="77777777" w:rsidR="00B50FD3" w:rsidRPr="00C128CD" w:rsidRDefault="00F664B3" w:rsidP="00AF4D71">
      <w:pPr>
        <w:rPr>
          <w:color w:val="000000" w:themeColor="text1"/>
          <w:lang w:eastAsia="hu-HU"/>
          <w:rPrChange w:id="24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72" w:author="Révész Gergő László" w:date="2022-04-18T01:14:00Z">
            <w:rPr>
              <w:lang w:eastAsia="hu-HU"/>
            </w:rPr>
          </w:rPrChange>
        </w:rPr>
        <w:t xml:space="preserve">Manapság </w:t>
      </w:r>
      <w:r w:rsidR="004161A6" w:rsidRPr="00C128CD">
        <w:rPr>
          <w:color w:val="000000" w:themeColor="text1"/>
          <w:lang w:eastAsia="hu-HU"/>
          <w:rPrChange w:id="2473" w:author="Révész Gergő László" w:date="2022-04-18T01:14:00Z">
            <w:rPr>
              <w:lang w:eastAsia="hu-HU"/>
            </w:rPr>
          </w:rPrChange>
        </w:rPr>
        <w:t xml:space="preserve">számos keretrendszer létezik annak érdekében, hogy megkönnyítsék egy webalkalmazás elkészítését. </w:t>
      </w:r>
      <w:r w:rsidR="00F41E73" w:rsidRPr="00C128CD">
        <w:rPr>
          <w:color w:val="000000" w:themeColor="text1"/>
          <w:lang w:eastAsia="hu-HU"/>
          <w:rPrChange w:id="2474" w:author="Révész Gergő László" w:date="2022-04-18T01:14:00Z">
            <w:rPr>
              <w:lang w:eastAsia="hu-HU"/>
            </w:rPr>
          </w:rPrChange>
        </w:rPr>
        <w:t>Ezek segítségével már nem csak JavaScript nyelven van lehetőségünk a weboldalunk háttér logikáját megírni</w:t>
      </w:r>
      <w:r w:rsidR="000D0E97" w:rsidRPr="00C128CD">
        <w:rPr>
          <w:color w:val="000000" w:themeColor="text1"/>
          <w:lang w:eastAsia="hu-HU"/>
          <w:rPrChange w:id="2475" w:author="Révész Gergő László" w:date="2022-04-18T01:14:00Z">
            <w:rPr>
              <w:lang w:eastAsia="hu-HU"/>
            </w:rPr>
          </w:rPrChange>
        </w:rPr>
        <w:t>.</w:t>
      </w:r>
      <w:r w:rsidR="00B50FD3" w:rsidRPr="00C128CD">
        <w:rPr>
          <w:color w:val="000000" w:themeColor="text1"/>
          <w:lang w:eastAsia="hu-HU"/>
          <w:rPrChange w:id="2476" w:author="Révész Gergő László" w:date="2022-04-18T01:14:00Z">
            <w:rPr>
              <w:lang w:eastAsia="hu-HU"/>
            </w:rPr>
          </w:rPrChange>
        </w:rPr>
        <w:t xml:space="preserve"> Gondoskodnak arról, hogy a JavaScript akár teljes mértékben való elkerülése mellett is hibátlanul tudjanak működni weboldalaink.</w:t>
      </w:r>
    </w:p>
    <w:p w14:paraId="121F0ADD" w14:textId="119C47F9" w:rsidR="002A25DD" w:rsidRPr="00C128CD" w:rsidRDefault="00B50FD3" w:rsidP="00B50FD3">
      <w:pPr>
        <w:rPr>
          <w:color w:val="000000" w:themeColor="text1"/>
          <w:lang w:eastAsia="hu-HU"/>
          <w:rPrChange w:id="24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478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479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480" w:author="Révész Gergő László" w:date="2022-04-18T01:14:00Z">
            <w:rPr>
              <w:lang w:eastAsia="hu-HU"/>
            </w:rPr>
          </w:rPrChange>
        </w:rPr>
        <w:t xml:space="preserve"> egy olyan webes keretrendszer, amivel C</w:t>
      </w:r>
      <w:r w:rsidRPr="00C128CD">
        <w:rPr>
          <w:color w:val="000000" w:themeColor="text1"/>
          <w:lang w:val="en-US" w:eastAsia="hu-HU"/>
          <w:rPrChange w:id="2481" w:author="Révész Gergő László" w:date="2022-04-18T01:14:00Z">
            <w:rPr>
              <w:lang w:val="en-US" w:eastAsia="hu-HU"/>
            </w:rPr>
          </w:rPrChange>
        </w:rPr>
        <w:t xml:space="preserve">#, HTML </w:t>
      </w:r>
      <w:r w:rsidRPr="00C128CD">
        <w:rPr>
          <w:color w:val="000000" w:themeColor="text1"/>
          <w:lang w:eastAsia="hu-HU"/>
          <w:rPrChange w:id="2482" w:author="Révész Gergő László" w:date="2022-04-18T01:14:00Z">
            <w:rPr>
              <w:lang w:eastAsia="hu-HU"/>
            </w:rPr>
          </w:rPrChange>
        </w:rPr>
        <w:t xml:space="preserve">és CSS segítségével </w:t>
      </w:r>
      <w:r w:rsidR="00FF633C" w:rsidRPr="00C128CD">
        <w:rPr>
          <w:color w:val="000000" w:themeColor="text1"/>
          <w:lang w:eastAsia="hu-HU"/>
          <w:rPrChange w:id="2483" w:author="Révész Gergő László" w:date="2022-04-18T01:14:00Z">
            <w:rPr>
              <w:lang w:eastAsia="hu-HU"/>
            </w:rPr>
          </w:rPrChange>
        </w:rPr>
        <w:t xml:space="preserve">teljes mértékben </w:t>
      </w:r>
      <w:r w:rsidRPr="00C128CD">
        <w:rPr>
          <w:color w:val="000000" w:themeColor="text1"/>
          <w:lang w:eastAsia="hu-HU"/>
          <w:rPrChange w:id="2484" w:author="Révész Gergő László" w:date="2022-04-18T01:14:00Z">
            <w:rPr>
              <w:lang w:eastAsia="hu-HU"/>
            </w:rPr>
          </w:rPrChange>
        </w:rPr>
        <w:t xml:space="preserve">felépíthető egy webalkalmazás. Futtatására két féle lehetőség áll a rendelkezésünkre. </w:t>
      </w:r>
      <w:r w:rsidR="00CC1AE2" w:rsidRPr="00C128CD">
        <w:rPr>
          <w:color w:val="000000" w:themeColor="text1"/>
          <w:lang w:eastAsia="hu-HU"/>
          <w:rPrChange w:id="2485" w:author="Révész Gergő László" w:date="2022-04-18T01:14:00Z">
            <w:rPr>
              <w:lang w:eastAsia="hu-HU"/>
            </w:rPr>
          </w:rPrChange>
        </w:rPr>
        <w:t xml:space="preserve">Az egyik lehetőség a </w:t>
      </w:r>
      <w:proofErr w:type="spellStart"/>
      <w:r w:rsidR="00CC1AE2" w:rsidRPr="00C128CD">
        <w:rPr>
          <w:color w:val="000000" w:themeColor="text1"/>
          <w:lang w:eastAsia="hu-HU"/>
          <w:rPrChange w:id="2486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CC1AE2" w:rsidRPr="00C128CD">
        <w:rPr>
          <w:color w:val="000000" w:themeColor="text1"/>
          <w:lang w:eastAsia="hu-HU"/>
          <w:rPrChange w:id="2487" w:author="Révész Gergő László" w:date="2022-04-18T01:14:00Z">
            <w:rPr>
              <w:lang w:eastAsia="hu-HU"/>
            </w:rPr>
          </w:rPrChange>
        </w:rPr>
        <w:t xml:space="preserve"> Server</w:t>
      </w:r>
      <w:ins w:id="2488" w:author="Révész Gergő" w:date="2022-04-13T12:41:00Z">
        <w:r w:rsidR="00BF4ADB" w:rsidRPr="00C128CD">
          <w:rPr>
            <w:color w:val="000000" w:themeColor="text1"/>
            <w:lang w:eastAsia="hu-HU"/>
            <w:rPrChange w:id="2489" w:author="Révész Gergő László" w:date="2022-04-18T01:14:00Z">
              <w:rPr>
                <w:lang w:eastAsia="hu-HU"/>
              </w:rPr>
            </w:rPrChange>
          </w:rPr>
          <w:t xml:space="preserve">, ami szerver oldali </w:t>
        </w:r>
        <w:proofErr w:type="spellStart"/>
        <w:r w:rsidR="00BF4ADB" w:rsidRPr="00C128CD">
          <w:rPr>
            <w:color w:val="000000" w:themeColor="text1"/>
            <w:lang w:eastAsia="hu-HU"/>
            <w:rPrChange w:id="2490" w:author="Révész Gergő László" w:date="2022-04-18T01:14:00Z">
              <w:rPr>
                <w:lang w:eastAsia="hu-HU"/>
              </w:rPr>
            </w:rPrChange>
          </w:rPr>
          <w:t>render-elést</w:t>
        </w:r>
        <w:proofErr w:type="spellEnd"/>
        <w:r w:rsidR="00BF4ADB" w:rsidRPr="00C128CD">
          <w:rPr>
            <w:color w:val="000000" w:themeColor="text1"/>
            <w:lang w:eastAsia="hu-HU"/>
            <w:rPrChange w:id="2491" w:author="Révész Gergő László" w:date="2022-04-18T01:14:00Z">
              <w:rPr>
                <w:lang w:eastAsia="hu-HU"/>
              </w:rPr>
            </w:rPrChange>
          </w:rPr>
          <w:t xml:space="preserve"> biztosít</w:t>
        </w:r>
      </w:ins>
      <w:r w:rsidR="00CC1AE2" w:rsidRPr="00C128CD">
        <w:rPr>
          <w:color w:val="000000" w:themeColor="text1"/>
          <w:lang w:eastAsia="hu-HU"/>
          <w:rPrChange w:id="2492" w:author="Révész Gergő László" w:date="2022-04-18T01:14:00Z">
            <w:rPr>
              <w:lang w:eastAsia="hu-HU"/>
            </w:rPr>
          </w:rPrChange>
        </w:rPr>
        <w:t xml:space="preserve">. Ezt használva a </w:t>
      </w:r>
      <w:r w:rsidR="002A25DD" w:rsidRPr="00C128CD">
        <w:rPr>
          <w:color w:val="000000" w:themeColor="text1"/>
          <w:lang w:eastAsia="hu-HU"/>
          <w:rPrChange w:id="2493" w:author="Révész Gergő László" w:date="2022-04-18T01:14:00Z">
            <w:rPr>
              <w:lang w:eastAsia="hu-HU"/>
            </w:rPr>
          </w:rPrChange>
        </w:rPr>
        <w:t xml:space="preserve">kliens </w:t>
      </w:r>
      <w:proofErr w:type="spellStart"/>
      <w:r w:rsidR="002A25DD" w:rsidRPr="00C128CD">
        <w:rPr>
          <w:color w:val="000000" w:themeColor="text1"/>
          <w:lang w:eastAsia="hu-HU"/>
          <w:rPrChange w:id="2494" w:author="Révész Gergő László" w:date="2022-04-18T01:14:00Z">
            <w:rPr>
              <w:lang w:eastAsia="hu-HU"/>
            </w:rPr>
          </w:rPrChange>
        </w:rPr>
        <w:t>SignalR</w:t>
      </w:r>
      <w:proofErr w:type="spellEnd"/>
      <w:r w:rsidR="002A25DD" w:rsidRPr="00C128CD">
        <w:rPr>
          <w:color w:val="000000" w:themeColor="text1"/>
          <w:lang w:eastAsia="hu-HU"/>
          <w:rPrChange w:id="2495" w:author="Révész Gergő László" w:date="2022-04-18T01:14:00Z">
            <w:rPr>
              <w:lang w:eastAsia="hu-HU"/>
            </w:rPr>
          </w:rPrChange>
        </w:rPr>
        <w:t xml:space="preserve"> kapcsolaton keresztül kommunikál a szerverrel</w:t>
      </w:r>
      <w:del w:id="2496" w:author="Révész Gergő" w:date="2022-04-13T12:44:00Z">
        <w:r w:rsidR="002A25DD" w:rsidRPr="00C128CD" w:rsidDel="00BF4ADB">
          <w:rPr>
            <w:color w:val="000000" w:themeColor="text1"/>
            <w:lang w:eastAsia="hu-HU"/>
            <w:rPrChange w:id="2497" w:author="Révész Gergő László" w:date="2022-04-18T01:14:00Z">
              <w:rPr>
                <w:lang w:eastAsia="hu-HU"/>
              </w:rPr>
            </w:rPrChange>
          </w:rPr>
          <w:delText xml:space="preserve">, </w:delText>
        </w:r>
      </w:del>
      <w:ins w:id="2498" w:author="Révész Gergő" w:date="2022-04-13T12:44:00Z">
        <w:r w:rsidR="00BF4ADB" w:rsidRPr="00C128CD">
          <w:rPr>
            <w:color w:val="000000" w:themeColor="text1"/>
            <w:lang w:eastAsia="hu-HU"/>
            <w:rPrChange w:id="2499" w:author="Révész Gergő László" w:date="2022-04-18T01:14:00Z">
              <w:rPr>
                <w:lang w:eastAsia="hu-HU"/>
              </w:rPr>
            </w:rPrChange>
          </w:rPr>
          <w:t xml:space="preserve">, </w:t>
        </w:r>
      </w:ins>
      <w:ins w:id="2500" w:author="Révész Gergő" w:date="2022-04-13T12:43:00Z">
        <w:r w:rsidR="00BF4ADB" w:rsidRPr="00C128CD">
          <w:rPr>
            <w:color w:val="000000" w:themeColor="text1"/>
            <w:lang w:eastAsia="hu-HU"/>
            <w:rPrChange w:id="2501" w:author="Révész Gergő László" w:date="2022-04-18T01:14:00Z">
              <w:rPr>
                <w:lang w:eastAsia="hu-HU"/>
              </w:rPr>
            </w:rPrChange>
          </w:rPr>
          <w:t xml:space="preserve">és </w:t>
        </w:r>
      </w:ins>
      <w:r w:rsidR="002A25DD" w:rsidRPr="00C128CD">
        <w:rPr>
          <w:color w:val="000000" w:themeColor="text1"/>
          <w:lang w:eastAsia="hu-HU"/>
          <w:rPrChange w:id="2502" w:author="Révész Gergő László" w:date="2022-04-18T01:14:00Z">
            <w:rPr>
              <w:lang w:eastAsia="hu-HU"/>
            </w:rPr>
          </w:rPrChange>
        </w:rPr>
        <w:t>a C</w:t>
      </w:r>
      <w:r w:rsidR="002A25DD" w:rsidRPr="00C128CD">
        <w:rPr>
          <w:color w:val="000000" w:themeColor="text1"/>
          <w:lang w:val="en-US" w:eastAsia="hu-HU"/>
          <w:rPrChange w:id="2503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="002A25DD" w:rsidRPr="00C128CD">
        <w:rPr>
          <w:color w:val="000000" w:themeColor="text1"/>
          <w:lang w:eastAsia="hu-HU"/>
          <w:rPrChange w:id="2504" w:author="Révész Gergő László" w:date="2022-04-18T01:14:00Z">
            <w:rPr>
              <w:lang w:eastAsia="hu-HU"/>
            </w:rPr>
          </w:rPrChange>
        </w:rPr>
        <w:t>kód a szerver gépen fut, ami a megfelelő DOM változtatásokat visszaküldi a kliensnek.</w:t>
      </w:r>
    </w:p>
    <w:p w14:paraId="642554CA" w14:textId="17BE3F60" w:rsidR="006E6C58" w:rsidRPr="00C128CD" w:rsidRDefault="002A25DD" w:rsidP="00AF4D71">
      <w:pPr>
        <w:rPr>
          <w:color w:val="000000" w:themeColor="text1"/>
          <w:lang w:eastAsia="hu-HU"/>
          <w:rPrChange w:id="250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06" w:author="Révész Gergő László" w:date="2022-04-18T01:14:00Z">
            <w:rPr>
              <w:lang w:eastAsia="hu-HU"/>
            </w:rPr>
          </w:rPrChange>
        </w:rPr>
        <w:t xml:space="preserve">A másik lehetőség a </w:t>
      </w:r>
      <w:proofErr w:type="spellStart"/>
      <w:r w:rsidRPr="00C128CD">
        <w:rPr>
          <w:color w:val="000000" w:themeColor="text1"/>
          <w:lang w:eastAsia="hu-HU"/>
          <w:rPrChange w:id="2507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50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509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Pr="00C128CD">
        <w:rPr>
          <w:color w:val="000000" w:themeColor="text1"/>
          <w:lang w:eastAsia="hu-HU"/>
          <w:rPrChange w:id="2510" w:author="Révész Gergő László" w:date="2022-04-18T01:14:00Z">
            <w:rPr>
              <w:lang w:eastAsia="hu-HU"/>
            </w:rPr>
          </w:rPrChange>
        </w:rPr>
        <w:t>. E</w:t>
      </w:r>
      <w:proofErr w:type="spellStart"/>
      <w:r w:rsidR="00B767CD" w:rsidRPr="00C128CD">
        <w:rPr>
          <w:color w:val="000000" w:themeColor="text1"/>
          <w:lang w:val="en-US" w:eastAsia="hu-HU"/>
          <w:rPrChange w:id="2511" w:author="Révész Gergő László" w:date="2022-04-18T01:14:00Z">
            <w:rPr>
              <w:lang w:val="en-US" w:eastAsia="hu-HU"/>
            </w:rPr>
          </w:rPrChange>
        </w:rPr>
        <w:t>zzel</w:t>
      </w:r>
      <w:proofErr w:type="spellEnd"/>
      <w:r w:rsidR="00B767CD" w:rsidRPr="00C128CD">
        <w:rPr>
          <w:color w:val="000000" w:themeColor="text1"/>
          <w:lang w:val="en-US" w:eastAsia="hu-HU"/>
          <w:rPrChange w:id="2512" w:author="Révész Gergő László" w:date="2022-04-18T01:14:00Z">
            <w:rPr>
              <w:lang w:val="en-US" w:eastAsia="hu-HU"/>
            </w:rPr>
          </w:rPrChange>
        </w:rPr>
        <w:t xml:space="preserve"> a </w:t>
      </w:r>
      <w:r w:rsidR="00B767CD" w:rsidRPr="00C128CD">
        <w:rPr>
          <w:color w:val="000000" w:themeColor="text1"/>
          <w:lang w:eastAsia="hu-HU"/>
          <w:rPrChange w:id="2513" w:author="Révész Gergő László" w:date="2022-04-18T01:14:00Z">
            <w:rPr>
              <w:lang w:eastAsia="hu-HU"/>
            </w:rPr>
          </w:rPrChange>
        </w:rPr>
        <w:t xml:space="preserve">technológiával </w:t>
      </w:r>
      <w:r w:rsidRPr="00C128CD">
        <w:rPr>
          <w:color w:val="000000" w:themeColor="text1"/>
          <w:lang w:eastAsia="hu-HU"/>
          <w:rPrChange w:id="2514" w:author="Révész Gergő László" w:date="2022-04-18T01:14:00Z">
            <w:rPr>
              <w:lang w:eastAsia="hu-HU"/>
            </w:rPr>
          </w:rPrChange>
        </w:rPr>
        <w:t>a C</w:t>
      </w:r>
      <w:r w:rsidRPr="00C128CD">
        <w:rPr>
          <w:color w:val="000000" w:themeColor="text1"/>
          <w:lang w:val="en-US" w:eastAsia="hu-HU"/>
          <w:rPrChange w:id="2515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516" w:author="Révész Gergő László" w:date="2022-04-18T01:14:00Z">
            <w:rPr>
              <w:lang w:eastAsia="hu-HU"/>
            </w:rPr>
          </w:rPrChange>
        </w:rPr>
        <w:t xml:space="preserve">ód a .NET </w:t>
      </w:r>
      <w:proofErr w:type="spellStart"/>
      <w:r w:rsidRPr="00C128CD">
        <w:rPr>
          <w:color w:val="000000" w:themeColor="text1"/>
          <w:lang w:eastAsia="hu-HU"/>
          <w:rPrChange w:id="2517" w:author="Révész Gergő László" w:date="2022-04-18T01:14:00Z">
            <w:rPr>
              <w:lang w:eastAsia="hu-HU"/>
            </w:rPr>
          </w:rPrChange>
        </w:rPr>
        <w:t>Runtime-mal</w:t>
      </w:r>
      <w:proofErr w:type="spellEnd"/>
      <w:r w:rsidRPr="00C128CD">
        <w:rPr>
          <w:color w:val="000000" w:themeColor="text1"/>
          <w:lang w:eastAsia="hu-HU"/>
          <w:rPrChange w:id="2518" w:author="Révész Gergő László" w:date="2022-04-18T01:14:00Z">
            <w:rPr>
              <w:lang w:eastAsia="hu-HU"/>
            </w:rPr>
          </w:rPrChange>
        </w:rPr>
        <w:t xml:space="preserve"> együtt letöltődik a </w:t>
      </w:r>
      <w:r w:rsidR="00B767CD" w:rsidRPr="00C128CD">
        <w:rPr>
          <w:color w:val="000000" w:themeColor="text1"/>
          <w:lang w:eastAsia="hu-HU"/>
          <w:rPrChange w:id="2519" w:author="Révész Gergő László" w:date="2022-04-18T01:14:00Z">
            <w:rPr>
              <w:lang w:eastAsia="hu-HU"/>
            </w:rPr>
          </w:rPrChange>
        </w:rPr>
        <w:t xml:space="preserve">felhasználó </w:t>
      </w:r>
      <w:r w:rsidRPr="00C128CD">
        <w:rPr>
          <w:color w:val="000000" w:themeColor="text1"/>
          <w:lang w:eastAsia="hu-HU"/>
          <w:rPrChange w:id="2520" w:author="Révész Gergő László" w:date="2022-04-18T01:14:00Z">
            <w:rPr>
              <w:lang w:eastAsia="hu-HU"/>
            </w:rPr>
          </w:rPrChange>
        </w:rPr>
        <w:t xml:space="preserve">böngészőjébe, és </w:t>
      </w:r>
      <w:r w:rsidR="00B767CD" w:rsidRPr="00C128CD">
        <w:rPr>
          <w:color w:val="000000" w:themeColor="text1"/>
          <w:lang w:eastAsia="hu-HU"/>
          <w:rPrChange w:id="2521" w:author="Révész Gergő László" w:date="2022-04-18T01:14:00Z">
            <w:rPr>
              <w:lang w:eastAsia="hu-HU"/>
            </w:rPr>
          </w:rPrChange>
        </w:rPr>
        <w:t xml:space="preserve">az alkalmazás teljes </w:t>
      </w:r>
      <w:del w:id="2522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523" w:author="Révész Gergő László" w:date="2022-04-18T01:14:00Z">
              <w:rPr>
                <w:lang w:eastAsia="hu-HU"/>
              </w:rPr>
            </w:rPrChange>
          </w:rPr>
          <w:delText xml:space="preserve">mértékben </w:delText>
        </w:r>
      </w:del>
      <w:ins w:id="2524" w:author="Révész Gergő" w:date="2022-04-13T12:35:00Z">
        <w:r w:rsidR="00BF4ADB" w:rsidRPr="00C128CD">
          <w:rPr>
            <w:color w:val="000000" w:themeColor="text1"/>
            <w:lang w:eastAsia="hu-HU"/>
            <w:rPrChange w:id="2525" w:author="Révész Gergő László" w:date="2022-04-18T01:14:00Z">
              <w:rPr>
                <w:lang w:eastAsia="hu-HU"/>
              </w:rPr>
            </w:rPrChange>
          </w:rPr>
          <w:t xml:space="preserve">egészben </w:t>
        </w:r>
      </w:ins>
      <w:r w:rsidRPr="00C128CD">
        <w:rPr>
          <w:color w:val="000000" w:themeColor="text1"/>
          <w:lang w:eastAsia="hu-HU"/>
          <w:rPrChange w:id="2526" w:author="Révész Gergő László" w:date="2022-04-18T01:14:00Z">
            <w:rPr>
              <w:lang w:eastAsia="hu-HU"/>
            </w:rPr>
          </w:rPrChange>
        </w:rPr>
        <w:t>ott fut</w:t>
      </w:r>
      <w:r w:rsidR="00B767CD" w:rsidRPr="00C128CD">
        <w:rPr>
          <w:color w:val="000000" w:themeColor="text1"/>
          <w:lang w:eastAsia="hu-HU"/>
          <w:rPrChange w:id="2527" w:author="Révész Gergő László" w:date="2022-04-18T01:14:00Z">
            <w:rPr>
              <w:lang w:eastAsia="hu-HU"/>
            </w:rPr>
          </w:rPrChange>
        </w:rPr>
        <w:t xml:space="preserve">, amit a saját számítógépe </w:t>
      </w:r>
      <w:r w:rsidR="00FF633C" w:rsidRPr="00C128CD">
        <w:rPr>
          <w:color w:val="000000" w:themeColor="text1"/>
          <w:lang w:eastAsia="hu-HU"/>
          <w:rPrChange w:id="2528" w:author="Révész Gergő László" w:date="2022-04-18T01:14:00Z">
            <w:rPr>
              <w:lang w:eastAsia="hu-HU"/>
            </w:rPr>
          </w:rPrChange>
        </w:rPr>
        <w:t>működtet</w:t>
      </w:r>
      <w:r w:rsidRPr="00C128CD">
        <w:rPr>
          <w:color w:val="000000" w:themeColor="text1"/>
          <w:lang w:eastAsia="hu-HU"/>
          <w:rPrChange w:id="2529" w:author="Révész Gergő László" w:date="2022-04-18T01:14:00Z">
            <w:rPr>
              <w:lang w:eastAsia="hu-HU"/>
            </w:rPr>
          </w:rPrChange>
        </w:rPr>
        <w:t>.</w:t>
      </w:r>
      <w:r w:rsidR="006E6C58" w:rsidRPr="00C128CD">
        <w:rPr>
          <w:color w:val="000000" w:themeColor="text1"/>
          <w:lang w:eastAsia="hu-HU"/>
          <w:rPrChange w:id="2530" w:author="Révész Gergő László" w:date="2022-04-18T01:14:00Z">
            <w:rPr>
              <w:lang w:eastAsia="hu-HU"/>
            </w:rPr>
          </w:rPrChange>
        </w:rPr>
        <w:t xml:space="preserve"> Ebben az esetben a C</w:t>
      </w:r>
      <w:r w:rsidR="006E6C58" w:rsidRPr="00C128CD">
        <w:rPr>
          <w:color w:val="000000" w:themeColor="text1"/>
          <w:lang w:val="en-US" w:eastAsia="hu-HU"/>
          <w:rPrChange w:id="2531" w:author="Révész Gergő László" w:date="2022-04-18T01:14:00Z">
            <w:rPr>
              <w:lang w:val="en-US" w:eastAsia="hu-HU"/>
            </w:rPr>
          </w:rPrChange>
        </w:rPr>
        <w:t xml:space="preserve"># program </w:t>
      </w:r>
      <w:r w:rsidR="006E6C58" w:rsidRPr="00C128CD">
        <w:rPr>
          <w:color w:val="000000" w:themeColor="text1"/>
          <w:lang w:eastAsia="hu-HU"/>
          <w:rPrChange w:id="2532" w:author="Révész Gergő László" w:date="2022-04-18T01:14:00Z">
            <w:rPr>
              <w:lang w:eastAsia="hu-HU"/>
            </w:rPr>
          </w:rPrChange>
        </w:rPr>
        <w:t>korlátozva van a böngésző képességeire</w:t>
      </w:r>
      <w:r w:rsidR="00B767CD" w:rsidRPr="00C128CD">
        <w:rPr>
          <w:color w:val="000000" w:themeColor="text1"/>
          <w:lang w:eastAsia="hu-HU"/>
          <w:rPrChange w:id="2533" w:author="Révész Gergő László" w:date="2022-04-18T01:14:00Z">
            <w:rPr>
              <w:lang w:eastAsia="hu-HU"/>
            </w:rPr>
          </w:rPrChange>
        </w:rPr>
        <w:t xml:space="preserve">, </w:t>
      </w:r>
      <w:r w:rsidR="00FF633C" w:rsidRPr="00C128CD">
        <w:rPr>
          <w:color w:val="000000" w:themeColor="text1"/>
          <w:lang w:eastAsia="hu-HU"/>
          <w:rPrChange w:id="2534" w:author="Révész Gergő László" w:date="2022-04-18T01:14:00Z">
            <w:rPr>
              <w:lang w:eastAsia="hu-HU"/>
            </w:rPr>
          </w:rPrChange>
        </w:rPr>
        <w:t xml:space="preserve">például </w:t>
      </w:r>
      <w:r w:rsidR="00B767CD" w:rsidRPr="00C128CD">
        <w:rPr>
          <w:color w:val="000000" w:themeColor="text1"/>
          <w:lang w:eastAsia="hu-HU"/>
          <w:rPrChange w:id="2535" w:author="Révész Gergő László" w:date="2022-04-18T01:14:00Z">
            <w:rPr>
              <w:lang w:eastAsia="hu-HU"/>
            </w:rPr>
          </w:rPrChange>
        </w:rPr>
        <w:t>nem fér hozzá a</w:t>
      </w:r>
      <w:ins w:id="2536" w:author="Révész Gergő" w:date="2022-04-13T12:35:00Z">
        <w:r w:rsidR="00BF4ADB" w:rsidRPr="00C128CD">
          <w:rPr>
            <w:color w:val="000000" w:themeColor="text1"/>
            <w:lang w:eastAsia="hu-HU"/>
            <w:rPrChange w:id="2537" w:author="Révész Gergő László" w:date="2022-04-18T01:14:00Z">
              <w:rPr>
                <w:lang w:eastAsia="hu-HU"/>
              </w:rPr>
            </w:rPrChange>
          </w:rPr>
          <w:t xml:space="preserve">z operációs rendszer </w:t>
        </w:r>
      </w:ins>
      <w:del w:id="2538" w:author="Révész Gergő" w:date="2022-04-13T12:35:00Z">
        <w:r w:rsidR="00B767CD" w:rsidRPr="00C128CD" w:rsidDel="00BF4ADB">
          <w:rPr>
            <w:color w:val="000000" w:themeColor="text1"/>
            <w:lang w:eastAsia="hu-HU"/>
            <w:rPrChange w:id="2539" w:author="Révész Gergő László" w:date="2022-04-18T01:14:00Z">
              <w:rPr>
                <w:lang w:eastAsia="hu-HU"/>
              </w:rPr>
            </w:rPrChange>
          </w:rPr>
          <w:delText xml:space="preserve"> Windows </w:delText>
        </w:r>
      </w:del>
      <w:r w:rsidR="00B767CD" w:rsidRPr="00C128CD">
        <w:rPr>
          <w:color w:val="000000" w:themeColor="text1"/>
          <w:lang w:eastAsia="hu-HU"/>
          <w:rPrChange w:id="2540" w:author="Révész Gergő László" w:date="2022-04-18T01:14:00Z">
            <w:rPr>
              <w:lang w:eastAsia="hu-HU"/>
            </w:rPr>
          </w:rPrChange>
        </w:rPr>
        <w:t>szolgáltatások listájához, hiszen</w:t>
      </w:r>
      <w:del w:id="2541" w:author="Révész Gergő" w:date="2022-04-13T12:36:00Z">
        <w:r w:rsidR="00B767CD" w:rsidRPr="00C128CD" w:rsidDel="00BF4ADB">
          <w:rPr>
            <w:color w:val="000000" w:themeColor="text1"/>
            <w:lang w:eastAsia="hu-HU"/>
            <w:rPrChange w:id="2542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  <w:r w:rsidR="00FF633C" w:rsidRPr="00C128CD" w:rsidDel="00BF4ADB">
          <w:rPr>
            <w:color w:val="000000" w:themeColor="text1"/>
            <w:lang w:eastAsia="hu-HU"/>
            <w:rPrChange w:id="2543" w:author="Révész Gergő László" w:date="2022-04-18T01:14:00Z">
              <w:rPr>
                <w:lang w:eastAsia="hu-HU"/>
              </w:rPr>
            </w:rPrChange>
          </w:rPr>
          <w:delText>az sem</w:delText>
        </w:r>
        <w:r w:rsidR="00A01F9D" w:rsidRPr="00C128CD" w:rsidDel="00BF4ADB">
          <w:rPr>
            <w:color w:val="000000" w:themeColor="text1"/>
            <w:lang w:eastAsia="hu-HU"/>
            <w:rPrChange w:id="2544" w:author="Révész Gergő László" w:date="2022-04-18T01:14:00Z">
              <w:rPr>
                <w:lang w:eastAsia="hu-HU"/>
              </w:rPr>
            </w:rPrChange>
          </w:rPr>
          <w:delText xml:space="preserve"> biztos, hogy a böngésző Windows-on fut</w:delText>
        </w:r>
      </w:del>
      <w:ins w:id="2545" w:author="Révész Gergő" w:date="2022-04-13T12:36:00Z">
        <w:r w:rsidR="00BF4ADB" w:rsidRPr="00C128CD">
          <w:rPr>
            <w:color w:val="000000" w:themeColor="text1"/>
            <w:lang w:eastAsia="hu-HU"/>
            <w:rPrChange w:id="2546" w:author="Révész Gergő László" w:date="2022-04-18T01:14:00Z">
              <w:rPr>
                <w:lang w:eastAsia="hu-HU"/>
              </w:rPr>
            </w:rPrChange>
          </w:rPr>
          <w:t xml:space="preserve"> a böngészőben való futás korlátozza ezt</w:t>
        </w:r>
      </w:ins>
      <w:r w:rsidR="00A01F9D" w:rsidRPr="00C128CD">
        <w:rPr>
          <w:color w:val="000000" w:themeColor="text1"/>
          <w:lang w:eastAsia="hu-HU"/>
          <w:rPrChange w:id="2547" w:author="Révész Gergő László" w:date="2022-04-18T01:14:00Z">
            <w:rPr>
              <w:lang w:eastAsia="hu-HU"/>
            </w:rPr>
          </w:rPrChange>
        </w:rPr>
        <w:t>.</w:t>
      </w:r>
    </w:p>
    <w:p w14:paraId="0319F561" w14:textId="75FBA207" w:rsidR="0035310B" w:rsidRPr="00C128CD" w:rsidRDefault="00645AEF" w:rsidP="00B50FD3">
      <w:pPr>
        <w:rPr>
          <w:ins w:id="2548" w:author="Révész Gergő" w:date="2022-04-13T13:16:00Z"/>
          <w:color w:val="000000" w:themeColor="text1"/>
          <w:lang w:eastAsia="hu-HU"/>
          <w:rPrChange w:id="2549" w:author="Révész Gergő László" w:date="2022-04-18T01:14:00Z">
            <w:rPr>
              <w:ins w:id="2550" w:author="Révész Gergő" w:date="2022-04-13T13:16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51" w:author="Révész Gergő László" w:date="2022-04-18T01:14:00Z">
            <w:rPr>
              <w:lang w:eastAsia="hu-HU"/>
            </w:rPr>
          </w:rPrChange>
        </w:rPr>
        <w:t>A</w:t>
      </w:r>
      <w:r w:rsidR="00B50FD3" w:rsidRPr="00C128CD">
        <w:rPr>
          <w:color w:val="000000" w:themeColor="text1"/>
          <w:lang w:eastAsia="hu-HU"/>
          <w:rPrChange w:id="2552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2553" w:author="Révész Gergő László" w:date="2022-04-18T01:14:00Z">
            <w:rPr>
              <w:lang w:eastAsia="hu-HU"/>
            </w:rPr>
          </w:rPrChange>
        </w:rPr>
        <w:t xml:space="preserve">program </w:t>
      </w:r>
      <w:r w:rsidR="00B50FD3" w:rsidRPr="00C128CD">
        <w:rPr>
          <w:color w:val="000000" w:themeColor="text1"/>
          <w:lang w:eastAsia="hu-HU"/>
          <w:rPrChange w:id="2554" w:author="Révész Gergő László" w:date="2022-04-18T01:14:00Z">
            <w:rPr>
              <w:lang w:eastAsia="hu-HU"/>
            </w:rPr>
          </w:rPrChange>
        </w:rPr>
        <w:t>elsődleges célja</w:t>
      </w:r>
      <w:r w:rsidR="00FF633C" w:rsidRPr="00C128CD">
        <w:rPr>
          <w:color w:val="000000" w:themeColor="text1"/>
          <w:lang w:eastAsia="hu-HU"/>
          <w:rPrChange w:id="2555" w:author="Révész Gergő László" w:date="2022-04-18T01:14:00Z">
            <w:rPr>
              <w:lang w:eastAsia="hu-HU"/>
            </w:rPr>
          </w:rPrChange>
        </w:rPr>
        <w:t xml:space="preserve"> az</w:t>
      </w:r>
      <w:r w:rsidR="00B50FD3" w:rsidRPr="00C128CD">
        <w:rPr>
          <w:color w:val="000000" w:themeColor="text1"/>
          <w:lang w:eastAsia="hu-HU"/>
          <w:rPrChange w:id="2556" w:author="Révész Gergő László" w:date="2022-04-18T01:14:00Z">
            <w:rPr>
              <w:lang w:eastAsia="hu-HU"/>
            </w:rPr>
          </w:rPrChange>
        </w:rPr>
        <w:t xml:space="preserve">, hogy elérje és bizonyos mértékben kezelje a Windows </w:t>
      </w:r>
      <w:r w:rsidR="00FF633C" w:rsidRPr="00C128CD">
        <w:rPr>
          <w:color w:val="000000" w:themeColor="text1"/>
          <w:lang w:eastAsia="hu-HU"/>
          <w:rPrChange w:id="2557" w:author="Révész Gergő László" w:date="2022-04-18T01:14:00Z">
            <w:rPr>
              <w:lang w:eastAsia="hu-HU"/>
            </w:rPr>
          </w:rPrChange>
        </w:rPr>
        <w:t xml:space="preserve">szolgáltatást. Ahhoz, hogy erre képesek legyünk, </w:t>
      </w:r>
      <w:r w:rsidR="004161A6" w:rsidRPr="00C128CD">
        <w:rPr>
          <w:color w:val="000000" w:themeColor="text1"/>
          <w:lang w:eastAsia="hu-HU"/>
          <w:rPrChange w:id="2558" w:author="Révész Gergő László" w:date="2022-04-18T01:14:00Z">
            <w:rPr>
              <w:lang w:eastAsia="hu-HU"/>
            </w:rPr>
          </w:rPrChange>
        </w:rPr>
        <w:t>a</w:t>
      </w:r>
      <w:r w:rsidR="00A01F9D" w:rsidRPr="00C128CD">
        <w:rPr>
          <w:color w:val="000000" w:themeColor="text1"/>
          <w:lang w:eastAsia="hu-HU"/>
          <w:rPrChange w:id="2559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="00A01F9D" w:rsidRPr="00C128CD">
        <w:rPr>
          <w:color w:val="000000" w:themeColor="text1"/>
          <w:lang w:eastAsia="hu-HU"/>
          <w:rPrChange w:id="2560" w:author="Révész Gergő László" w:date="2022-04-18T01:14:00Z">
            <w:rPr>
              <w:lang w:eastAsia="hu-HU"/>
            </w:rPr>
          </w:rPrChange>
        </w:rPr>
        <w:t>WebAssembly</w:t>
      </w:r>
      <w:proofErr w:type="spellEnd"/>
      <w:r w:rsidR="00A01F9D" w:rsidRPr="00C128CD">
        <w:rPr>
          <w:color w:val="000000" w:themeColor="text1"/>
          <w:lang w:eastAsia="hu-HU"/>
          <w:rPrChange w:id="2561" w:author="Révész Gergő László" w:date="2022-04-18T01:14:00Z">
            <w:rPr>
              <w:lang w:eastAsia="hu-HU"/>
            </w:rPr>
          </w:rPrChange>
        </w:rPr>
        <w:t xml:space="preserve"> korlátozása</w:t>
      </w:r>
      <w:r w:rsidR="00B50FD3" w:rsidRPr="00C128CD">
        <w:rPr>
          <w:color w:val="000000" w:themeColor="text1"/>
          <w:lang w:eastAsia="hu-HU"/>
          <w:rPrChange w:id="2562" w:author="Révész Gergő László" w:date="2022-04-18T01:14:00Z">
            <w:rPr>
              <w:lang w:eastAsia="hu-HU"/>
            </w:rPr>
          </w:rPrChange>
        </w:rPr>
        <w:t>i</w:t>
      </w:r>
      <w:r w:rsidR="00A01F9D" w:rsidRPr="00C128CD">
        <w:rPr>
          <w:color w:val="000000" w:themeColor="text1"/>
          <w:lang w:eastAsia="hu-HU"/>
          <w:rPrChange w:id="2563" w:author="Révész Gergő László" w:date="2022-04-18T01:14:00Z">
            <w:rPr>
              <w:lang w:eastAsia="hu-HU"/>
            </w:rPr>
          </w:rPrChange>
        </w:rPr>
        <w:t xml:space="preserve"> miatt a </w:t>
      </w:r>
      <w:proofErr w:type="spellStart"/>
      <w:r w:rsidR="00A01F9D" w:rsidRPr="00C128CD">
        <w:rPr>
          <w:color w:val="000000" w:themeColor="text1"/>
          <w:lang w:eastAsia="hu-HU"/>
          <w:rPrChange w:id="2564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="00A01F9D" w:rsidRPr="00C128CD">
        <w:rPr>
          <w:color w:val="000000" w:themeColor="text1"/>
          <w:lang w:eastAsia="hu-HU"/>
          <w:rPrChange w:id="2565" w:author="Révész Gergő László" w:date="2022-04-18T01:14:00Z">
            <w:rPr>
              <w:lang w:eastAsia="hu-HU"/>
            </w:rPr>
          </w:rPrChange>
        </w:rPr>
        <w:t xml:space="preserve"> Server technológiát</w:t>
      </w:r>
      <w:r w:rsidR="00B50FD3" w:rsidRPr="00C128CD">
        <w:rPr>
          <w:color w:val="000000" w:themeColor="text1"/>
          <w:lang w:eastAsia="hu-HU"/>
          <w:rPrChange w:id="2566" w:author="Révész Gergő László" w:date="2022-04-18T01:14:00Z">
            <w:rPr>
              <w:lang w:eastAsia="hu-HU"/>
            </w:rPr>
          </w:rPrChange>
        </w:rPr>
        <w:t xml:space="preserve"> </w:t>
      </w:r>
      <w:r w:rsidR="00FF633C" w:rsidRPr="00C128CD">
        <w:rPr>
          <w:color w:val="000000" w:themeColor="text1"/>
          <w:lang w:eastAsia="hu-HU"/>
          <w:rPrChange w:id="2567" w:author="Révész Gergő László" w:date="2022-04-18T01:14:00Z">
            <w:rPr>
              <w:lang w:eastAsia="hu-HU"/>
            </w:rPr>
          </w:rPrChange>
        </w:rPr>
        <w:t>kell választanunk.</w:t>
      </w:r>
    </w:p>
    <w:p w14:paraId="72A9C51B" w14:textId="4BF623FE" w:rsidR="00A01F9D" w:rsidRPr="00C128CD" w:rsidRDefault="0035310B">
      <w:pPr>
        <w:spacing w:before="240"/>
        <w:ind w:firstLine="0"/>
        <w:contextualSpacing w:val="0"/>
        <w:rPr>
          <w:color w:val="000000" w:themeColor="text1"/>
          <w:lang w:eastAsia="hu-HU"/>
          <w:rPrChange w:id="2568" w:author="Révész Gergő László" w:date="2022-04-18T01:14:00Z">
            <w:rPr>
              <w:lang w:eastAsia="hu-HU"/>
            </w:rPr>
          </w:rPrChange>
        </w:rPr>
        <w:pPrChange w:id="2569" w:author="Révész Gergő" w:date="2022-04-13T13:23:00Z">
          <w:pPr/>
        </w:pPrChange>
      </w:pPr>
      <w:ins w:id="2570" w:author="Révész Gergő" w:date="2022-04-13T13:16:00Z">
        <w:r w:rsidRPr="00C128CD">
          <w:rPr>
            <w:color w:val="000000" w:themeColor="text1"/>
            <w:lang w:eastAsia="hu-HU"/>
            <w:rPrChange w:id="2571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p w14:paraId="5DB14556" w14:textId="77777777" w:rsidR="0040275F" w:rsidRPr="00C128CD" w:rsidRDefault="0040275F" w:rsidP="00B50FD3">
      <w:pPr>
        <w:rPr>
          <w:color w:val="000000" w:themeColor="text1"/>
          <w:lang w:eastAsia="hu-HU"/>
          <w:rPrChange w:id="2572" w:author="Révész Gergő László" w:date="2022-04-18T01:14:00Z">
            <w:rPr>
              <w:lang w:eastAsia="hu-HU"/>
            </w:rPr>
          </w:rPrChange>
        </w:rPr>
      </w:pPr>
    </w:p>
    <w:p w14:paraId="31C87F98" w14:textId="3AFF4C0B" w:rsidR="0040275F" w:rsidRPr="00C128CD" w:rsidRDefault="00D578B1" w:rsidP="006E0AF7">
      <w:pPr>
        <w:pStyle w:val="Cmsor3"/>
      </w:pPr>
      <w:bookmarkStart w:id="2573" w:name="_Toc98936113"/>
      <w:bookmarkStart w:id="2574" w:name="_Toc101134570"/>
      <w:proofErr w:type="gramStart"/>
      <w:r w:rsidRPr="00C128CD">
        <w:t xml:space="preserve">2.2.1. </w:t>
      </w:r>
      <w:ins w:id="2575" w:author="Révész Gergő" w:date="2022-04-06T15:36:00Z">
        <w:r w:rsidR="007733C3" w:rsidRPr="00C128CD">
          <w:t xml:space="preserve"> </w:t>
        </w:r>
      </w:ins>
      <w:r w:rsidR="00CE5333" w:rsidRPr="00C128CD">
        <w:t>Service</w:t>
      </w:r>
      <w:proofErr w:type="gramEnd"/>
      <w:r w:rsidR="00CE5333" w:rsidRPr="00C128CD">
        <w:t xml:space="preserve"> </w:t>
      </w:r>
      <w:proofErr w:type="spellStart"/>
      <w:r w:rsidR="00CE5333" w:rsidRPr="00C128CD">
        <w:t>Controller</w:t>
      </w:r>
      <w:bookmarkEnd w:id="2573"/>
      <w:bookmarkEnd w:id="2574"/>
      <w:proofErr w:type="spellEnd"/>
    </w:p>
    <w:p w14:paraId="0DEFF843" w14:textId="77777777" w:rsidR="0040275F" w:rsidRPr="00C128CD" w:rsidRDefault="0040275F" w:rsidP="0040275F">
      <w:pPr>
        <w:rPr>
          <w:color w:val="000000" w:themeColor="text1"/>
          <w:lang w:eastAsia="hu-HU"/>
          <w:rPrChange w:id="2576" w:author="Révész Gergő László" w:date="2022-04-18T01:14:00Z">
            <w:rPr>
              <w:lang w:eastAsia="hu-HU"/>
            </w:rPr>
          </w:rPrChange>
        </w:rPr>
      </w:pPr>
    </w:p>
    <w:p w14:paraId="125E4AF9" w14:textId="01EAC254" w:rsidR="00185DAC" w:rsidRPr="00C128CD" w:rsidRDefault="002F1D63" w:rsidP="0040275F">
      <w:pPr>
        <w:ind w:firstLine="0"/>
        <w:rPr>
          <w:color w:val="000000" w:themeColor="text1"/>
          <w:lang w:eastAsia="hu-HU"/>
          <w:rPrChange w:id="257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78" w:author="Révész Gergő László" w:date="2022-04-18T01:14:00Z">
            <w:rPr>
              <w:lang w:eastAsia="hu-HU"/>
            </w:rPr>
          </w:rPrChange>
        </w:rPr>
        <w:t xml:space="preserve">A </w:t>
      </w:r>
      <w:r w:rsidR="00C92057" w:rsidRPr="00C128CD">
        <w:rPr>
          <w:color w:val="000000" w:themeColor="text1"/>
          <w:lang w:eastAsia="hu-HU"/>
          <w:rPrChange w:id="2579" w:author="Révész Gergő László" w:date="2022-04-18T01:14:00Z">
            <w:rPr>
              <w:lang w:eastAsia="hu-HU"/>
            </w:rPr>
          </w:rPrChange>
        </w:rPr>
        <w:t xml:space="preserve">.NET </w:t>
      </w:r>
      <w:proofErr w:type="spellStart"/>
      <w:r w:rsidR="00C92057" w:rsidRPr="00C128CD">
        <w:rPr>
          <w:color w:val="000000" w:themeColor="text1"/>
          <w:lang w:eastAsia="hu-HU"/>
          <w:rPrChange w:id="2580" w:author="Révész Gergő László" w:date="2022-04-18T01:14:00Z">
            <w:rPr>
              <w:lang w:eastAsia="hu-HU"/>
            </w:rPr>
          </w:rPrChange>
        </w:rPr>
        <w:t>System.ServiceProcess</w:t>
      </w:r>
      <w:proofErr w:type="spellEnd"/>
      <w:r w:rsidR="00C92057" w:rsidRPr="00C128CD">
        <w:rPr>
          <w:color w:val="000000" w:themeColor="text1"/>
          <w:lang w:eastAsia="hu-HU"/>
          <w:rPrChange w:id="2581" w:author="Révész Gergő László" w:date="2022-04-18T01:14:00Z">
            <w:rPr>
              <w:lang w:eastAsia="hu-HU"/>
            </w:rPr>
          </w:rPrChange>
        </w:rPr>
        <w:t xml:space="preserve"> névtérben található </w:t>
      </w:r>
      <w:proofErr w:type="spellStart"/>
      <w:r w:rsidR="00C92057" w:rsidRPr="00C128CD">
        <w:rPr>
          <w:color w:val="000000" w:themeColor="text1"/>
          <w:lang w:eastAsia="hu-HU"/>
          <w:rPrChange w:id="2582" w:author="Révész Gergő László" w:date="2022-04-18T01:14:00Z">
            <w:rPr>
              <w:lang w:eastAsia="hu-HU"/>
            </w:rPr>
          </w:rPrChange>
        </w:rPr>
        <w:t>ServiceController</w:t>
      </w:r>
      <w:proofErr w:type="spellEnd"/>
      <w:r w:rsidR="00C92057" w:rsidRPr="00C128CD">
        <w:rPr>
          <w:color w:val="000000" w:themeColor="text1"/>
          <w:lang w:eastAsia="hu-HU"/>
          <w:rPrChange w:id="2583" w:author="Révész Gergő László" w:date="2022-04-18T01:14:00Z">
            <w:rPr>
              <w:lang w:eastAsia="hu-HU"/>
            </w:rPr>
          </w:rPrChange>
        </w:rPr>
        <w:t xml:space="preserve"> osztály</w:t>
      </w:r>
      <w:customXmlInsRangeStart w:id="2584" w:author="Révész Gergő László" w:date="2022-04-16T03:20:00Z"/>
      <w:sdt>
        <w:sdtPr>
          <w:rPr>
            <w:color w:val="000000" w:themeColor="text1"/>
            <w:lang w:eastAsia="hu-HU"/>
          </w:rPr>
          <w:id w:val="592743353"/>
          <w:citation/>
        </w:sdtPr>
        <w:sdtEndPr/>
        <w:sdtContent>
          <w:customXmlInsRangeEnd w:id="2584"/>
          <w:ins w:id="2585" w:author="Révész Gergő László" w:date="2022-04-16T03:20:00Z">
            <w:r w:rsidR="00892A56" w:rsidRPr="00A076A1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Ser04 \l 1033 </w:instrText>
            </w:r>
          </w:ins>
          <w:r w:rsidR="00892A56" w:rsidRPr="00C128CD">
            <w:rPr>
              <w:color w:val="000000" w:themeColor="text1"/>
              <w:lang w:eastAsia="hu-HU"/>
              <w:rPrChange w:id="2586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[11]</w:t>
          </w:r>
          <w:ins w:id="2587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588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589" w:author="Révész Gergő László" w:date="2022-04-16T03:20:00Z"/>
        </w:sdtContent>
      </w:sdt>
      <w:customXmlInsRangeEnd w:id="2589"/>
      <w:r w:rsidR="00C92057" w:rsidRPr="00C128CD">
        <w:rPr>
          <w:color w:val="000000" w:themeColor="text1"/>
          <w:lang w:eastAsia="hu-HU"/>
          <w:rPrChange w:id="2590" w:author="Révész Gergő László" w:date="2022-04-18T01:14:00Z">
            <w:rPr>
              <w:lang w:eastAsia="hu-HU"/>
            </w:rPr>
          </w:rPrChange>
        </w:rPr>
        <w:t xml:space="preserve"> a Windows operációs rendszeren tal</w:t>
      </w:r>
      <w:r w:rsidR="00B9135E" w:rsidRPr="00C128CD">
        <w:rPr>
          <w:color w:val="000000" w:themeColor="text1"/>
          <w:lang w:eastAsia="hu-HU"/>
          <w:rPrChange w:id="2591" w:author="Révész Gergő László" w:date="2022-04-18T01:14:00Z">
            <w:rPr>
              <w:lang w:eastAsia="hu-HU"/>
            </w:rPr>
          </w:rPrChange>
        </w:rPr>
        <w:t xml:space="preserve">álható Windows szolgáltatások kezelésére szolgál. Segítségével kapcsolódni tudunk a </w:t>
      </w:r>
      <w:r w:rsidR="00FF633C" w:rsidRPr="00C128CD">
        <w:rPr>
          <w:color w:val="000000" w:themeColor="text1"/>
          <w:lang w:eastAsia="hu-HU"/>
          <w:rPrChange w:id="2592" w:author="Révész Gergő László" w:date="2022-04-18T01:14:00Z">
            <w:rPr>
              <w:lang w:eastAsia="hu-HU"/>
            </w:rPr>
          </w:rPrChange>
        </w:rPr>
        <w:t>szolgáltatásokhoz</w:t>
      </w:r>
      <w:r w:rsidR="00B9135E" w:rsidRPr="00C128CD">
        <w:rPr>
          <w:color w:val="000000" w:themeColor="text1"/>
          <w:lang w:eastAsia="hu-HU"/>
          <w:rPrChange w:id="2593" w:author="Révész Gergő László" w:date="2022-04-18T01:14:00Z">
            <w:rPr>
              <w:lang w:eastAsia="hu-HU"/>
            </w:rPr>
          </w:rPrChange>
        </w:rPr>
        <w:t xml:space="preserve">, elindítani, </w:t>
      </w:r>
      <w:r w:rsidR="009B279B" w:rsidRPr="00C128CD">
        <w:rPr>
          <w:color w:val="000000" w:themeColor="text1"/>
          <w:lang w:eastAsia="hu-HU"/>
          <w:rPrChange w:id="2594" w:author="Révész Gergő László" w:date="2022-04-18T01:14:00Z">
            <w:rPr>
              <w:lang w:eastAsia="hu-HU"/>
            </w:rPr>
          </w:rPrChange>
        </w:rPr>
        <w:t>szüneteltetni</w:t>
      </w:r>
      <w:r w:rsidR="00B9135E" w:rsidRPr="00C128CD">
        <w:rPr>
          <w:color w:val="000000" w:themeColor="text1"/>
          <w:lang w:eastAsia="hu-HU"/>
          <w:rPrChange w:id="2595" w:author="Révész Gergő László" w:date="2022-04-18T01:14:00Z">
            <w:rPr>
              <w:lang w:eastAsia="hu-HU"/>
            </w:rPr>
          </w:rPrChange>
        </w:rPr>
        <w:t xml:space="preserve"> és leállítani is tudjuk az</w:t>
      </w:r>
      <w:r w:rsidR="00DC749D" w:rsidRPr="00C128CD">
        <w:rPr>
          <w:color w:val="000000" w:themeColor="text1"/>
          <w:lang w:eastAsia="hu-HU"/>
          <w:rPrChange w:id="2596" w:author="Révész Gergő László" w:date="2022-04-18T01:14:00Z">
            <w:rPr>
              <w:lang w:eastAsia="hu-HU"/>
            </w:rPr>
          </w:rPrChange>
        </w:rPr>
        <w:t>okat</w:t>
      </w:r>
      <w:r w:rsidR="009B279B" w:rsidRPr="00C128CD">
        <w:rPr>
          <w:color w:val="000000" w:themeColor="text1"/>
          <w:lang w:eastAsia="hu-HU"/>
          <w:rPrChange w:id="2597" w:author="Révész Gergő László" w:date="2022-04-18T01:14:00Z">
            <w:rPr>
              <w:lang w:eastAsia="hu-HU"/>
            </w:rPr>
          </w:rPrChange>
        </w:rPr>
        <w:t>.</w:t>
      </w:r>
    </w:p>
    <w:p w14:paraId="71E13C1C" w14:textId="33789652" w:rsidR="00B07DDF" w:rsidRPr="00C128CD" w:rsidRDefault="009B279B" w:rsidP="0069777D">
      <w:pPr>
        <w:rPr>
          <w:color w:val="000000" w:themeColor="text1"/>
          <w:lang w:eastAsia="hu-HU"/>
          <w:rPrChange w:id="259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599" w:author="Révész Gergő László" w:date="2022-04-18T01:14:00Z">
            <w:rPr>
              <w:lang w:eastAsia="hu-HU"/>
            </w:rPr>
          </w:rPrChange>
        </w:rPr>
        <w:t xml:space="preserve">Használatához szükség van a </w:t>
      </w:r>
      <w:proofErr w:type="spellStart"/>
      <w:proofErr w:type="gramStart"/>
      <w:r w:rsidRPr="00C128CD">
        <w:rPr>
          <w:color w:val="000000" w:themeColor="text1"/>
          <w:lang w:eastAsia="hu-HU"/>
          <w:rPrChange w:id="2600" w:author="Révész Gergő László" w:date="2022-04-18T01:14:00Z">
            <w:rPr>
              <w:lang w:eastAsia="hu-HU"/>
            </w:rPr>
          </w:rPrChange>
        </w:rPr>
        <w:t>System.ServiceProcess.ServiceController</w:t>
      </w:r>
      <w:proofErr w:type="spellEnd"/>
      <w:proofErr w:type="gramEnd"/>
      <w:r w:rsidRPr="00C128CD">
        <w:rPr>
          <w:color w:val="000000" w:themeColor="text1"/>
          <w:lang w:eastAsia="hu-HU"/>
          <w:rPrChange w:id="260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2602" w:author="Révész Gergő László" w:date="2022-04-18T01:14:00Z">
            <w:rPr>
              <w:lang w:eastAsia="hu-HU"/>
            </w:rPr>
          </w:rPrChange>
        </w:rPr>
        <w:t>NuGet</w:t>
      </w:r>
      <w:proofErr w:type="spellEnd"/>
      <w:r w:rsidRPr="00C128CD">
        <w:rPr>
          <w:color w:val="000000" w:themeColor="text1"/>
          <w:lang w:eastAsia="hu-HU"/>
          <w:rPrChange w:id="2603" w:author="Révész Gergő László" w:date="2022-04-18T01:14:00Z">
            <w:rPr>
              <w:lang w:eastAsia="hu-HU"/>
            </w:rPr>
          </w:rPrChange>
        </w:rPr>
        <w:t xml:space="preserve"> csomagra. Mivel ebben az esetben egy konkrét, a szerver számítógépen található Windows </w:t>
      </w:r>
      <w:r w:rsidR="00FF633C" w:rsidRPr="00C128CD">
        <w:rPr>
          <w:color w:val="000000" w:themeColor="text1"/>
          <w:lang w:eastAsia="hu-HU"/>
          <w:rPrChange w:id="2604" w:author="Révész Gergő László" w:date="2022-04-18T01:14:00Z">
            <w:rPr>
              <w:lang w:eastAsia="hu-HU"/>
            </w:rPr>
          </w:rPrChange>
        </w:rPr>
        <w:t>szolgáltatást</w:t>
      </w:r>
      <w:r w:rsidRPr="00C128CD">
        <w:rPr>
          <w:color w:val="000000" w:themeColor="text1"/>
          <w:lang w:eastAsia="hu-HU"/>
          <w:rPrChange w:id="2605" w:author="Révész Gergő László" w:date="2022-04-18T01:14:00Z">
            <w:rPr>
              <w:lang w:eastAsia="hu-HU"/>
            </w:rPr>
          </w:rPrChange>
        </w:rPr>
        <w:t xml:space="preserve"> szeretné</w:t>
      </w:r>
      <w:r w:rsidR="0019425C" w:rsidRPr="00C128CD">
        <w:rPr>
          <w:color w:val="000000" w:themeColor="text1"/>
          <w:lang w:eastAsia="hu-HU"/>
          <w:rPrChange w:id="2606" w:author="Révész Gergő László" w:date="2022-04-18T01:14:00Z">
            <w:rPr>
              <w:lang w:eastAsia="hu-HU"/>
            </w:rPr>
          </w:rPrChange>
        </w:rPr>
        <w:t>n</w:t>
      </w:r>
      <w:r w:rsidR="006605F5" w:rsidRPr="00C128CD">
        <w:rPr>
          <w:color w:val="000000" w:themeColor="text1"/>
          <w:lang w:eastAsia="hu-HU"/>
          <w:rPrChange w:id="2607" w:author="Révész Gergő László" w:date="2022-04-18T01:14:00Z">
            <w:rPr>
              <w:lang w:eastAsia="hu-HU"/>
            </w:rPr>
          </w:rPrChange>
        </w:rPr>
        <w:t>k</w:t>
      </w:r>
      <w:r w:rsidRPr="00C128CD">
        <w:rPr>
          <w:color w:val="000000" w:themeColor="text1"/>
          <w:lang w:eastAsia="hu-HU"/>
          <w:rPrChange w:id="2608" w:author="Révész Gergő László" w:date="2022-04-18T01:14:00Z">
            <w:rPr>
              <w:lang w:eastAsia="hu-HU"/>
            </w:rPr>
          </w:rPrChange>
        </w:rPr>
        <w:t xml:space="preserve"> kezelni, </w:t>
      </w:r>
      <w:proofErr w:type="spellStart"/>
      <w:r w:rsidRPr="00C128CD">
        <w:rPr>
          <w:color w:val="000000" w:themeColor="text1"/>
          <w:lang w:eastAsia="hu-HU"/>
          <w:rPrChange w:id="2609" w:author="Révész Gergő László" w:date="2022-04-18T01:14:00Z">
            <w:rPr>
              <w:lang w:eastAsia="hu-HU"/>
            </w:rPr>
          </w:rPrChange>
        </w:rPr>
        <w:t>példányosításához</w:t>
      </w:r>
      <w:proofErr w:type="spellEnd"/>
      <w:r w:rsidRPr="00C128CD">
        <w:rPr>
          <w:color w:val="000000" w:themeColor="text1"/>
          <w:lang w:eastAsia="hu-HU"/>
          <w:rPrChange w:id="2610" w:author="Révész Gergő László" w:date="2022-04-18T01:14:00Z">
            <w:rPr>
              <w:lang w:eastAsia="hu-HU"/>
            </w:rPr>
          </w:rPrChange>
        </w:rPr>
        <w:t xml:space="preserve"> elég</w:t>
      </w:r>
      <w:r w:rsidR="00FF633C" w:rsidRPr="00C128CD">
        <w:rPr>
          <w:color w:val="000000" w:themeColor="text1"/>
          <w:lang w:eastAsia="hu-HU"/>
          <w:rPrChange w:id="2611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612" w:author="Révész Gergő László" w:date="2022-04-18T01:14:00Z">
            <w:rPr>
              <w:lang w:eastAsia="hu-HU"/>
            </w:rPr>
          </w:rPrChange>
        </w:rPr>
        <w:t>egy paraméter</w:t>
      </w:r>
      <w:r w:rsidR="00DF5369" w:rsidRPr="00C128CD">
        <w:rPr>
          <w:color w:val="000000" w:themeColor="text1"/>
          <w:lang w:eastAsia="hu-HU"/>
          <w:rPrChange w:id="2613" w:author="Révész Gergő László" w:date="2022-04-18T01:14:00Z">
            <w:rPr>
              <w:lang w:eastAsia="hu-HU"/>
            </w:rPr>
          </w:rPrChange>
        </w:rPr>
        <w:t>t</w:t>
      </w:r>
      <w:r w:rsidR="006448FD" w:rsidRPr="00C128CD">
        <w:rPr>
          <w:color w:val="000000" w:themeColor="text1"/>
          <w:lang w:eastAsia="hu-HU"/>
          <w:rPrChange w:id="2614" w:author="Révész Gergő László" w:date="2022-04-18T01:14:00Z">
            <w:rPr>
              <w:lang w:eastAsia="hu-HU"/>
            </w:rPr>
          </w:rPrChange>
        </w:rPr>
        <w:t xml:space="preserve"> megadnunk,</w:t>
      </w:r>
      <w:r w:rsidRPr="00C128CD">
        <w:rPr>
          <w:color w:val="000000" w:themeColor="text1"/>
          <w:lang w:eastAsia="hu-HU"/>
          <w:rPrChange w:id="2615" w:author="Révész Gergő László" w:date="2022-04-18T01:14:00Z">
            <w:rPr>
              <w:lang w:eastAsia="hu-HU"/>
            </w:rPr>
          </w:rPrChange>
        </w:rPr>
        <w:t xml:space="preserve"> a </w:t>
      </w:r>
      <w:r w:rsidR="006605F5" w:rsidRPr="00C128CD">
        <w:rPr>
          <w:color w:val="000000" w:themeColor="text1"/>
          <w:lang w:eastAsia="hu-HU"/>
          <w:rPrChange w:id="2616" w:author="Révész Gergő László" w:date="2022-04-18T01:14:00Z">
            <w:rPr>
              <w:lang w:eastAsia="hu-HU"/>
            </w:rPr>
          </w:rPrChange>
        </w:rPr>
        <w:t>szolgáltatás</w:t>
      </w:r>
      <w:r w:rsidRPr="00C128CD">
        <w:rPr>
          <w:color w:val="000000" w:themeColor="text1"/>
          <w:lang w:eastAsia="hu-HU"/>
          <w:rPrChange w:id="2617" w:author="Révész Gergő László" w:date="2022-04-18T01:14:00Z">
            <w:rPr>
              <w:lang w:eastAsia="hu-HU"/>
            </w:rPr>
          </w:rPrChange>
        </w:rPr>
        <w:t xml:space="preserve"> nev</w:t>
      </w:r>
      <w:r w:rsidR="006448FD" w:rsidRPr="00C128CD">
        <w:rPr>
          <w:color w:val="000000" w:themeColor="text1"/>
          <w:lang w:eastAsia="hu-HU"/>
          <w:rPrChange w:id="2618" w:author="Révész Gergő László" w:date="2022-04-18T01:14:00Z">
            <w:rPr>
              <w:lang w:eastAsia="hu-HU"/>
            </w:rPr>
          </w:rPrChange>
        </w:rPr>
        <w:t xml:space="preserve">ét. Ez </w:t>
      </w:r>
      <w:r w:rsidRPr="00C128CD">
        <w:rPr>
          <w:color w:val="000000" w:themeColor="text1"/>
          <w:lang w:eastAsia="hu-HU"/>
          <w:rPrChange w:id="2619" w:author="Révész Gergő László" w:date="2022-04-18T01:14:00Z">
            <w:rPr>
              <w:lang w:eastAsia="hu-HU"/>
            </w:rPr>
          </w:rPrChange>
        </w:rPr>
        <w:t xml:space="preserve">alapján </w:t>
      </w:r>
      <w:r w:rsidR="006448FD" w:rsidRPr="00C128CD">
        <w:rPr>
          <w:color w:val="000000" w:themeColor="text1"/>
          <w:lang w:eastAsia="hu-HU"/>
          <w:rPrChange w:id="2620" w:author="Révész Gergő László" w:date="2022-04-18T01:14:00Z">
            <w:rPr>
              <w:lang w:eastAsia="hu-HU"/>
            </w:rPr>
          </w:rPrChange>
        </w:rPr>
        <w:t xml:space="preserve">a program ki tudja keresni </w:t>
      </w:r>
      <w:r w:rsidRPr="00C128CD">
        <w:rPr>
          <w:color w:val="000000" w:themeColor="text1"/>
          <w:lang w:eastAsia="hu-HU"/>
          <w:rPrChange w:id="2621" w:author="Révész Gergő László" w:date="2022-04-18T01:14:00Z">
            <w:rPr>
              <w:lang w:eastAsia="hu-HU"/>
            </w:rPr>
          </w:rPrChange>
        </w:rPr>
        <w:t xml:space="preserve">a </w:t>
      </w:r>
      <w:r w:rsidR="006605F5" w:rsidRPr="00C128CD">
        <w:rPr>
          <w:color w:val="000000" w:themeColor="text1"/>
          <w:lang w:eastAsia="hu-HU"/>
          <w:rPrChange w:id="2622" w:author="Révész Gergő László" w:date="2022-04-18T01:14:00Z">
            <w:rPr>
              <w:lang w:eastAsia="hu-HU"/>
            </w:rPr>
          </w:rPrChange>
        </w:rPr>
        <w:t>szolgáltatások listá</w:t>
      </w:r>
      <w:r w:rsidR="00FF633C" w:rsidRPr="00C128CD">
        <w:rPr>
          <w:color w:val="000000" w:themeColor="text1"/>
          <w:lang w:eastAsia="hu-HU"/>
          <w:rPrChange w:id="2623" w:author="Révész Gergő László" w:date="2022-04-18T01:14:00Z">
            <w:rPr>
              <w:lang w:eastAsia="hu-HU"/>
            </w:rPr>
          </w:rPrChange>
        </w:rPr>
        <w:t>já</w:t>
      </w:r>
      <w:r w:rsidR="006605F5" w:rsidRPr="00C128CD">
        <w:rPr>
          <w:color w:val="000000" w:themeColor="text1"/>
          <w:lang w:eastAsia="hu-HU"/>
          <w:rPrChange w:id="2624" w:author="Révész Gergő László" w:date="2022-04-18T01:14:00Z">
            <w:rPr>
              <w:lang w:eastAsia="hu-HU"/>
            </w:rPr>
          </w:rPrChange>
        </w:rPr>
        <w:t>ból a megfelelőt.</w:t>
      </w:r>
    </w:p>
    <w:bookmarkStart w:id="2625" w:name="_MON_1710153602"/>
    <w:bookmarkEnd w:id="2625"/>
    <w:p w14:paraId="62E54E5E" w14:textId="3F1191E6" w:rsidR="006605F5" w:rsidRPr="00C128CD" w:rsidRDefault="00982D47" w:rsidP="00633B76">
      <w:pPr>
        <w:ind w:firstLine="0"/>
        <w:rPr>
          <w:color w:val="000000" w:themeColor="text1"/>
          <w:lang w:eastAsia="hu-HU"/>
          <w:rPrChange w:id="262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2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310" w14:anchorId="422F1B4C">
          <v:shape id="_x0000_i1043" type="#_x0000_t75" style="width:453.75pt;height:66.55pt" o:ole="">
            <v:imagedata r:id="rId45" o:title=""/>
          </v:shape>
          <o:OLEObject Type="Embed" ProgID="Word.OpenDocumentText.12" ShapeID="_x0000_i1043" DrawAspect="Content" ObjectID="_1711829921" r:id="rId46"/>
        </w:object>
      </w:r>
    </w:p>
    <w:p w14:paraId="3D993352" w14:textId="144DDD8D" w:rsidR="006605F5" w:rsidRPr="00C128CD" w:rsidRDefault="006605F5" w:rsidP="00633B76">
      <w:pPr>
        <w:ind w:firstLine="0"/>
        <w:rPr>
          <w:color w:val="000000" w:themeColor="text1"/>
          <w:lang w:eastAsia="hu-HU"/>
          <w:rPrChange w:id="262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29" w:author="Révész Gergő László" w:date="2022-04-18T01:14:00Z">
            <w:rPr>
              <w:lang w:eastAsia="hu-HU"/>
            </w:rPr>
          </w:rPrChange>
        </w:rPr>
        <w:t xml:space="preserve">Ezután kezelhetővé válik a szolgáltatás, és a Start, Stop és </w:t>
      </w:r>
      <w:proofErr w:type="spellStart"/>
      <w:r w:rsidRPr="00C128CD">
        <w:rPr>
          <w:color w:val="000000" w:themeColor="text1"/>
          <w:lang w:eastAsia="hu-HU"/>
          <w:rPrChange w:id="2630" w:author="Révész Gergő László" w:date="2022-04-18T01:14:00Z">
            <w:rPr>
              <w:lang w:eastAsia="hu-HU"/>
            </w:rPr>
          </w:rPrChange>
        </w:rPr>
        <w:t>Pause</w:t>
      </w:r>
      <w:proofErr w:type="spellEnd"/>
      <w:r w:rsidRPr="00C128CD">
        <w:rPr>
          <w:color w:val="000000" w:themeColor="text1"/>
          <w:lang w:eastAsia="hu-HU"/>
          <w:rPrChange w:id="2631" w:author="Révész Gergő László" w:date="2022-04-18T01:14:00Z">
            <w:rPr>
              <w:lang w:eastAsia="hu-HU"/>
            </w:rPr>
          </w:rPrChange>
        </w:rPr>
        <w:t xml:space="preserve"> metódusokat használva elindíthatjuk a kívánt műveletet.</w:t>
      </w:r>
    </w:p>
    <w:bookmarkStart w:id="2632" w:name="_MON_1710153967"/>
    <w:bookmarkEnd w:id="2632"/>
    <w:p w14:paraId="790994F5" w14:textId="3E372563" w:rsidR="00F05037" w:rsidRPr="00C128CD" w:rsidRDefault="00982D47" w:rsidP="00633B76">
      <w:pPr>
        <w:ind w:firstLine="0"/>
        <w:rPr>
          <w:color w:val="000000" w:themeColor="text1"/>
          <w:lang w:eastAsia="hu-HU"/>
          <w:rPrChange w:id="263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3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896" w14:anchorId="1364D1B5">
          <v:shape id="_x0000_i1044" type="#_x0000_t75" style="width:453.75pt;height:44.85pt" o:ole="">
            <v:imagedata r:id="rId47" o:title=""/>
          </v:shape>
          <o:OLEObject Type="Embed" ProgID="Word.OpenDocumentText.12" ShapeID="_x0000_i1044" DrawAspect="Content" ObjectID="_1711829922" r:id="rId48"/>
        </w:object>
      </w:r>
    </w:p>
    <w:p w14:paraId="248A3230" w14:textId="6B799F69" w:rsidR="00F05037" w:rsidRPr="00C128CD" w:rsidRDefault="00633B76" w:rsidP="00633B76">
      <w:pPr>
        <w:ind w:firstLine="0"/>
        <w:rPr>
          <w:color w:val="000000" w:themeColor="text1"/>
          <w:lang w:eastAsia="hu-HU"/>
          <w:rPrChange w:id="263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36" w:author="Révész Gergő László" w:date="2022-04-18T01:14:00Z">
            <w:rPr>
              <w:lang w:eastAsia="hu-HU"/>
            </w:rPr>
          </w:rPrChange>
        </w:rPr>
        <w:t>Habár</w:t>
      </w:r>
      <w:r w:rsidR="00F05037" w:rsidRPr="00C128CD">
        <w:rPr>
          <w:color w:val="000000" w:themeColor="text1"/>
          <w:lang w:eastAsia="hu-HU"/>
          <w:rPrChange w:id="2637" w:author="Révész Gergő László" w:date="2022-04-18T01:14:00Z">
            <w:rPr>
              <w:lang w:eastAsia="hu-HU"/>
            </w:rPr>
          </w:rPrChange>
        </w:rPr>
        <w:t xml:space="preserve"> a fejlesztői környezet </w:t>
      </w:r>
      <w:r w:rsidRPr="00C128CD">
        <w:rPr>
          <w:color w:val="000000" w:themeColor="text1"/>
          <w:lang w:eastAsia="hu-HU"/>
          <w:rPrChange w:id="2638" w:author="Révész Gergő László" w:date="2022-04-18T01:14:00Z">
            <w:rPr>
              <w:lang w:eastAsia="hu-HU"/>
            </w:rPr>
          </w:rPrChange>
        </w:rPr>
        <w:t>nem</w:t>
      </w:r>
      <w:r w:rsidR="00F05037" w:rsidRPr="00C128CD">
        <w:rPr>
          <w:color w:val="000000" w:themeColor="text1"/>
          <w:lang w:eastAsia="hu-HU"/>
          <w:rPrChange w:id="2639" w:author="Révész Gergő László" w:date="2022-04-18T01:14:00Z">
            <w:rPr>
              <w:lang w:eastAsia="hu-HU"/>
            </w:rPr>
          </w:rPrChange>
        </w:rPr>
        <w:t xml:space="preserve"> figyelmeztet rá, az utóbbi műveletek hibát dobhatnak, ha nem sikerül elindítani a</w:t>
      </w:r>
      <w:ins w:id="2640" w:author="Révész Gergő" w:date="2022-04-13T12:45:00Z">
        <w:r w:rsidR="002F32FB" w:rsidRPr="00C128CD">
          <w:rPr>
            <w:color w:val="000000" w:themeColor="text1"/>
            <w:lang w:eastAsia="hu-HU"/>
            <w:rPrChange w:id="2641" w:author="Révész Gergő László" w:date="2022-04-18T01:14:00Z">
              <w:rPr>
                <w:lang w:eastAsia="hu-HU"/>
              </w:rPr>
            </w:rPrChange>
          </w:rPr>
          <w:t xml:space="preserve"> szolgáltatást</w:t>
        </w:r>
      </w:ins>
      <w:del w:id="2642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643" w:author="Révész Gergő László" w:date="2022-04-18T01:14:00Z">
              <w:rPr>
                <w:lang w:eastAsia="hu-HU"/>
              </w:rPr>
            </w:rPrChange>
          </w:rPr>
          <w:delText>z alkalmazást</w:delText>
        </w:r>
      </w:del>
      <w:r w:rsidR="00F05037" w:rsidRPr="00C128CD">
        <w:rPr>
          <w:color w:val="000000" w:themeColor="text1"/>
          <w:lang w:eastAsia="hu-HU"/>
          <w:rPrChange w:id="2644" w:author="Révész Gergő László" w:date="2022-04-18T01:14:00Z">
            <w:rPr>
              <w:lang w:eastAsia="hu-HU"/>
            </w:rPr>
          </w:rPrChange>
        </w:rPr>
        <w:t xml:space="preserve">, mert például </w:t>
      </w:r>
      <w:ins w:id="2645" w:author="Révész Gergő" w:date="2022-04-13T12:45:00Z">
        <w:r w:rsidR="002F32FB" w:rsidRPr="00C128CD">
          <w:rPr>
            <w:color w:val="000000" w:themeColor="text1"/>
            <w:lang w:eastAsia="hu-HU"/>
            <w:rPrChange w:id="2646" w:author="Révész Gergő László" w:date="2022-04-18T01:14:00Z">
              <w:rPr>
                <w:lang w:eastAsia="hu-HU"/>
              </w:rPr>
            </w:rPrChange>
          </w:rPr>
          <w:t xml:space="preserve">az </w:t>
        </w:r>
      </w:ins>
      <w:r w:rsidR="00F05037" w:rsidRPr="00C128CD">
        <w:rPr>
          <w:color w:val="000000" w:themeColor="text1"/>
          <w:lang w:eastAsia="hu-HU"/>
          <w:rPrChange w:id="2647" w:author="Révész Gergő László" w:date="2022-04-18T01:14:00Z">
            <w:rPr>
              <w:lang w:eastAsia="hu-HU"/>
            </w:rPr>
          </w:rPrChange>
        </w:rPr>
        <w:t xml:space="preserve">nem szerepel a </w:t>
      </w:r>
      <w:ins w:id="2648" w:author="Révész Gergő" w:date="2022-04-13T12:45:00Z">
        <w:r w:rsidR="002F32FB" w:rsidRPr="00C128CD">
          <w:rPr>
            <w:color w:val="000000" w:themeColor="text1"/>
            <w:lang w:eastAsia="hu-HU"/>
            <w:rPrChange w:id="2649" w:author="Révész Gergő László" w:date="2022-04-18T01:14:00Z">
              <w:rPr>
                <w:lang w:eastAsia="hu-HU"/>
              </w:rPr>
            </w:rPrChange>
          </w:rPr>
          <w:t xml:space="preserve">szolgáltatások </w:t>
        </w:r>
      </w:ins>
      <w:r w:rsidR="00F05037" w:rsidRPr="00C128CD">
        <w:rPr>
          <w:color w:val="000000" w:themeColor="text1"/>
          <w:lang w:eastAsia="hu-HU"/>
          <w:rPrChange w:id="2650" w:author="Révész Gergő László" w:date="2022-04-18T01:14:00Z">
            <w:rPr>
              <w:lang w:eastAsia="hu-HU"/>
            </w:rPr>
          </w:rPrChange>
        </w:rPr>
        <w:t>listá</w:t>
      </w:r>
      <w:ins w:id="2651" w:author="Révész Gergő" w:date="2022-04-13T12:45:00Z">
        <w:r w:rsidR="002F32FB" w:rsidRPr="00C128CD">
          <w:rPr>
            <w:color w:val="000000" w:themeColor="text1"/>
            <w:lang w:eastAsia="hu-HU"/>
            <w:rPrChange w:id="2652" w:author="Révész Gergő László" w:date="2022-04-18T01:14:00Z">
              <w:rPr>
                <w:lang w:eastAsia="hu-HU"/>
              </w:rPr>
            </w:rPrChange>
          </w:rPr>
          <w:t>jában</w:t>
        </w:r>
      </w:ins>
      <w:del w:id="2653" w:author="Révész Gergő" w:date="2022-04-13T12:45:00Z">
        <w:r w:rsidR="00F05037" w:rsidRPr="00C128CD" w:rsidDel="002F32FB">
          <w:rPr>
            <w:color w:val="000000" w:themeColor="text1"/>
            <w:lang w:eastAsia="hu-HU"/>
            <w:rPrChange w:id="2654" w:author="Révész Gergő László" w:date="2022-04-18T01:14:00Z">
              <w:rPr>
                <w:lang w:eastAsia="hu-HU"/>
              </w:rPr>
            </w:rPrChange>
          </w:rPr>
          <w:delText>ban</w:delText>
        </w:r>
      </w:del>
      <w:r w:rsidR="00F05037" w:rsidRPr="00C128CD">
        <w:rPr>
          <w:color w:val="000000" w:themeColor="text1"/>
          <w:lang w:eastAsia="hu-HU"/>
          <w:rPrChange w:id="2655" w:author="Révész Gergő László" w:date="2022-04-18T01:14:00Z">
            <w:rPr>
              <w:lang w:eastAsia="hu-HU"/>
            </w:rPr>
          </w:rPrChange>
        </w:rPr>
        <w:t>.</w:t>
      </w:r>
    </w:p>
    <w:p w14:paraId="5BC0869E" w14:textId="77777777" w:rsidR="0040275F" w:rsidRPr="00C128CD" w:rsidRDefault="0040275F" w:rsidP="00B62B70">
      <w:pPr>
        <w:rPr>
          <w:color w:val="000000" w:themeColor="text1"/>
          <w:rPrChange w:id="2656" w:author="Révész Gergő László" w:date="2022-04-18T01:14:00Z">
            <w:rPr/>
          </w:rPrChange>
        </w:rPr>
      </w:pPr>
    </w:p>
    <w:p w14:paraId="0BC3E818" w14:textId="53CF7824" w:rsidR="0040275F" w:rsidRPr="00C128CD" w:rsidRDefault="00D578B1" w:rsidP="006E0AF7">
      <w:pPr>
        <w:pStyle w:val="Cmsor3"/>
      </w:pPr>
      <w:bookmarkStart w:id="2657" w:name="_Toc101134571"/>
      <w:proofErr w:type="gramStart"/>
      <w:r w:rsidRPr="00C128CD">
        <w:t xml:space="preserve">2.2.2. </w:t>
      </w:r>
      <w:ins w:id="2658" w:author="Révész Gergő" w:date="2022-04-06T15:36:00Z">
        <w:r w:rsidR="007733C3" w:rsidRPr="00C128CD">
          <w:t xml:space="preserve"> </w:t>
        </w:r>
      </w:ins>
      <w:proofErr w:type="spellStart"/>
      <w:r w:rsidRPr="00C128CD">
        <w:t>T</w:t>
      </w:r>
      <w:r w:rsidR="00775FDB" w:rsidRPr="00C128CD">
        <w:t>oastr</w:t>
      </w:r>
      <w:bookmarkEnd w:id="2657"/>
      <w:proofErr w:type="spellEnd"/>
      <w:proofErr w:type="gramEnd"/>
    </w:p>
    <w:p w14:paraId="2B27D8E6" w14:textId="77777777" w:rsidR="0040275F" w:rsidRPr="00C128CD" w:rsidRDefault="0040275F" w:rsidP="0040275F">
      <w:pPr>
        <w:rPr>
          <w:color w:val="000000" w:themeColor="text1"/>
          <w:lang w:eastAsia="hu-HU"/>
          <w:rPrChange w:id="2659" w:author="Révész Gergő László" w:date="2022-04-18T01:14:00Z">
            <w:rPr>
              <w:lang w:eastAsia="hu-HU"/>
            </w:rPr>
          </w:rPrChange>
        </w:rPr>
      </w:pPr>
    </w:p>
    <w:p w14:paraId="537C045D" w14:textId="2D667934" w:rsidR="00B07DDF" w:rsidRPr="00C128CD" w:rsidRDefault="00F05037" w:rsidP="0040275F">
      <w:pPr>
        <w:ind w:firstLine="0"/>
        <w:rPr>
          <w:color w:val="000000" w:themeColor="text1"/>
          <w:lang w:eastAsia="hu-HU"/>
          <w:rPrChange w:id="26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61" w:author="Révész Gergő László" w:date="2022-04-18T01:14:00Z">
            <w:rPr>
              <w:lang w:eastAsia="hu-HU"/>
            </w:rPr>
          </w:rPrChange>
        </w:rPr>
        <w:t>A felhasználói interakció hatására a háttérben általában eseményhez hozzárendelt metódusok, függvények futnak le, amik</w:t>
      </w:r>
      <w:r w:rsidR="00B2769A" w:rsidRPr="00C128CD">
        <w:rPr>
          <w:color w:val="000000" w:themeColor="text1"/>
          <w:lang w:eastAsia="hu-HU"/>
          <w:rPrChange w:id="2662" w:author="Révész Gergő László" w:date="2022-04-18T01:14:00Z">
            <w:rPr>
              <w:lang w:eastAsia="hu-HU"/>
            </w:rPr>
          </w:rPrChange>
        </w:rPr>
        <w:t xml:space="preserve"> </w:t>
      </w:r>
      <w:r w:rsidR="000368D6" w:rsidRPr="00C128CD">
        <w:rPr>
          <w:color w:val="000000" w:themeColor="text1"/>
          <w:lang w:eastAsia="hu-HU"/>
          <w:rPrChange w:id="2663" w:author="Révész Gergő László" w:date="2022-04-18T01:14:00Z">
            <w:rPr>
              <w:lang w:eastAsia="hu-HU"/>
            </w:rPr>
          </w:rPrChange>
        </w:rPr>
        <w:t>elvég</w:t>
      </w:r>
      <w:r w:rsidR="00B2769A" w:rsidRPr="00C128CD">
        <w:rPr>
          <w:color w:val="000000" w:themeColor="text1"/>
          <w:lang w:eastAsia="hu-HU"/>
          <w:rPrChange w:id="2664" w:author="Révész Gergő László" w:date="2022-04-18T01:14:00Z">
            <w:rPr>
              <w:lang w:eastAsia="hu-HU"/>
            </w:rPr>
          </w:rPrChange>
        </w:rPr>
        <w:t>zik az implementált programot</w:t>
      </w:r>
      <w:r w:rsidR="000368D6" w:rsidRPr="00C128CD">
        <w:rPr>
          <w:color w:val="000000" w:themeColor="text1"/>
          <w:lang w:eastAsia="hu-HU"/>
          <w:rPrChange w:id="2665" w:author="Révész Gergő László" w:date="2022-04-18T01:14:00Z">
            <w:rPr>
              <w:lang w:eastAsia="hu-HU"/>
            </w:rPr>
          </w:rPrChange>
        </w:rPr>
        <w:t xml:space="preserve">. </w:t>
      </w:r>
      <w:r w:rsidR="00B2769A" w:rsidRPr="00C128CD">
        <w:rPr>
          <w:color w:val="000000" w:themeColor="text1"/>
          <w:lang w:eastAsia="hu-HU"/>
          <w:rPrChange w:id="2666" w:author="Révész Gergő László" w:date="2022-04-18T01:14:00Z">
            <w:rPr>
              <w:lang w:eastAsia="hu-HU"/>
            </w:rPr>
          </w:rPrChange>
        </w:rPr>
        <w:t>A</w:t>
      </w:r>
      <w:r w:rsidR="000368D6" w:rsidRPr="00C128CD">
        <w:rPr>
          <w:color w:val="000000" w:themeColor="text1"/>
          <w:lang w:eastAsia="hu-HU"/>
          <w:rPrChange w:id="2667" w:author="Révész Gergő László" w:date="2022-04-18T01:14:00Z">
            <w:rPr>
              <w:lang w:eastAsia="hu-HU"/>
            </w:rPr>
          </w:rPrChange>
        </w:rPr>
        <w:t xml:space="preserve">z eredmény sikerességét </w:t>
      </w:r>
      <w:r w:rsidR="00B2769A" w:rsidRPr="00C128CD">
        <w:rPr>
          <w:color w:val="000000" w:themeColor="text1"/>
          <w:lang w:eastAsia="hu-HU"/>
          <w:rPrChange w:id="2668" w:author="Révész Gergő László" w:date="2022-04-18T01:14:00Z">
            <w:rPr>
              <w:lang w:eastAsia="hu-HU"/>
            </w:rPr>
          </w:rPrChange>
        </w:rPr>
        <w:t xml:space="preserve">sokféleképpen </w:t>
      </w:r>
      <w:r w:rsidR="000368D6" w:rsidRPr="00C128CD">
        <w:rPr>
          <w:color w:val="000000" w:themeColor="text1"/>
          <w:lang w:eastAsia="hu-HU"/>
          <w:rPrChange w:id="2669" w:author="Révész Gergő László" w:date="2022-04-18T01:14:00Z">
            <w:rPr>
              <w:lang w:eastAsia="hu-HU"/>
            </w:rPr>
          </w:rPrChange>
        </w:rPr>
        <w:t xml:space="preserve">a felhasználó </w:t>
      </w:r>
      <w:r w:rsidR="00FA05FA" w:rsidRPr="00C128CD">
        <w:rPr>
          <w:color w:val="000000" w:themeColor="text1"/>
          <w:lang w:eastAsia="hu-HU"/>
          <w:rPrChange w:id="2670" w:author="Révész Gergő László" w:date="2022-04-18T01:14:00Z">
            <w:rPr>
              <w:lang w:eastAsia="hu-HU"/>
            </w:rPr>
          </w:rPrChange>
        </w:rPr>
        <w:t>tudomására</w:t>
      </w:r>
      <w:r w:rsidR="000368D6" w:rsidRPr="00C128CD">
        <w:rPr>
          <w:color w:val="000000" w:themeColor="text1"/>
          <w:lang w:eastAsia="hu-HU"/>
          <w:rPrChange w:id="2671" w:author="Révész Gergő László" w:date="2022-04-18T01:14:00Z">
            <w:rPr>
              <w:lang w:eastAsia="hu-HU"/>
            </w:rPr>
          </w:rPrChange>
        </w:rPr>
        <w:t xml:space="preserve"> </w:t>
      </w:r>
      <w:r w:rsidR="00B2769A" w:rsidRPr="00C128CD">
        <w:rPr>
          <w:color w:val="000000" w:themeColor="text1"/>
          <w:lang w:eastAsia="hu-HU"/>
          <w:rPrChange w:id="2672" w:author="Révész Gergő László" w:date="2022-04-18T01:14:00Z">
            <w:rPr>
              <w:lang w:eastAsia="hu-HU"/>
            </w:rPr>
          </w:rPrChange>
        </w:rPr>
        <w:t xml:space="preserve">tudjuk </w:t>
      </w:r>
      <w:r w:rsidR="0005296B" w:rsidRPr="00C128CD">
        <w:rPr>
          <w:color w:val="000000" w:themeColor="text1"/>
          <w:lang w:eastAsia="hu-HU"/>
          <w:rPrChange w:id="2673" w:author="Révész Gergő László" w:date="2022-04-18T01:14:00Z">
            <w:rPr>
              <w:lang w:eastAsia="hu-HU"/>
            </w:rPr>
          </w:rPrChange>
        </w:rPr>
        <w:t>hozni</w:t>
      </w:r>
      <w:r w:rsidR="000368D6" w:rsidRPr="00C128CD">
        <w:rPr>
          <w:color w:val="000000" w:themeColor="text1"/>
          <w:lang w:eastAsia="hu-HU"/>
          <w:rPrChange w:id="2674" w:author="Révész Gergő László" w:date="2022-04-18T01:14:00Z">
            <w:rPr>
              <w:lang w:eastAsia="hu-HU"/>
            </w:rPr>
          </w:rPrChange>
        </w:rPr>
        <w:t>.</w:t>
      </w:r>
    </w:p>
    <w:p w14:paraId="50F2BF39" w14:textId="7B6D8E18" w:rsidR="000368D6" w:rsidRPr="00C128CD" w:rsidRDefault="000368D6" w:rsidP="0069777D">
      <w:pPr>
        <w:rPr>
          <w:color w:val="000000" w:themeColor="text1"/>
          <w:lang w:eastAsia="hu-HU"/>
          <w:rPrChange w:id="267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676" w:author="Révész Gergő László" w:date="2022-04-18T01:14:00Z">
            <w:rPr>
              <w:lang w:eastAsia="hu-HU"/>
            </w:rPr>
          </w:rPrChange>
        </w:rPr>
        <w:t>Ennek egyszerű módj</w:t>
      </w:r>
      <w:r w:rsidR="00775FDB" w:rsidRPr="00C128CD">
        <w:rPr>
          <w:color w:val="000000" w:themeColor="text1"/>
          <w:lang w:eastAsia="hu-HU"/>
          <w:rPrChange w:id="2677" w:author="Révész Gergő László" w:date="2022-04-18T01:14:00Z">
            <w:rPr>
              <w:lang w:eastAsia="hu-HU"/>
            </w:rPr>
          </w:rPrChange>
        </w:rPr>
        <w:t>á</w:t>
      </w:r>
      <w:r w:rsidR="00F167BA" w:rsidRPr="00C128CD">
        <w:rPr>
          <w:color w:val="000000" w:themeColor="text1"/>
          <w:lang w:eastAsia="hu-HU"/>
          <w:rPrChange w:id="2678" w:author="Révész Gergő László" w:date="2022-04-18T01:14:00Z">
            <w:rPr>
              <w:lang w:eastAsia="hu-HU"/>
            </w:rPr>
          </w:rPrChange>
        </w:rPr>
        <w:t>t</w:t>
      </w:r>
      <w:r w:rsidRPr="00C128CD">
        <w:rPr>
          <w:color w:val="000000" w:themeColor="text1"/>
          <w:lang w:eastAsia="hu-HU"/>
          <w:rPrChange w:id="2679" w:author="Révész Gergő László" w:date="2022-04-18T01:14:00Z">
            <w:rPr>
              <w:lang w:eastAsia="hu-HU"/>
            </w:rPr>
          </w:rPrChange>
        </w:rPr>
        <w:t xml:space="preserve"> </w:t>
      </w:r>
      <w:r w:rsidR="00775FDB" w:rsidRPr="00C128CD">
        <w:rPr>
          <w:color w:val="000000" w:themeColor="text1"/>
          <w:lang w:eastAsia="hu-HU"/>
          <w:rPrChange w:id="2680" w:author="Révész Gergő László" w:date="2022-04-18T01:14:00Z">
            <w:rPr>
              <w:lang w:eastAsia="hu-HU"/>
            </w:rPr>
          </w:rPrChange>
        </w:rPr>
        <w:t xml:space="preserve">egy </w:t>
      </w:r>
      <w:proofErr w:type="spellStart"/>
      <w:r w:rsidR="00775FDB" w:rsidRPr="00C128CD">
        <w:rPr>
          <w:color w:val="000000" w:themeColor="text1"/>
          <w:lang w:eastAsia="hu-HU"/>
          <w:rPrChange w:id="2681" w:author="Révész Gergő László" w:date="2022-04-18T01:14:00Z">
            <w:rPr>
              <w:lang w:eastAsia="hu-HU"/>
            </w:rPr>
          </w:rPrChange>
        </w:rPr>
        <w:t>Alerter</w:t>
      </w:r>
      <w:proofErr w:type="spellEnd"/>
      <w:r w:rsidR="00775FDB" w:rsidRPr="00C128CD">
        <w:rPr>
          <w:color w:val="000000" w:themeColor="text1"/>
          <w:lang w:eastAsia="hu-HU"/>
          <w:rPrChange w:id="2682" w:author="Révész Gergő László" w:date="2022-04-18T01:14:00Z">
            <w:rPr>
              <w:lang w:eastAsia="hu-HU"/>
            </w:rPr>
          </w:rPrChange>
        </w:rPr>
        <w:t xml:space="preserve"> könyvtár használa</w:t>
      </w:r>
      <w:r w:rsidR="00B2769A" w:rsidRPr="00C128CD">
        <w:rPr>
          <w:color w:val="000000" w:themeColor="text1"/>
          <w:lang w:eastAsia="hu-HU"/>
          <w:rPrChange w:id="2683" w:author="Révész Gergő László" w:date="2022-04-18T01:14:00Z">
            <w:rPr>
              <w:lang w:eastAsia="hu-HU"/>
            </w:rPr>
          </w:rPrChange>
        </w:rPr>
        <w:t>ta</w:t>
      </w:r>
      <w:r w:rsidR="001F32C8" w:rsidRPr="00C128CD">
        <w:rPr>
          <w:color w:val="000000" w:themeColor="text1"/>
          <w:lang w:eastAsia="hu-HU"/>
          <w:rPrChange w:id="2684" w:author="Révész Gergő László" w:date="2022-04-18T01:14:00Z">
            <w:rPr>
              <w:lang w:eastAsia="hu-HU"/>
            </w:rPr>
          </w:rPrChange>
        </w:rPr>
        <w:t xml:space="preserve">, </w:t>
      </w:r>
      <w:r w:rsidR="00862E21" w:rsidRPr="00C128CD">
        <w:rPr>
          <w:color w:val="000000" w:themeColor="text1"/>
          <w:lang w:eastAsia="hu-HU"/>
          <w:rPrChange w:id="2685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862E21" w:rsidRPr="00C128CD">
        <w:rPr>
          <w:color w:val="000000" w:themeColor="text1"/>
          <w:lang w:eastAsia="hu-HU"/>
          <w:rPrChange w:id="2686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customXmlInsRangeStart w:id="2687" w:author="Révész Gergő László" w:date="2022-04-16T03:20:00Z"/>
      <w:sdt>
        <w:sdtPr>
          <w:rPr>
            <w:color w:val="000000" w:themeColor="text1"/>
            <w:lang w:eastAsia="hu-HU"/>
          </w:rPr>
          <w:id w:val="397483336"/>
          <w:citation/>
        </w:sdtPr>
        <w:sdtEndPr/>
        <w:sdtContent>
          <w:customXmlInsRangeEnd w:id="2687"/>
          <w:ins w:id="2688" w:author="Révész Gergő László" w:date="2022-04-16T03:20:00Z">
            <w:r w:rsidR="00892A56" w:rsidRPr="00A076A1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Toa04 \l 1033 </w:instrText>
            </w:r>
          </w:ins>
          <w:r w:rsidR="00892A56" w:rsidRPr="00C128CD">
            <w:rPr>
              <w:color w:val="000000" w:themeColor="text1"/>
              <w:lang w:eastAsia="hu-HU"/>
              <w:rPrChange w:id="2689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[12]</w:t>
          </w:r>
          <w:ins w:id="2690" w:author="Révész Gergő László" w:date="2022-04-16T03:20:00Z">
            <w:r w:rsidR="00892A56" w:rsidRPr="00C128CD">
              <w:rPr>
                <w:color w:val="000000" w:themeColor="text1"/>
                <w:lang w:eastAsia="hu-HU"/>
                <w:rPrChange w:id="2691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692" w:author="Révész Gergő László" w:date="2022-04-16T03:20:00Z"/>
        </w:sdtContent>
      </w:sdt>
      <w:customXmlInsRangeEnd w:id="2692"/>
      <w:r w:rsidR="00775FDB" w:rsidRPr="00C128CD">
        <w:rPr>
          <w:color w:val="000000" w:themeColor="text1"/>
          <w:lang w:eastAsia="hu-HU"/>
          <w:rPrChange w:id="2693" w:author="Révész Gergő László" w:date="2022-04-18T01:14:00Z">
            <w:rPr>
              <w:lang w:eastAsia="hu-HU"/>
            </w:rPr>
          </w:rPrChange>
        </w:rPr>
        <w:t xml:space="preserve">. </w:t>
      </w:r>
      <w:r w:rsidR="0024250B" w:rsidRPr="00C128CD">
        <w:rPr>
          <w:color w:val="000000" w:themeColor="text1"/>
          <w:lang w:eastAsia="hu-HU"/>
          <w:rPrChange w:id="2694" w:author="Révész Gergő László" w:date="2022-04-18T01:14:00Z">
            <w:rPr>
              <w:lang w:eastAsia="hu-HU"/>
            </w:rPr>
          </w:rPrChange>
        </w:rPr>
        <w:t>A HTML file-</w:t>
      </w:r>
      <w:proofErr w:type="spellStart"/>
      <w:r w:rsidR="0024250B" w:rsidRPr="00C128CD">
        <w:rPr>
          <w:color w:val="000000" w:themeColor="text1"/>
          <w:lang w:eastAsia="hu-HU"/>
          <w:rPrChange w:id="2695" w:author="Révész Gergő László" w:date="2022-04-18T01:14:00Z">
            <w:rPr>
              <w:lang w:eastAsia="hu-HU"/>
            </w:rPr>
          </w:rPrChange>
        </w:rPr>
        <w:t>ba</w:t>
      </w:r>
      <w:proofErr w:type="spellEnd"/>
      <w:r w:rsidR="0024250B" w:rsidRPr="00C128CD">
        <w:rPr>
          <w:color w:val="000000" w:themeColor="text1"/>
          <w:lang w:eastAsia="hu-HU"/>
          <w:rPrChange w:id="2696" w:author="Révész Gergő László" w:date="2022-04-18T01:14:00Z">
            <w:rPr>
              <w:lang w:eastAsia="hu-HU"/>
            </w:rPr>
          </w:rPrChange>
        </w:rPr>
        <w:t xml:space="preserve"> e</w:t>
      </w:r>
      <w:r w:rsidR="00862E21" w:rsidRPr="00C128CD">
        <w:rPr>
          <w:color w:val="000000" w:themeColor="text1"/>
          <w:lang w:eastAsia="hu-HU"/>
          <w:rPrChange w:id="2697" w:author="Révész Gergő László" w:date="2022-04-18T01:14:00Z">
            <w:rPr>
              <w:lang w:eastAsia="hu-HU"/>
            </w:rPr>
          </w:rPrChange>
        </w:rPr>
        <w:t xml:space="preserve">gy </w:t>
      </w:r>
      <w:r w:rsidR="00775FDB" w:rsidRPr="00C128CD">
        <w:rPr>
          <w:color w:val="000000" w:themeColor="text1"/>
          <w:lang w:eastAsia="hu-HU"/>
          <w:rPrChange w:id="2698" w:author="Révész Gergő László" w:date="2022-04-18T01:14:00Z">
            <w:rPr>
              <w:lang w:eastAsia="hu-HU"/>
            </w:rPr>
          </w:rPrChange>
        </w:rPr>
        <w:t xml:space="preserve">CSS és </w:t>
      </w:r>
      <w:r w:rsidR="00862E21" w:rsidRPr="00C128CD">
        <w:rPr>
          <w:color w:val="000000" w:themeColor="text1"/>
          <w:lang w:eastAsia="hu-HU"/>
          <w:rPrChange w:id="2699" w:author="Révész Gergő László" w:date="2022-04-18T01:14:00Z">
            <w:rPr>
              <w:lang w:eastAsia="hu-HU"/>
            </w:rPr>
          </w:rPrChange>
        </w:rPr>
        <w:t xml:space="preserve">egy </w:t>
      </w:r>
      <w:r w:rsidR="00775FDB" w:rsidRPr="00C128CD">
        <w:rPr>
          <w:color w:val="000000" w:themeColor="text1"/>
          <w:lang w:eastAsia="hu-HU"/>
          <w:rPrChange w:id="2700" w:author="Révész Gergő László" w:date="2022-04-18T01:14:00Z">
            <w:rPr>
              <w:lang w:eastAsia="hu-HU"/>
            </w:rPr>
          </w:rPrChange>
        </w:rPr>
        <w:t>script file</w:t>
      </w:r>
      <w:r w:rsidR="00862E21" w:rsidRPr="00C128CD">
        <w:rPr>
          <w:color w:val="000000" w:themeColor="text1"/>
          <w:lang w:eastAsia="hu-HU"/>
          <w:rPrChange w:id="2701" w:author="Révész Gergő László" w:date="2022-04-18T01:14:00Z">
            <w:rPr>
              <w:lang w:eastAsia="hu-HU"/>
            </w:rPr>
          </w:rPrChange>
        </w:rPr>
        <w:t xml:space="preserve"> betöltése után rendelkezésünkre fognak állni </w:t>
      </w:r>
      <w:r w:rsidR="0024250B" w:rsidRPr="00C128CD">
        <w:rPr>
          <w:color w:val="000000" w:themeColor="text1"/>
          <w:lang w:eastAsia="hu-HU"/>
          <w:rPrChange w:id="2702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24250B" w:rsidRPr="00C128CD">
        <w:rPr>
          <w:color w:val="000000" w:themeColor="text1"/>
          <w:lang w:eastAsia="hu-HU"/>
          <w:rPrChange w:id="2703" w:author="Révész Gergő László" w:date="2022-04-18T01:14:00Z">
            <w:rPr>
              <w:lang w:eastAsia="hu-HU"/>
            </w:rPr>
          </w:rPrChange>
        </w:rPr>
        <w:t>Toastr</w:t>
      </w:r>
      <w:proofErr w:type="spellEnd"/>
      <w:r w:rsidR="0024250B" w:rsidRPr="00C128CD">
        <w:rPr>
          <w:color w:val="000000" w:themeColor="text1"/>
          <w:lang w:eastAsia="hu-HU"/>
          <w:rPrChange w:id="2704" w:author="Révész Gergő László" w:date="2022-04-18T01:14:00Z">
            <w:rPr>
              <w:lang w:eastAsia="hu-HU"/>
            </w:rPr>
          </w:rPrChange>
        </w:rPr>
        <w:t xml:space="preserve"> könyvtárban definiált </w:t>
      </w:r>
      <w:r w:rsidR="00862E21" w:rsidRPr="00C128CD">
        <w:rPr>
          <w:color w:val="000000" w:themeColor="text1"/>
          <w:lang w:eastAsia="hu-HU"/>
          <w:rPrChange w:id="2705" w:author="Révész Gergő László" w:date="2022-04-18T01:14:00Z">
            <w:rPr>
              <w:lang w:eastAsia="hu-HU"/>
            </w:rPr>
          </w:rPrChange>
        </w:rPr>
        <w:t>JavaScript függvények, amik lefuttatása figyelemfelkeltő</w:t>
      </w:r>
      <w:r w:rsidR="002C23F5" w:rsidRPr="00C128CD">
        <w:rPr>
          <w:color w:val="000000" w:themeColor="text1"/>
          <w:lang w:eastAsia="hu-HU"/>
          <w:rPrChange w:id="2706" w:author="Révész Gergő László" w:date="2022-04-18T01:14:00Z">
            <w:rPr>
              <w:lang w:eastAsia="hu-HU"/>
            </w:rPr>
          </w:rPrChange>
        </w:rPr>
        <w:t xml:space="preserve"> előugró dialógus</w:t>
      </w:r>
      <w:r w:rsidR="007014F5" w:rsidRPr="00C128CD">
        <w:rPr>
          <w:color w:val="000000" w:themeColor="text1"/>
          <w:lang w:eastAsia="hu-HU"/>
          <w:rPrChange w:id="2707" w:author="Révész Gergő László" w:date="2022-04-18T01:14:00Z">
            <w:rPr>
              <w:lang w:eastAsia="hu-HU"/>
            </w:rPr>
          </w:rPrChange>
        </w:rPr>
        <w:t>okat</w:t>
      </w:r>
      <w:r w:rsidR="002C23F5" w:rsidRPr="00C128CD">
        <w:rPr>
          <w:color w:val="000000" w:themeColor="text1"/>
          <w:lang w:eastAsia="hu-HU"/>
          <w:rPrChange w:id="2708" w:author="Révész Gergő László" w:date="2022-04-18T01:14:00Z">
            <w:rPr>
              <w:lang w:eastAsia="hu-HU"/>
            </w:rPr>
          </w:rPrChange>
        </w:rPr>
        <w:t xml:space="preserve"> eredményez</w:t>
      </w:r>
      <w:r w:rsidR="007014F5" w:rsidRPr="00C128CD">
        <w:rPr>
          <w:color w:val="000000" w:themeColor="text1"/>
          <w:lang w:eastAsia="hu-HU"/>
          <w:rPrChange w:id="2709" w:author="Révész Gergő László" w:date="2022-04-18T01:14:00Z">
            <w:rPr>
              <w:lang w:eastAsia="hu-HU"/>
            </w:rPr>
          </w:rPrChange>
        </w:rPr>
        <w:t>nek</w:t>
      </w:r>
      <w:r w:rsidR="00862E21" w:rsidRPr="00C128CD">
        <w:rPr>
          <w:color w:val="000000" w:themeColor="text1"/>
          <w:lang w:eastAsia="hu-HU"/>
          <w:rPrChange w:id="2710" w:author="Révész Gergő László" w:date="2022-04-18T01:14:00Z">
            <w:rPr>
              <w:lang w:eastAsia="hu-HU"/>
            </w:rPr>
          </w:rPrChange>
        </w:rPr>
        <w:t>.</w:t>
      </w:r>
    </w:p>
    <w:bookmarkStart w:id="2711" w:name="_MON_1710161519"/>
    <w:bookmarkEnd w:id="2711"/>
    <w:p w14:paraId="1D762651" w14:textId="38078855" w:rsidR="001F32C8" w:rsidRPr="00C128CD" w:rsidRDefault="008E1867" w:rsidP="0024250B">
      <w:pPr>
        <w:ind w:firstLine="0"/>
        <w:rPr>
          <w:color w:val="000000" w:themeColor="text1"/>
          <w:lang w:eastAsia="hu-HU"/>
          <w:rPrChange w:id="271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79" w14:anchorId="612C2C9A">
          <v:shape id="_x0000_i1045" type="#_x0000_t75" style="width:453.75pt;height:79.45pt" o:ole="">
            <v:imagedata r:id="rId49" o:title=""/>
          </v:shape>
          <o:OLEObject Type="Embed" ProgID="Word.OpenDocumentText.12" ShapeID="_x0000_i1045" DrawAspect="Content" ObjectID="_1711829923" r:id="rId50"/>
        </w:object>
      </w:r>
    </w:p>
    <w:p w14:paraId="320FFD07" w14:textId="65D9A10C" w:rsidR="00A808A3" w:rsidRPr="00C128CD" w:rsidRDefault="00A808A3" w:rsidP="0069777D">
      <w:pPr>
        <w:rPr>
          <w:color w:val="000000" w:themeColor="text1"/>
          <w:lang w:eastAsia="hu-HU"/>
          <w:rPrChange w:id="271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15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color w:val="000000" w:themeColor="text1"/>
          <w:lang w:eastAsia="hu-HU"/>
          <w:rPrChange w:id="2716" w:author="Révész Gergő László" w:date="2022-04-18T01:14:00Z">
            <w:rPr>
              <w:lang w:eastAsia="hu-HU"/>
            </w:rPr>
          </w:rPrChange>
        </w:rPr>
        <w:t>Blazor</w:t>
      </w:r>
      <w:proofErr w:type="spellEnd"/>
      <w:r w:rsidRPr="00C128CD">
        <w:rPr>
          <w:color w:val="000000" w:themeColor="text1"/>
          <w:lang w:eastAsia="hu-HU"/>
          <w:rPrChange w:id="2717" w:author="Révész Gergő László" w:date="2022-04-18T01:14:00Z">
            <w:rPr>
              <w:lang w:eastAsia="hu-HU"/>
            </w:rPr>
          </w:rPrChange>
        </w:rPr>
        <w:t xml:space="preserve"> a C</w:t>
      </w:r>
      <w:r w:rsidRPr="00C128CD">
        <w:rPr>
          <w:color w:val="000000" w:themeColor="text1"/>
          <w:lang w:val="en-US" w:eastAsia="hu-HU"/>
          <w:rPrChange w:id="2718" w:author="Révész Gergő László" w:date="2022-04-18T01:14:00Z">
            <w:rPr>
              <w:lang w:val="en-US" w:eastAsia="hu-HU"/>
            </w:rPr>
          </w:rPrChange>
        </w:rPr>
        <w:t># k</w:t>
      </w:r>
      <w:r w:rsidRPr="00C128CD">
        <w:rPr>
          <w:color w:val="000000" w:themeColor="text1"/>
          <w:lang w:eastAsia="hu-HU"/>
          <w:rPrChange w:id="2719" w:author="Révész Gergő László" w:date="2022-04-18T01:14:00Z">
            <w:rPr>
              <w:lang w:eastAsia="hu-HU"/>
            </w:rPr>
          </w:rPrChange>
        </w:rPr>
        <w:t xml:space="preserve">ód mellett nem zárja ki a JavaScript kód futtatásának lehetőségét sem. Az </w:t>
      </w:r>
      <w:proofErr w:type="spellStart"/>
      <w:r w:rsidRPr="00C128CD">
        <w:rPr>
          <w:color w:val="000000" w:themeColor="text1"/>
          <w:lang w:eastAsia="hu-HU"/>
          <w:rPrChange w:id="2720" w:author="Révész Gergő László" w:date="2022-04-18T01:14:00Z">
            <w:rPr>
              <w:lang w:eastAsia="hu-HU"/>
            </w:rPr>
          </w:rPrChange>
        </w:rPr>
        <w:t>IJSRuntime</w:t>
      </w:r>
      <w:proofErr w:type="spellEnd"/>
      <w:r w:rsidR="00D621C8" w:rsidRPr="00C128CD">
        <w:rPr>
          <w:color w:val="000000" w:themeColor="text1"/>
          <w:lang w:eastAsia="hu-HU"/>
          <w:rPrChange w:id="2721" w:author="Révész Gergő László" w:date="2022-04-18T01:14:00Z">
            <w:rPr>
              <w:lang w:eastAsia="hu-HU"/>
            </w:rPr>
          </w:rPrChange>
        </w:rPr>
        <w:t xml:space="preserve"> kiterjesztésével és</w:t>
      </w:r>
      <w:r w:rsidRPr="00C128CD">
        <w:rPr>
          <w:color w:val="000000" w:themeColor="text1"/>
          <w:lang w:eastAsia="hu-HU"/>
          <w:rPrChange w:id="2722" w:author="Révész Gergő László" w:date="2022-04-18T01:14:00Z">
            <w:rPr>
              <w:lang w:eastAsia="hu-HU"/>
            </w:rPr>
          </w:rPrChange>
        </w:rPr>
        <w:t xml:space="preserve"> injektálásával futás közben C</w:t>
      </w:r>
      <w:r w:rsidRPr="00C128CD">
        <w:rPr>
          <w:color w:val="000000" w:themeColor="text1"/>
          <w:lang w:val="en-US" w:eastAsia="hu-HU"/>
          <w:rPrChange w:id="2723" w:author="Révész Gergő László" w:date="2022-04-18T01:14:00Z">
            <w:rPr>
              <w:lang w:val="en-US" w:eastAsia="hu-HU"/>
            </w:rPr>
          </w:rPrChange>
        </w:rPr>
        <w:t xml:space="preserve"># </w:t>
      </w:r>
      <w:r w:rsidRPr="00C128CD">
        <w:rPr>
          <w:color w:val="000000" w:themeColor="text1"/>
          <w:lang w:eastAsia="hu-HU"/>
          <w:rPrChange w:id="2724" w:author="Révész Gergő László" w:date="2022-04-18T01:14:00Z">
            <w:rPr>
              <w:lang w:eastAsia="hu-HU"/>
            </w:rPr>
          </w:rPrChange>
        </w:rPr>
        <w:t xml:space="preserve">kódból futtatni tudunk </w:t>
      </w:r>
      <w:r w:rsidR="00D621C8" w:rsidRPr="00C128CD">
        <w:rPr>
          <w:color w:val="000000" w:themeColor="text1"/>
          <w:lang w:eastAsia="hu-HU"/>
          <w:rPrChange w:id="2725" w:author="Révész Gergő László" w:date="2022-04-18T01:14:00Z">
            <w:rPr>
              <w:lang w:eastAsia="hu-HU"/>
            </w:rPr>
          </w:rPrChange>
        </w:rPr>
        <w:t xml:space="preserve">saját </w:t>
      </w:r>
      <w:r w:rsidRPr="00C128CD">
        <w:rPr>
          <w:color w:val="000000" w:themeColor="text1"/>
          <w:lang w:eastAsia="hu-HU"/>
          <w:rPrChange w:id="2726" w:author="Révész Gergő László" w:date="2022-04-18T01:14:00Z">
            <w:rPr>
              <w:lang w:eastAsia="hu-HU"/>
            </w:rPr>
          </w:rPrChange>
        </w:rPr>
        <w:t>JavaScript kódot is, amit a keretrendszer gond nélkül kezel.</w:t>
      </w:r>
    </w:p>
    <w:bookmarkStart w:id="2727" w:name="_MON_1710162090"/>
    <w:bookmarkEnd w:id="2727"/>
    <w:p w14:paraId="09959475" w14:textId="6A4711E8" w:rsidR="00A808A3" w:rsidRPr="00C128CD" w:rsidRDefault="0073616E" w:rsidP="0024250B">
      <w:pPr>
        <w:ind w:firstLine="0"/>
        <w:rPr>
          <w:color w:val="000000" w:themeColor="text1"/>
          <w:lang w:eastAsia="hu-HU"/>
          <w:rPrChange w:id="272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29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491" w14:anchorId="43C79EE1">
          <v:shape id="_x0000_i1046" type="#_x0000_t75" style="width:453.75pt;height:74.05pt" o:ole="">
            <v:imagedata r:id="rId51" o:title=""/>
          </v:shape>
          <o:OLEObject Type="Embed" ProgID="Word.OpenDocumentText.12" ShapeID="_x0000_i1046" DrawAspect="Content" ObjectID="_1711829924" r:id="rId52"/>
        </w:object>
      </w:r>
    </w:p>
    <w:bookmarkStart w:id="2730" w:name="_MON_1710162493"/>
    <w:bookmarkEnd w:id="2730"/>
    <w:p w14:paraId="2B28EF0F" w14:textId="13481A6F" w:rsidR="002C23F5" w:rsidRPr="00C128CD" w:rsidRDefault="002C23F5" w:rsidP="0024250B">
      <w:pPr>
        <w:ind w:firstLine="0"/>
        <w:rPr>
          <w:color w:val="000000" w:themeColor="text1"/>
          <w:lang w:eastAsia="hu-HU"/>
          <w:rPrChange w:id="273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32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619" w14:anchorId="37F6A2E5">
          <v:shape id="_x0000_i1047" type="#_x0000_t75" style="width:453.75pt;height:31.9pt" o:ole="">
            <v:imagedata r:id="rId53" o:title=""/>
          </v:shape>
          <o:OLEObject Type="Embed" ProgID="Word.OpenDocumentText.12" ShapeID="_x0000_i1047" DrawAspect="Content" ObjectID="_1711829925" r:id="rId54"/>
        </w:object>
      </w:r>
    </w:p>
    <w:bookmarkStart w:id="2733" w:name="_MON_1710162346"/>
    <w:bookmarkEnd w:id="2733"/>
    <w:p w14:paraId="5FC611DB" w14:textId="55C6FF6B" w:rsidR="002C23F5" w:rsidRPr="00C128CD" w:rsidRDefault="008E1867" w:rsidP="0024250B">
      <w:pPr>
        <w:spacing w:after="240"/>
        <w:ind w:firstLine="0"/>
        <w:contextualSpacing w:val="0"/>
        <w:rPr>
          <w:ins w:id="2734" w:author="Révész Gergő" w:date="2022-04-13T13:24:00Z"/>
          <w:color w:val="000000" w:themeColor="text1"/>
          <w:lang w:eastAsia="hu-HU"/>
          <w:rPrChange w:id="2735" w:author="Révész Gergő László" w:date="2022-04-18T01:14:00Z">
            <w:rPr>
              <w:ins w:id="2736" w:author="Révész Gergő" w:date="2022-04-13T13:24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73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442" w14:anchorId="31444219">
          <v:shape id="_x0000_i1048" type="#_x0000_t75" style="width:453.75pt;height:22.4pt" o:ole="">
            <v:imagedata r:id="rId55" o:title=""/>
          </v:shape>
          <o:OLEObject Type="Embed" ProgID="Word.OpenDocumentText.12" ShapeID="_x0000_i1048" DrawAspect="Content" ObjectID="_1711829926" r:id="rId56"/>
        </w:objec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2"/>
      </w:tblGrid>
      <w:tr w:rsidR="00C128CD" w:rsidRPr="00C128CD" w14:paraId="6528975A" w14:textId="77777777" w:rsidTr="001A5F83">
        <w:trPr>
          <w:ins w:id="2738" w:author="Révész Gergő" w:date="2022-04-13T13:24:00Z"/>
        </w:trPr>
        <w:tc>
          <w:tcPr>
            <w:tcW w:w="4246" w:type="dxa"/>
          </w:tcPr>
          <w:p w14:paraId="5D1F0582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739" w:author="Révész Gergő" w:date="2022-04-13T13:26:00Z"/>
                <w:color w:val="000000" w:themeColor="text1"/>
                <w:rPrChange w:id="2740" w:author="Révész Gergő László" w:date="2022-04-18T01:14:00Z">
                  <w:rPr>
                    <w:ins w:id="2741" w:author="Révész Gergő" w:date="2022-04-13T13:26:00Z"/>
                  </w:rPr>
                </w:rPrChange>
              </w:rPr>
              <w:pPrChange w:id="2742" w:author="Révész Gergő" w:date="2022-04-13T13:28:00Z">
                <w:pPr>
                  <w:spacing w:line="360" w:lineRule="auto"/>
                  <w:ind w:firstLine="0"/>
                </w:pPr>
              </w:pPrChange>
            </w:pPr>
            <w:moveToRangeStart w:id="2743" w:author="Révész Gergő" w:date="2022-04-13T13:25:00Z" w:name="move100748728"/>
            <w:moveTo w:id="2744" w:author="Révész Gergő" w:date="2022-04-13T13:25:00Z">
              <w:r w:rsidRPr="00C128CD">
                <w:rPr>
                  <w:noProof/>
                  <w:color w:val="000000" w:themeColor="text1"/>
                  <w:lang w:eastAsia="hu-HU"/>
                  <w:rPrChange w:id="2745" w:author="Révész Gergő László" w:date="2022-04-18T01:14:00Z">
                    <w:rPr>
                      <w:noProof/>
                      <w:lang w:eastAsia="hu-HU"/>
                    </w:rPr>
                  </w:rPrChange>
                </w:rPr>
                <w:drawing>
                  <wp:inline distT="0" distB="0" distL="0" distR="0" wp14:anchorId="3CBDE348" wp14:editId="4752FD92">
                    <wp:extent cx="2700000" cy="2201087"/>
                    <wp:effectExtent l="0" t="0" r="5715" b="8890"/>
                    <wp:docPr id="9" name="Kép 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alertSuccess.png"/>
                            <pic:cNvPicPr/>
                          </pic:nvPicPr>
                          <pic:blipFill>
                            <a:blip r:embed="rId5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20108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743"/>
          </w:p>
          <w:p w14:paraId="74FE32BB" w14:textId="55F52C19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746" w:author="Révész Gergő" w:date="2022-04-13T13:24:00Z"/>
                <w:color w:val="000000" w:themeColor="text1"/>
                <w:lang w:eastAsia="hu-HU"/>
                <w:rPrChange w:id="2747" w:author="Révész Gergő László" w:date="2022-04-18T01:14:00Z">
                  <w:rPr>
                    <w:ins w:id="2748" w:author="Révész Gergő" w:date="2022-04-13T13:24:00Z"/>
                    <w:lang w:eastAsia="hu-HU"/>
                  </w:rPr>
                </w:rPrChange>
              </w:rPr>
              <w:pPrChange w:id="2749" w:author="Révész Gergő" w:date="2022-04-13T13:30:00Z">
                <w:pPr>
                  <w:spacing w:after="240"/>
                  <w:ind w:firstLine="0"/>
                  <w:contextualSpacing w:val="0"/>
                </w:pPr>
              </w:pPrChange>
            </w:pPr>
            <w:ins w:id="2750" w:author="Révész Gergő" w:date="2022-04-13T13:26:00Z">
              <w:r w:rsidRPr="00C128CD">
                <w:rPr>
                  <w:color w:val="000000" w:themeColor="text1"/>
                  <w:lang w:eastAsia="hu-HU"/>
                  <w:rPrChange w:id="2751" w:author="Révész Gergő László" w:date="2022-04-18T01:14:00Z">
                    <w:rPr>
                      <w:i/>
                      <w:iCs/>
                      <w:lang w:eastAsia="hu-HU"/>
                    </w:rPr>
                  </w:rPrChange>
                </w:rPr>
                <w:t>2.1</w:t>
              </w:r>
              <w:r w:rsidRPr="00C128CD">
                <w:rPr>
                  <w:color w:val="000000" w:themeColor="text1"/>
                  <w:rPrChange w:id="2752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. ábra: </w:t>
              </w:r>
              <w:proofErr w:type="spellStart"/>
              <w:r w:rsidRPr="00C128CD">
                <w:rPr>
                  <w:color w:val="000000" w:themeColor="text1"/>
                  <w:rPrChange w:id="2753" w:author="Révész Gergő László" w:date="2022-04-18T01:14:00Z">
                    <w:rPr>
                      <w:i/>
                      <w:iCs/>
                    </w:rPr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754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 sikeres szolgáltatás</w:t>
              </w:r>
            </w:ins>
            <w:ins w:id="2755" w:author="Révész Gergő" w:date="2022-04-13T13:31:00Z">
              <w:r w:rsidRPr="00C128CD">
                <w:rPr>
                  <w:color w:val="000000" w:themeColor="text1"/>
                  <w:rPrChange w:id="2756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 indításáról</w:t>
              </w:r>
            </w:ins>
          </w:p>
        </w:tc>
        <w:tc>
          <w:tcPr>
            <w:tcW w:w="4247" w:type="dxa"/>
          </w:tcPr>
          <w:p w14:paraId="5235D3AA" w14:textId="77777777" w:rsidR="001A5F83" w:rsidRPr="00C128CD" w:rsidRDefault="001A5F83">
            <w:pPr>
              <w:keepNext/>
              <w:spacing w:line="360" w:lineRule="auto"/>
              <w:ind w:firstLine="0"/>
              <w:jc w:val="center"/>
              <w:rPr>
                <w:ins w:id="2757" w:author="Révész Gergő" w:date="2022-04-13T13:26:00Z"/>
                <w:color w:val="000000" w:themeColor="text1"/>
                <w:rPrChange w:id="2758" w:author="Révész Gergő László" w:date="2022-04-18T01:14:00Z">
                  <w:rPr>
                    <w:ins w:id="2759" w:author="Révész Gergő" w:date="2022-04-13T13:26:00Z"/>
                  </w:rPr>
                </w:rPrChange>
              </w:rPr>
              <w:pPrChange w:id="2760" w:author="Révész Gergő" w:date="2022-04-13T13:30:00Z">
                <w:pPr>
                  <w:spacing w:line="360" w:lineRule="auto"/>
                  <w:ind w:firstLine="0"/>
                </w:pPr>
              </w:pPrChange>
            </w:pPr>
            <w:moveToRangeStart w:id="2761" w:author="Révész Gergő" w:date="2022-04-13T13:25:00Z" w:name="move100748733"/>
            <w:moveTo w:id="2762" w:author="Révész Gergő" w:date="2022-04-13T13:25:00Z">
              <w:r w:rsidRPr="00C128CD">
                <w:rPr>
                  <w:noProof/>
                  <w:color w:val="000000" w:themeColor="text1"/>
                  <w:lang w:val="en-US" w:eastAsia="hu-HU"/>
                  <w:rPrChange w:id="2763" w:author="Révész Gergő László" w:date="2022-04-18T01:14:00Z">
                    <w:rPr>
                      <w:noProof/>
                      <w:lang w:val="en-US" w:eastAsia="hu-HU"/>
                    </w:rPr>
                  </w:rPrChange>
                </w:rPr>
                <w:drawing>
                  <wp:inline distT="0" distB="0" distL="0" distR="0" wp14:anchorId="23A64C25" wp14:editId="11AE8391">
                    <wp:extent cx="2700000" cy="2596200"/>
                    <wp:effectExtent l="0" t="0" r="5715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alertError.png"/>
                            <pic:cNvPicPr/>
                          </pic:nvPicPr>
                          <pic:blipFill>
                            <a:blip r:embed="rId5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00000" cy="25962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moveTo>
            <w:moveToRangeEnd w:id="2761"/>
          </w:p>
          <w:p w14:paraId="56ED3574" w14:textId="5330E1AE" w:rsidR="0035310B" w:rsidRPr="00C128CD" w:rsidRDefault="001A5F83">
            <w:pPr>
              <w:pStyle w:val="Kpalrs"/>
              <w:spacing w:after="0" w:line="360" w:lineRule="auto"/>
              <w:ind w:firstLine="0"/>
              <w:jc w:val="center"/>
              <w:rPr>
                <w:ins w:id="2764" w:author="Révész Gergő" w:date="2022-04-13T13:24:00Z"/>
                <w:color w:val="000000" w:themeColor="text1"/>
                <w:lang w:eastAsia="hu-HU"/>
                <w:rPrChange w:id="2765" w:author="Révész Gergő László" w:date="2022-04-18T01:14:00Z">
                  <w:rPr>
                    <w:ins w:id="2766" w:author="Révész Gergő" w:date="2022-04-13T13:24:00Z"/>
                    <w:lang w:eastAsia="hu-HU"/>
                  </w:rPr>
                </w:rPrChange>
              </w:rPr>
              <w:pPrChange w:id="2767" w:author="Révész Gergő" w:date="2022-04-13T14:03:00Z">
                <w:pPr>
                  <w:spacing w:after="240"/>
                  <w:ind w:firstLine="0"/>
                  <w:contextualSpacing w:val="0"/>
                </w:pPr>
              </w:pPrChange>
            </w:pPr>
            <w:ins w:id="2768" w:author="Révész Gergő" w:date="2022-04-13T13:27:00Z">
              <w:r w:rsidRPr="00C128CD">
                <w:rPr>
                  <w:color w:val="000000" w:themeColor="text1"/>
                  <w:lang w:eastAsia="hu-HU"/>
                  <w:rPrChange w:id="2769" w:author="Révész Gergő László" w:date="2022-04-18T01:14:00Z">
                    <w:rPr>
                      <w:i/>
                      <w:iCs/>
                      <w:lang w:eastAsia="hu-HU"/>
                    </w:rPr>
                  </w:rPrChange>
                </w:rPr>
                <w:t xml:space="preserve">2.2. ábra: </w:t>
              </w:r>
            </w:ins>
            <w:proofErr w:type="spellStart"/>
            <w:ins w:id="2770" w:author="Révész Gergő" w:date="2022-04-13T13:26:00Z">
              <w:r w:rsidRPr="00C128CD">
                <w:rPr>
                  <w:color w:val="000000" w:themeColor="text1"/>
                  <w:rPrChange w:id="2771" w:author="Révész Gergő László" w:date="2022-04-18T01:14:00Z">
                    <w:rPr>
                      <w:i/>
                      <w:iCs/>
                    </w:rPr>
                  </w:rPrChange>
                </w:rPr>
                <w:t>Alerter</w:t>
              </w:r>
              <w:proofErr w:type="spellEnd"/>
              <w:r w:rsidRPr="00C128CD">
                <w:rPr>
                  <w:color w:val="000000" w:themeColor="text1"/>
                  <w:rPrChange w:id="2772" w:author="Révész Gergő László" w:date="2022-04-18T01:14:00Z">
                    <w:rPr>
                      <w:i/>
                      <w:iCs/>
                    </w:rPr>
                  </w:rPrChange>
                </w:rPr>
                <w:t xml:space="preserve"> sikertelen szolgáltatás </w:t>
              </w:r>
            </w:ins>
            <w:ins w:id="2773" w:author="Révész Gergő" w:date="2022-04-13T13:27:00Z">
              <w:r w:rsidRPr="00C128CD">
                <w:rPr>
                  <w:color w:val="000000" w:themeColor="text1"/>
                  <w:rPrChange w:id="2774" w:author="Révész Gergő László" w:date="2022-04-18T01:14:00Z">
                    <w:rPr>
                      <w:i/>
                      <w:iCs/>
                    </w:rPr>
                  </w:rPrChange>
                </w:rPr>
                <w:t>indításáról</w:t>
              </w:r>
            </w:ins>
          </w:p>
        </w:tc>
      </w:tr>
    </w:tbl>
    <w:p w14:paraId="4E41821D" w14:textId="1A2C45B3" w:rsidR="001A5F83" w:rsidRPr="00C128CD" w:rsidRDefault="001A5F83" w:rsidP="001A5F83">
      <w:pPr>
        <w:keepNext/>
        <w:ind w:firstLine="0"/>
        <w:rPr>
          <w:ins w:id="2775" w:author="Révész Gergő" w:date="2022-04-13T13:28:00Z"/>
          <w:color w:val="000000" w:themeColor="text1"/>
          <w:lang w:eastAsia="hu-HU"/>
          <w:rPrChange w:id="2776" w:author="Révész Gergő László" w:date="2022-04-18T01:14:00Z">
            <w:rPr>
              <w:ins w:id="2777" w:author="Révész Gergő" w:date="2022-04-13T13:28:00Z"/>
              <w:lang w:eastAsia="hu-HU"/>
            </w:rPr>
          </w:rPrChange>
        </w:rPr>
      </w:pPr>
    </w:p>
    <w:p w14:paraId="049318D5" w14:textId="644C2846" w:rsidR="0035310B" w:rsidRPr="00C128CD" w:rsidDel="001A5F83" w:rsidRDefault="0035310B">
      <w:pPr>
        <w:rPr>
          <w:del w:id="2778" w:author="Révész Gergő" w:date="2022-04-13T13:27:00Z"/>
          <w:color w:val="000000" w:themeColor="text1"/>
          <w:lang w:eastAsia="hu-HU"/>
          <w:rPrChange w:id="2779" w:author="Révész Gergő László" w:date="2022-04-18T01:14:00Z">
            <w:rPr>
              <w:del w:id="2780" w:author="Révész Gergő" w:date="2022-04-13T13:27:00Z"/>
              <w:lang w:eastAsia="hu-HU"/>
            </w:rPr>
          </w:rPrChange>
        </w:rPr>
        <w:pPrChange w:id="2781" w:author="Révész Gergő" w:date="2022-04-13T13:46:00Z">
          <w:pPr>
            <w:spacing w:after="240"/>
            <w:ind w:firstLine="0"/>
            <w:contextualSpacing w:val="0"/>
          </w:pPr>
        </w:pPrChange>
      </w:pPr>
    </w:p>
    <w:p w14:paraId="1DD3B4DF" w14:textId="28E92250" w:rsidR="00DC1778" w:rsidRPr="00C128CD" w:rsidDel="001A5F83" w:rsidRDefault="00862E21">
      <w:pPr>
        <w:rPr>
          <w:del w:id="2782" w:author="Révész Gergő" w:date="2022-04-13T13:27:00Z"/>
          <w:color w:val="000000" w:themeColor="text1"/>
          <w:rPrChange w:id="2783" w:author="Révész Gergő László" w:date="2022-04-18T01:14:00Z">
            <w:rPr>
              <w:del w:id="2784" w:author="Révész Gergő" w:date="2022-04-13T13:27:00Z"/>
            </w:rPr>
          </w:rPrChange>
        </w:rPr>
        <w:pPrChange w:id="2785" w:author="Révész Gergő" w:date="2022-04-13T13:46:00Z">
          <w:pPr>
            <w:keepNext/>
            <w:jc w:val="center"/>
          </w:pPr>
        </w:pPrChange>
      </w:pPr>
      <w:moveFromRangeStart w:id="2786" w:author="Révész Gergő" w:date="2022-04-13T13:25:00Z" w:name="move100748728"/>
      <w:moveFrom w:id="2787" w:author="Révész Gergő" w:date="2022-04-13T13:25:00Z">
        <w:r w:rsidRPr="00C128CD" w:rsidDel="001A5F83">
          <w:rPr>
            <w:noProof/>
            <w:color w:val="000000" w:themeColor="text1"/>
            <w:lang w:eastAsia="hu-HU"/>
            <w:rPrChange w:id="2788" w:author="Révész Gergő László" w:date="2022-04-18T01:14:00Z">
              <w:rPr>
                <w:noProof/>
                <w:lang w:eastAsia="hu-HU"/>
              </w:rPr>
            </w:rPrChange>
          </w:rPr>
          <w:drawing>
            <wp:inline distT="0" distB="0" distL="0" distR="0" wp14:anchorId="3930D29F" wp14:editId="055753F4">
              <wp:extent cx="2700000" cy="2201087"/>
              <wp:effectExtent l="0" t="0" r="5715" b="889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alertSuccess.png"/>
                      <pic:cNvPicPr/>
                    </pic:nvPicPr>
                    <pic:blipFill>
                      <a:blip r:embed="rId5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00000" cy="220108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moveFrom>
      <w:moveFromRangeEnd w:id="2786"/>
    </w:p>
    <w:p w14:paraId="2DA120AB" w14:textId="749C0B05" w:rsidR="00D31734" w:rsidRPr="00C128CD" w:rsidDel="001A5F83" w:rsidRDefault="00DC1778">
      <w:pPr>
        <w:rPr>
          <w:del w:id="2789" w:author="Révész Gergő" w:date="2022-04-13T13:27:00Z"/>
          <w:color w:val="000000" w:themeColor="text1"/>
          <w:lang w:val="en-US" w:eastAsia="hu-HU"/>
          <w:rPrChange w:id="2790" w:author="Révész Gergő László" w:date="2022-04-18T01:14:00Z">
            <w:rPr>
              <w:del w:id="2791" w:author="Révész Gergő" w:date="2022-04-13T13:27:00Z"/>
              <w:lang w:val="en-US" w:eastAsia="hu-HU"/>
            </w:rPr>
          </w:rPrChange>
        </w:rPr>
        <w:pPrChange w:id="2792" w:author="Révész Gergő" w:date="2022-04-13T13:46:00Z">
          <w:pPr>
            <w:pStyle w:val="Kpalrs"/>
            <w:ind w:firstLine="0"/>
            <w:jc w:val="center"/>
          </w:pPr>
        </w:pPrChange>
      </w:pPr>
      <w:del w:id="2793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794" w:author="Révész Gergő László" w:date="2022-04-18T01:14:00Z">
              <w:rPr>
                <w:i w:val="0"/>
                <w:iCs w:val="0"/>
                <w:lang w:val="en-US" w:eastAsia="hu-HU"/>
              </w:rPr>
            </w:rPrChange>
          </w:rPr>
          <w:delText>2</w:delText>
        </w:r>
        <w:r w:rsidRPr="00C128CD" w:rsidDel="001A5F83">
          <w:rPr>
            <w:color w:val="000000" w:themeColor="text1"/>
            <w:rPrChange w:id="2795" w:author="Révész Gergő László" w:date="2022-04-18T01:14:00Z">
              <w:rPr>
                <w:i w:val="0"/>
                <w:iCs w:val="0"/>
              </w:rPr>
            </w:rPrChange>
          </w:rPr>
          <w:delText>.1. ábra.</w:delText>
        </w:r>
      </w:del>
      <w:ins w:id="2796" w:author="Révész Gergő László" w:date="2022-04-09T22:22:00Z">
        <w:del w:id="2797" w:author="Révész Gergő" w:date="2022-04-13T13:27:00Z">
          <w:r w:rsidR="00A23049" w:rsidRPr="00C128CD" w:rsidDel="001A5F83">
            <w:rPr>
              <w:color w:val="000000" w:themeColor="text1"/>
              <w:rPrChange w:id="2798" w:author="Révész Gergő László" w:date="2022-04-18T01:14:00Z">
                <w:rPr>
                  <w:i w:val="0"/>
                  <w:iCs w:val="0"/>
                </w:rPr>
              </w:rPrChange>
            </w:rPr>
            <w:delText>:</w:delText>
          </w:r>
        </w:del>
      </w:ins>
      <w:del w:id="2799" w:author="Révész Gergő" w:date="2022-04-13T13:27:00Z">
        <w:r w:rsidRPr="00C128CD" w:rsidDel="001A5F83">
          <w:rPr>
            <w:color w:val="000000" w:themeColor="text1"/>
            <w:rPrChange w:id="2800" w:author="Révész Gergő László" w:date="2022-04-18T01:14:00Z">
              <w:rPr>
                <w:i w:val="0"/>
                <w:iCs w:val="0"/>
              </w:rPr>
            </w:rPrChange>
          </w:rPr>
          <w:delText xml:space="preserve"> </w:delText>
        </w:r>
        <w:r w:rsidR="0024250B" w:rsidRPr="00C128CD" w:rsidDel="001A5F83">
          <w:rPr>
            <w:color w:val="000000" w:themeColor="text1"/>
            <w:rPrChange w:id="2801" w:author="Révész Gergő László" w:date="2022-04-18T01:14:00Z">
              <w:rPr>
                <w:i w:val="0"/>
                <w:iCs w:val="0"/>
              </w:rPr>
            </w:rPrChange>
          </w:rPr>
          <w:delText>Alerter s</w:delText>
        </w:r>
        <w:r w:rsidRPr="00C128CD" w:rsidDel="001A5F83">
          <w:rPr>
            <w:color w:val="000000" w:themeColor="text1"/>
            <w:rPrChange w:id="2802" w:author="Révész Gergő László" w:date="2022-04-18T01:14:00Z">
              <w:rPr>
                <w:i w:val="0"/>
                <w:iCs w:val="0"/>
              </w:rPr>
            </w:rPrChange>
          </w:rPr>
          <w:delText>ikeres szolgáltatás indítás</w:delText>
        </w:r>
        <w:r w:rsidR="0024250B" w:rsidRPr="00C128CD" w:rsidDel="001A5F83">
          <w:rPr>
            <w:color w:val="000000" w:themeColor="text1"/>
            <w:rPrChange w:id="2803" w:author="Révész Gergő László" w:date="2022-04-18T01:14:00Z">
              <w:rPr>
                <w:i w:val="0"/>
                <w:iCs w:val="0"/>
              </w:rPr>
            </w:rPrChange>
          </w:rPr>
          <w:delText>áról</w:delText>
        </w:r>
      </w:del>
    </w:p>
    <w:p w14:paraId="0C3CBA5E" w14:textId="4A983DB5" w:rsidR="00DC1778" w:rsidRPr="00C128CD" w:rsidDel="001A5F83" w:rsidRDefault="007B168A">
      <w:pPr>
        <w:rPr>
          <w:del w:id="2804" w:author="Révész Gergő" w:date="2022-04-13T13:27:00Z"/>
          <w:color w:val="000000" w:themeColor="text1"/>
          <w:rPrChange w:id="2805" w:author="Révész Gergő László" w:date="2022-04-18T01:14:00Z">
            <w:rPr>
              <w:del w:id="2806" w:author="Révész Gergő" w:date="2022-04-13T13:27:00Z"/>
            </w:rPr>
          </w:rPrChange>
        </w:rPr>
        <w:pPrChange w:id="2807" w:author="Révész Gergő" w:date="2022-04-13T13:46:00Z">
          <w:pPr>
            <w:keepNext/>
            <w:spacing w:before="480"/>
            <w:contextualSpacing w:val="0"/>
            <w:jc w:val="center"/>
          </w:pPr>
        </w:pPrChange>
      </w:pPr>
      <w:moveFromRangeStart w:id="2808" w:author="Révész Gergő" w:date="2022-04-13T13:25:00Z" w:name="move100748733"/>
      <w:moveFrom w:id="2809" w:author="Révész Gergő" w:date="2022-04-13T13:25:00Z">
        <w:del w:id="2810" w:author="Révész Gergő" w:date="2022-04-13T13:27:00Z">
          <w:r w:rsidRPr="00C128CD" w:rsidDel="001A5F83">
            <w:rPr>
              <w:noProof/>
              <w:color w:val="000000" w:themeColor="text1"/>
              <w:lang w:val="en-US" w:eastAsia="hu-HU"/>
              <w:rPrChange w:id="2811" w:author="Révész Gergő László" w:date="2022-04-18T01:14:00Z">
                <w:rPr>
                  <w:noProof/>
                  <w:lang w:val="en-US" w:eastAsia="hu-HU"/>
                </w:rPr>
              </w:rPrChange>
            </w:rPr>
            <w:drawing>
              <wp:inline distT="0" distB="0" distL="0" distR="0" wp14:anchorId="60127BFF" wp14:editId="00CBCB6C">
                <wp:extent cx="2700000" cy="2596200"/>
                <wp:effectExtent l="0" t="0" r="5715" b="0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lertError.png"/>
                        <pic:cNvPicPr/>
                      </pic:nvPicPr>
                      <pic:blipFill>
                        <a:blip r:embed="rId5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000" cy="2596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del>
      </w:moveFrom>
      <w:moveFromRangeEnd w:id="2808"/>
    </w:p>
    <w:p w14:paraId="10B5EE5C" w14:textId="73EC4137" w:rsidR="00862E21" w:rsidRPr="00C128CD" w:rsidDel="001A5F83" w:rsidRDefault="00DC1778">
      <w:pPr>
        <w:rPr>
          <w:del w:id="2812" w:author="Révész Gergő" w:date="2022-04-13T13:28:00Z"/>
          <w:color w:val="000000" w:themeColor="text1"/>
          <w:lang w:val="en-US" w:eastAsia="hu-HU"/>
          <w:rPrChange w:id="2813" w:author="Révész Gergő László" w:date="2022-04-18T01:14:00Z">
            <w:rPr>
              <w:del w:id="2814" w:author="Révész Gergő" w:date="2022-04-13T13:28:00Z"/>
              <w:lang w:val="en-US" w:eastAsia="hu-HU"/>
            </w:rPr>
          </w:rPrChange>
        </w:rPr>
        <w:pPrChange w:id="2815" w:author="Révész Gergő" w:date="2022-04-13T13:46:00Z">
          <w:pPr>
            <w:pStyle w:val="Kpalrs"/>
            <w:ind w:firstLine="0"/>
            <w:jc w:val="center"/>
          </w:pPr>
        </w:pPrChange>
      </w:pPr>
      <w:del w:id="2816" w:author="Révész Gergő" w:date="2022-04-13T13:27:00Z">
        <w:r w:rsidRPr="00C128CD" w:rsidDel="001A5F83">
          <w:rPr>
            <w:color w:val="000000" w:themeColor="text1"/>
            <w:lang w:val="en-US" w:eastAsia="hu-HU"/>
            <w:rPrChange w:id="2817" w:author="Révész Gergő László" w:date="2022-04-18T01:14:00Z">
              <w:rPr>
                <w:i w:val="0"/>
                <w:iCs w:val="0"/>
                <w:lang w:val="en-US" w:eastAsia="hu-HU"/>
              </w:rPr>
            </w:rPrChange>
          </w:rPr>
          <w:delText>2.2</w:delText>
        </w:r>
        <w:r w:rsidRPr="00C128CD" w:rsidDel="001A5F83">
          <w:rPr>
            <w:color w:val="000000" w:themeColor="text1"/>
            <w:rPrChange w:id="2818" w:author="Révész Gergő László" w:date="2022-04-18T01:14:00Z">
              <w:rPr>
                <w:i w:val="0"/>
                <w:iCs w:val="0"/>
              </w:rPr>
            </w:rPrChange>
          </w:rPr>
          <w:delText>. ábra</w:delText>
        </w:r>
      </w:del>
      <w:ins w:id="2819" w:author="Révész Gergő László" w:date="2022-04-09T22:22:00Z">
        <w:del w:id="2820" w:author="Révész Gergő" w:date="2022-04-13T13:27:00Z">
          <w:r w:rsidR="00A23049" w:rsidRPr="00C128CD" w:rsidDel="001A5F83">
            <w:rPr>
              <w:color w:val="000000" w:themeColor="text1"/>
              <w:rPrChange w:id="2821" w:author="Révész Gergő László" w:date="2022-04-18T01:14:00Z">
                <w:rPr>
                  <w:i w:val="0"/>
                  <w:iCs w:val="0"/>
                </w:rPr>
              </w:rPrChange>
            </w:rPr>
            <w:delText>:</w:delText>
          </w:r>
        </w:del>
      </w:ins>
      <w:del w:id="2822" w:author="Révész Gergő" w:date="2022-04-13T13:27:00Z">
        <w:r w:rsidRPr="00C128CD" w:rsidDel="001A5F83">
          <w:rPr>
            <w:color w:val="000000" w:themeColor="text1"/>
            <w:rPrChange w:id="2823" w:author="Révész Gergő László" w:date="2022-04-18T01:14:00Z">
              <w:rPr>
                <w:i w:val="0"/>
                <w:iCs w:val="0"/>
              </w:rPr>
            </w:rPrChange>
          </w:rPr>
          <w:delText xml:space="preserve">. </w:delText>
        </w:r>
        <w:r w:rsidR="0024250B" w:rsidRPr="00C128CD" w:rsidDel="001A5F83">
          <w:rPr>
            <w:color w:val="000000" w:themeColor="text1"/>
            <w:rPrChange w:id="2824" w:author="Révész Gergő László" w:date="2022-04-18T01:14:00Z">
              <w:rPr>
                <w:i w:val="0"/>
                <w:iCs w:val="0"/>
              </w:rPr>
            </w:rPrChange>
          </w:rPr>
          <w:delText>Alerter s</w:delText>
        </w:r>
        <w:r w:rsidRPr="00C128CD" w:rsidDel="001A5F83">
          <w:rPr>
            <w:color w:val="000000" w:themeColor="text1"/>
            <w:rPrChange w:id="2825" w:author="Révész Gergő László" w:date="2022-04-18T01:14:00Z">
              <w:rPr>
                <w:i w:val="0"/>
                <w:iCs w:val="0"/>
              </w:rPr>
            </w:rPrChange>
          </w:rPr>
          <w:delText>ikertelen szolgáltatás indítás</w:delText>
        </w:r>
        <w:r w:rsidR="0024250B" w:rsidRPr="00C128CD" w:rsidDel="001A5F83">
          <w:rPr>
            <w:color w:val="000000" w:themeColor="text1"/>
            <w:rPrChange w:id="2826" w:author="Révész Gergő László" w:date="2022-04-18T01:14:00Z">
              <w:rPr>
                <w:i w:val="0"/>
                <w:iCs w:val="0"/>
              </w:rPr>
            </w:rPrChange>
          </w:rPr>
          <w:delText>áról</w:delText>
        </w:r>
      </w:del>
    </w:p>
    <w:p w14:paraId="02EAFE67" w14:textId="77777777" w:rsidR="0040275F" w:rsidRPr="00C128CD" w:rsidRDefault="0040275F">
      <w:pPr>
        <w:rPr>
          <w:color w:val="000000" w:themeColor="text1"/>
          <w:rPrChange w:id="2827" w:author="Révész Gergő László" w:date="2022-04-18T01:14:00Z">
            <w:rPr/>
          </w:rPrChange>
        </w:rPr>
      </w:pPr>
      <w:bookmarkStart w:id="2828" w:name="_Toc98936114"/>
    </w:p>
    <w:p w14:paraId="6D15F85F" w14:textId="4B184C10" w:rsidR="0040275F" w:rsidRPr="00C128CD" w:rsidRDefault="00D578B1" w:rsidP="006E0AF7">
      <w:pPr>
        <w:pStyle w:val="Cmsor3"/>
      </w:pPr>
      <w:bookmarkStart w:id="2829" w:name="_Toc101134572"/>
      <w:proofErr w:type="gramStart"/>
      <w:r w:rsidRPr="00C128CD">
        <w:t xml:space="preserve">2.2.3. </w:t>
      </w:r>
      <w:ins w:id="2830" w:author="Révész Gergő" w:date="2022-04-06T15:36:00Z">
        <w:r w:rsidR="007733C3" w:rsidRPr="00C128CD">
          <w:t xml:space="preserve"> </w:t>
        </w:r>
      </w:ins>
      <w:r w:rsidR="00A26BC3" w:rsidRPr="00C128CD">
        <w:t>TCP</w:t>
      </w:r>
      <w:proofErr w:type="gramEnd"/>
      <w:r w:rsidR="00A26BC3" w:rsidRPr="00C128CD">
        <w:t xml:space="preserve"> </w:t>
      </w:r>
      <w:proofErr w:type="spellStart"/>
      <w:r w:rsidR="00A26BC3" w:rsidRPr="00C128CD">
        <w:t>Listener</w:t>
      </w:r>
      <w:proofErr w:type="spellEnd"/>
      <w:r w:rsidR="00A26BC3" w:rsidRPr="00C128CD">
        <w:t xml:space="preserve"> és </w:t>
      </w:r>
      <w:r w:rsidR="00CE5333" w:rsidRPr="00C128CD">
        <w:t xml:space="preserve">TCP </w:t>
      </w:r>
      <w:proofErr w:type="spellStart"/>
      <w:r w:rsidR="00CE5333" w:rsidRPr="00C128CD">
        <w:t>Client</w:t>
      </w:r>
      <w:bookmarkEnd w:id="2828"/>
      <w:bookmarkEnd w:id="2829"/>
      <w:proofErr w:type="spellEnd"/>
    </w:p>
    <w:p w14:paraId="3ABEC274" w14:textId="77777777" w:rsidR="0040275F" w:rsidRPr="00C128CD" w:rsidRDefault="0040275F" w:rsidP="0040275F">
      <w:pPr>
        <w:rPr>
          <w:color w:val="000000" w:themeColor="text1"/>
          <w:lang w:eastAsia="hu-HU"/>
          <w:rPrChange w:id="2831" w:author="Révész Gergő László" w:date="2022-04-18T01:14:00Z">
            <w:rPr>
              <w:lang w:eastAsia="hu-HU"/>
            </w:rPr>
          </w:rPrChange>
        </w:rPr>
      </w:pPr>
    </w:p>
    <w:p w14:paraId="0BC16EE6" w14:textId="1FC0F257" w:rsidR="00DF242E" w:rsidRPr="00C128CD" w:rsidRDefault="004478D9" w:rsidP="0040275F">
      <w:pPr>
        <w:ind w:firstLine="0"/>
        <w:rPr>
          <w:color w:val="000000" w:themeColor="text1"/>
          <w:lang w:eastAsia="hu-HU"/>
          <w:rPrChange w:id="283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33" w:author="Révész Gergő László" w:date="2022-04-18T01:14:00Z">
            <w:rPr>
              <w:lang w:eastAsia="hu-HU"/>
            </w:rPr>
          </w:rPrChange>
        </w:rPr>
        <w:t xml:space="preserve">A .NET </w:t>
      </w:r>
      <w:proofErr w:type="spellStart"/>
      <w:r w:rsidRPr="00C128CD">
        <w:rPr>
          <w:color w:val="000000" w:themeColor="text1"/>
          <w:lang w:eastAsia="hu-HU"/>
          <w:rPrChange w:id="2834" w:author="Révész Gergő László" w:date="2022-04-18T01:14:00Z">
            <w:rPr>
              <w:lang w:eastAsia="hu-HU"/>
            </w:rPr>
          </w:rPrChange>
        </w:rPr>
        <w:t>System.Net.Sockets</w:t>
      </w:r>
      <w:proofErr w:type="spellEnd"/>
      <w:r w:rsidRPr="00C128CD">
        <w:rPr>
          <w:color w:val="000000" w:themeColor="text1"/>
          <w:lang w:eastAsia="hu-HU"/>
          <w:rPrChange w:id="2835" w:author="Révész Gergő László" w:date="2022-04-18T01:14:00Z">
            <w:rPr>
              <w:lang w:eastAsia="hu-HU"/>
            </w:rPr>
          </w:rPrChange>
        </w:rPr>
        <w:t xml:space="preserve"> névterében található a TCP </w:t>
      </w:r>
      <w:proofErr w:type="spellStart"/>
      <w:r w:rsidRPr="00C128CD">
        <w:rPr>
          <w:color w:val="000000" w:themeColor="text1"/>
          <w:lang w:eastAsia="hu-HU"/>
          <w:rPrChange w:id="283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customXmlInsRangeStart w:id="2837" w:author="Révész Gergő László" w:date="2022-04-16T03:21:00Z"/>
      <w:sdt>
        <w:sdtPr>
          <w:rPr>
            <w:color w:val="000000" w:themeColor="text1"/>
            <w:lang w:eastAsia="hu-HU"/>
          </w:rPr>
          <w:id w:val="2036074206"/>
          <w:citation/>
        </w:sdtPr>
        <w:sdtEndPr/>
        <w:sdtContent>
          <w:customXmlInsRangeEnd w:id="2837"/>
          <w:ins w:id="2838" w:author="Révész Gergő László" w:date="2022-04-16T03:21:00Z">
            <w:r w:rsidR="00892A56" w:rsidRPr="00A076A1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 CITATION TCP04 \l 1033 </w:instrText>
            </w:r>
          </w:ins>
          <w:r w:rsidR="00892A56" w:rsidRPr="00C128CD">
            <w:rPr>
              <w:color w:val="000000" w:themeColor="text1"/>
              <w:lang w:eastAsia="hu-HU"/>
              <w:rPrChange w:id="2839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[13]</w:t>
          </w:r>
          <w:ins w:id="2840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2841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842" w:author="Révész Gergő László" w:date="2022-04-16T03:21:00Z"/>
        </w:sdtContent>
      </w:sdt>
      <w:customXmlInsRangeEnd w:id="2842"/>
      <w:r w:rsidRPr="00C128CD">
        <w:rPr>
          <w:color w:val="000000" w:themeColor="text1"/>
          <w:lang w:eastAsia="hu-HU"/>
          <w:rPrChange w:id="2843" w:author="Révész Gergő László" w:date="2022-04-18T01:14:00Z">
            <w:rPr>
              <w:lang w:eastAsia="hu-HU"/>
            </w:rPr>
          </w:rPrChange>
        </w:rPr>
        <w:t xml:space="preserve"> és TCP </w:t>
      </w:r>
      <w:proofErr w:type="spellStart"/>
      <w:r w:rsidRPr="00C128CD">
        <w:rPr>
          <w:color w:val="000000" w:themeColor="text1"/>
          <w:lang w:eastAsia="hu-HU"/>
          <w:rPrChange w:id="2844" w:author="Révész Gergő László" w:date="2022-04-18T01:14:00Z">
            <w:rPr>
              <w:lang w:eastAsia="hu-HU"/>
            </w:rPr>
          </w:rPrChange>
        </w:rPr>
        <w:t>Client</w:t>
      </w:r>
      <w:proofErr w:type="spellEnd"/>
      <w:customXmlInsRangeStart w:id="2845" w:author="Révész Gergő László" w:date="2022-04-16T03:21:00Z"/>
      <w:sdt>
        <w:sdtPr>
          <w:rPr>
            <w:color w:val="000000" w:themeColor="text1"/>
            <w:lang w:eastAsia="hu-HU"/>
          </w:rPr>
          <w:id w:val="1721173629"/>
          <w:citation/>
        </w:sdtPr>
        <w:sdtEndPr/>
        <w:sdtContent>
          <w:customXmlInsRangeEnd w:id="2845"/>
          <w:ins w:id="2846" w:author="Révész Gergő László" w:date="2022-04-16T03:21:00Z">
            <w:r w:rsidR="00892A56" w:rsidRPr="00A076A1">
              <w:rPr>
                <w:color w:val="000000" w:themeColor="text1"/>
                <w:lang w:eastAsia="hu-HU"/>
              </w:rPr>
              <w:fldChar w:fldCharType="begin"/>
            </w:r>
            <w:r w:rsidR="00892A56" w:rsidRPr="00C128CD">
              <w:rPr>
                <w:color w:val="000000" w:themeColor="text1"/>
                <w:lang w:val="en-US" w:eastAsia="hu-HU"/>
              </w:rPr>
              <w:instrText xml:space="preserve">CITATION TCP \l 1033 </w:instrText>
            </w:r>
          </w:ins>
          <w:r w:rsidR="00892A56" w:rsidRPr="00C128CD">
            <w:rPr>
              <w:color w:val="000000" w:themeColor="text1"/>
              <w:lang w:eastAsia="hu-HU"/>
              <w:rPrChange w:id="2847" w:author="Révész Gergő László" w:date="2022-04-18T01:14:00Z">
                <w:rPr>
                  <w:color w:val="000000" w:themeColor="text1"/>
                  <w:lang w:eastAsia="hu-HU"/>
                </w:rPr>
              </w:rPrChange>
            </w:rPr>
            <w:fldChar w:fldCharType="separate"/>
          </w:r>
          <w:r w:rsidR="00676694" w:rsidRPr="00C128CD">
            <w:rPr>
              <w:noProof/>
              <w:color w:val="000000" w:themeColor="text1"/>
              <w:lang w:val="en-US" w:eastAsia="hu-HU"/>
            </w:rPr>
            <w:t xml:space="preserve"> [14]</w:t>
          </w:r>
          <w:ins w:id="2848" w:author="Révész Gergő László" w:date="2022-04-16T03:21:00Z">
            <w:r w:rsidR="00892A56" w:rsidRPr="00C128CD">
              <w:rPr>
                <w:color w:val="000000" w:themeColor="text1"/>
                <w:lang w:eastAsia="hu-HU"/>
                <w:rPrChange w:id="2849" w:author="Révész Gergő László" w:date="2022-04-18T01:14:00Z">
                  <w:rPr>
                    <w:color w:val="000000" w:themeColor="text1"/>
                    <w:lang w:eastAsia="hu-HU"/>
                  </w:rPr>
                </w:rPrChange>
              </w:rPr>
              <w:fldChar w:fldCharType="end"/>
            </w:r>
          </w:ins>
          <w:customXmlInsRangeStart w:id="2850" w:author="Révész Gergő László" w:date="2022-04-16T03:21:00Z"/>
        </w:sdtContent>
      </w:sdt>
      <w:customXmlInsRangeEnd w:id="2850"/>
      <w:r w:rsidRPr="00C128CD">
        <w:rPr>
          <w:color w:val="000000" w:themeColor="text1"/>
          <w:lang w:eastAsia="hu-HU"/>
          <w:rPrChange w:id="2851" w:author="Révész Gergő László" w:date="2022-04-18T01:14:00Z">
            <w:rPr>
              <w:lang w:eastAsia="hu-HU"/>
            </w:rPr>
          </w:rPrChange>
        </w:rPr>
        <w:t xml:space="preserve"> osztályok </w:t>
      </w:r>
      <w:r w:rsidR="00AF4BB6" w:rsidRPr="00C128CD">
        <w:rPr>
          <w:color w:val="000000" w:themeColor="text1"/>
          <w:lang w:eastAsia="hu-HU"/>
          <w:rPrChange w:id="2852" w:author="Révész Gergő László" w:date="2022-04-18T01:14:00Z">
            <w:rPr>
              <w:lang w:eastAsia="hu-HU"/>
            </w:rPr>
          </w:rPrChange>
        </w:rPr>
        <w:t xml:space="preserve">segítségével </w:t>
      </w:r>
      <w:r w:rsidRPr="00C128CD">
        <w:rPr>
          <w:color w:val="000000" w:themeColor="text1"/>
          <w:lang w:eastAsia="hu-HU"/>
          <w:rPrChange w:id="2853" w:author="Révész Gergő László" w:date="2022-04-18T01:14:00Z">
            <w:rPr>
              <w:lang w:eastAsia="hu-HU"/>
            </w:rPr>
          </w:rPrChange>
        </w:rPr>
        <w:t>TCP kapcsolat</w:t>
      </w:r>
      <w:r w:rsidR="00AF4BB6" w:rsidRPr="00C128CD">
        <w:rPr>
          <w:color w:val="000000" w:themeColor="text1"/>
          <w:lang w:eastAsia="hu-HU"/>
          <w:rPrChange w:id="2854" w:author="Révész Gergő László" w:date="2022-04-18T01:14:00Z">
            <w:rPr>
              <w:lang w:eastAsia="hu-HU"/>
            </w:rPr>
          </w:rPrChange>
        </w:rPr>
        <w:t xml:space="preserve">on keresztül </w:t>
      </w:r>
      <w:r w:rsidR="0033049F" w:rsidRPr="00C128CD">
        <w:rPr>
          <w:color w:val="000000" w:themeColor="text1"/>
          <w:lang w:eastAsia="hu-HU"/>
          <w:rPrChange w:id="2855" w:author="Révész Gergő László" w:date="2022-04-18T01:14:00Z">
            <w:rPr>
              <w:lang w:eastAsia="hu-HU"/>
            </w:rPr>
          </w:rPrChange>
        </w:rPr>
        <w:t xml:space="preserve">tud kommunikálni egymással a </w:t>
      </w:r>
      <w:proofErr w:type="spellStart"/>
      <w:r w:rsidR="0033049F" w:rsidRPr="00C128CD">
        <w:rPr>
          <w:color w:val="000000" w:themeColor="text1"/>
          <w:lang w:eastAsia="hu-HU"/>
          <w:rPrChange w:id="2856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33049F" w:rsidRPr="00C128CD">
        <w:rPr>
          <w:color w:val="000000" w:themeColor="text1"/>
          <w:lang w:eastAsia="hu-HU"/>
          <w:rPrChange w:id="2857" w:author="Révész Gergő László" w:date="2022-04-18T01:14:00Z">
            <w:rPr>
              <w:lang w:eastAsia="hu-HU"/>
            </w:rPr>
          </w:rPrChange>
        </w:rPr>
        <w:t xml:space="preserve"> és a kliens.</w:t>
      </w:r>
    </w:p>
    <w:p w14:paraId="1F40257F" w14:textId="7B44C43F" w:rsidR="003E0807" w:rsidRPr="00C128CD" w:rsidRDefault="00DD5DF7" w:rsidP="004478D9">
      <w:pPr>
        <w:rPr>
          <w:color w:val="000000" w:themeColor="text1"/>
          <w:lang w:eastAsia="hu-HU"/>
          <w:rPrChange w:id="28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59" w:author="Révész Gergő László" w:date="2022-04-18T01:14:00Z">
            <w:rPr>
              <w:lang w:eastAsia="hu-HU"/>
            </w:rPr>
          </w:rPrChange>
        </w:rPr>
        <w:lastRenderedPageBreak/>
        <w:t xml:space="preserve">A </w:t>
      </w:r>
      <w:proofErr w:type="spellStart"/>
      <w:r w:rsidRPr="00C128CD">
        <w:rPr>
          <w:color w:val="000000" w:themeColor="text1"/>
          <w:lang w:eastAsia="hu-HU"/>
          <w:rPrChange w:id="2860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2861" w:author="Révész Gergő László" w:date="2022-04-18T01:14:00Z">
            <w:rPr>
              <w:lang w:eastAsia="hu-HU"/>
            </w:rPr>
          </w:rPrChange>
        </w:rPr>
        <w:t xml:space="preserve"> egyféle szerverként viselkedik.</w:t>
      </w:r>
      <w:r w:rsidR="00863125" w:rsidRPr="00C128CD">
        <w:rPr>
          <w:color w:val="000000" w:themeColor="text1"/>
          <w:lang w:eastAsia="hu-HU"/>
          <w:rPrChange w:id="2862" w:author="Révész Gergő László" w:date="2022-04-18T01:14:00Z">
            <w:rPr>
              <w:lang w:eastAsia="hu-HU"/>
            </w:rPr>
          </w:rPrChange>
        </w:rPr>
        <w:t xml:space="preserve"> Egy beállított IP címen és port</w:t>
      </w:r>
      <w:r w:rsidR="00895FBE" w:rsidRPr="00C128CD">
        <w:rPr>
          <w:color w:val="000000" w:themeColor="text1"/>
          <w:lang w:eastAsia="hu-HU"/>
          <w:rPrChange w:id="2863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863125" w:rsidRPr="00C128CD">
        <w:rPr>
          <w:color w:val="000000" w:themeColor="text1"/>
          <w:lang w:eastAsia="hu-HU"/>
          <w:rPrChange w:id="2864" w:author="Révész Gergő László" w:date="2022-04-18T01:14:00Z">
            <w:rPr>
              <w:lang w:eastAsia="hu-HU"/>
            </w:rPr>
          </w:rPrChange>
        </w:rPr>
        <w:t>on</w:t>
      </w:r>
      <w:proofErr w:type="spellEnd"/>
      <w:r w:rsidR="00863125" w:rsidRPr="00C128CD">
        <w:rPr>
          <w:color w:val="000000" w:themeColor="text1"/>
          <w:lang w:eastAsia="hu-HU"/>
          <w:rPrChange w:id="2865" w:author="Révész Gergő László" w:date="2022-04-18T01:14:00Z">
            <w:rPr>
              <w:lang w:eastAsia="hu-HU"/>
            </w:rPr>
          </w:rPrChange>
        </w:rPr>
        <w:t xml:space="preserve"> várakozik a bejövő TCP kapcsolatra,</w:t>
      </w:r>
      <w:r w:rsidRPr="00C128CD">
        <w:rPr>
          <w:color w:val="000000" w:themeColor="text1"/>
          <w:lang w:eastAsia="hu-HU"/>
          <w:rPrChange w:id="2866" w:author="Révész Gergő László" w:date="2022-04-18T01:14:00Z">
            <w:rPr>
              <w:lang w:eastAsia="hu-HU"/>
            </w:rPr>
          </w:rPrChange>
        </w:rPr>
        <w:t xml:space="preserve"> a kapcsolatból kiolvassa az üzenetet, ugyan ezen a kapcsolaton keresztül válaszol rá, majd bontja a kapcsolato</w:t>
      </w:r>
      <w:r w:rsidR="00863125" w:rsidRPr="00C128CD">
        <w:rPr>
          <w:color w:val="000000" w:themeColor="text1"/>
          <w:lang w:eastAsia="hu-HU"/>
          <w:rPrChange w:id="2867" w:author="Révész Gergő László" w:date="2022-04-18T01:14:00Z">
            <w:rPr>
              <w:lang w:eastAsia="hu-HU"/>
            </w:rPr>
          </w:rPrChange>
        </w:rPr>
        <w:t>t.</w:t>
      </w:r>
      <w:r w:rsidR="00DF242E" w:rsidRPr="00C128CD">
        <w:rPr>
          <w:color w:val="000000" w:themeColor="text1"/>
          <w:lang w:eastAsia="hu-HU"/>
          <w:rPrChange w:id="2868" w:author="Révész Gergő László" w:date="2022-04-18T01:14:00Z">
            <w:rPr>
              <w:lang w:eastAsia="hu-HU"/>
            </w:rPr>
          </w:rPrChange>
        </w:rPr>
        <w:t xml:space="preserve"> </w:t>
      </w:r>
      <w:r w:rsidR="00863125" w:rsidRPr="00C128CD">
        <w:rPr>
          <w:color w:val="000000" w:themeColor="text1"/>
          <w:lang w:eastAsia="hu-HU"/>
          <w:rPrChange w:id="2869" w:author="Révész Gergő László" w:date="2022-04-18T01:14:00Z">
            <w:rPr>
              <w:lang w:eastAsia="hu-HU"/>
            </w:rPr>
          </w:rPrChange>
        </w:rPr>
        <w:t xml:space="preserve">A </w:t>
      </w:r>
      <w:r w:rsidR="00B66989" w:rsidRPr="00C128CD">
        <w:rPr>
          <w:color w:val="000000" w:themeColor="text1"/>
          <w:lang w:eastAsia="hu-HU"/>
          <w:rPrChange w:id="2870" w:author="Révész Gergő László" w:date="2022-04-18T01:14:00Z">
            <w:rPr>
              <w:lang w:eastAsia="hu-HU"/>
            </w:rPr>
          </w:rPrChange>
        </w:rPr>
        <w:t xml:space="preserve">kapcsolatot a </w:t>
      </w:r>
      <w:r w:rsidR="00863125" w:rsidRPr="00C128CD">
        <w:rPr>
          <w:color w:val="000000" w:themeColor="text1"/>
          <w:lang w:eastAsia="hu-HU"/>
          <w:rPrChange w:id="2871" w:author="Révész Gergő László" w:date="2022-04-18T01:14:00Z">
            <w:rPr>
              <w:lang w:eastAsia="hu-HU"/>
            </w:rPr>
          </w:rPrChange>
        </w:rPr>
        <w:t xml:space="preserve">kliens </w:t>
      </w:r>
      <w:r w:rsidR="00B66989" w:rsidRPr="00C128CD">
        <w:rPr>
          <w:color w:val="000000" w:themeColor="text1"/>
          <w:lang w:eastAsia="hu-HU"/>
          <w:rPrChange w:id="2872" w:author="Révész Gergő László" w:date="2022-04-18T01:14:00Z">
            <w:rPr>
              <w:lang w:eastAsia="hu-HU"/>
            </w:rPr>
          </w:rPrChange>
        </w:rPr>
        <w:t xml:space="preserve">indítja. </w:t>
      </w:r>
      <w:r w:rsidR="00DF242E" w:rsidRPr="00C128CD">
        <w:rPr>
          <w:color w:val="000000" w:themeColor="text1"/>
          <w:lang w:eastAsia="hu-HU"/>
          <w:rPrChange w:id="2873" w:author="Révész Gergő László" w:date="2022-04-18T01:14:00Z">
            <w:rPr>
              <w:lang w:eastAsia="hu-HU"/>
            </w:rPr>
          </w:rPrChange>
        </w:rPr>
        <w:t>Csatlakozik arra az IP címre és port</w:t>
      </w:r>
      <w:r w:rsidR="00895FBE" w:rsidRPr="00C128CD">
        <w:rPr>
          <w:color w:val="000000" w:themeColor="text1"/>
          <w:lang w:eastAsia="hu-HU"/>
          <w:rPrChange w:id="2874" w:author="Révész Gergő László" w:date="2022-04-18T01:14:00Z">
            <w:rPr>
              <w:lang w:eastAsia="hu-HU"/>
            </w:rPr>
          </w:rPrChange>
        </w:rPr>
        <w:t>-</w:t>
      </w:r>
      <w:proofErr w:type="spellStart"/>
      <w:r w:rsidR="00DF242E" w:rsidRPr="00C128CD">
        <w:rPr>
          <w:color w:val="000000" w:themeColor="text1"/>
          <w:lang w:eastAsia="hu-HU"/>
          <w:rPrChange w:id="2875" w:author="Révész Gergő László" w:date="2022-04-18T01:14:00Z">
            <w:rPr>
              <w:lang w:eastAsia="hu-HU"/>
            </w:rPr>
          </w:rPrChange>
        </w:rPr>
        <w:t>ra</w:t>
      </w:r>
      <w:proofErr w:type="spellEnd"/>
      <w:r w:rsidR="00DF242E" w:rsidRPr="00C128CD">
        <w:rPr>
          <w:color w:val="000000" w:themeColor="text1"/>
          <w:lang w:eastAsia="hu-HU"/>
          <w:rPrChange w:id="2876" w:author="Révész Gergő László" w:date="2022-04-18T01:14:00Z">
            <w:rPr>
              <w:lang w:eastAsia="hu-HU"/>
            </w:rPr>
          </w:rPrChange>
        </w:rPr>
        <w:t xml:space="preserve">, amelyiken a </w:t>
      </w:r>
      <w:proofErr w:type="spellStart"/>
      <w:r w:rsidR="00DF242E" w:rsidRPr="00C128CD">
        <w:rPr>
          <w:color w:val="000000" w:themeColor="text1"/>
          <w:lang w:eastAsia="hu-HU"/>
          <w:rPrChange w:id="2877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DF242E" w:rsidRPr="00C128CD">
        <w:rPr>
          <w:color w:val="000000" w:themeColor="text1"/>
          <w:lang w:eastAsia="hu-HU"/>
          <w:rPrChange w:id="2878" w:author="Révész Gergő László" w:date="2022-04-18T01:14:00Z">
            <w:rPr>
              <w:lang w:eastAsia="hu-HU"/>
            </w:rPr>
          </w:rPrChange>
        </w:rPr>
        <w:t xml:space="preserve"> hallgat, az üzenetet egy bájt tömbbe csomagolva átküldi a TCP kapcsolaton keresztül, majd megvárja a választ.</w:t>
      </w:r>
    </w:p>
    <w:p w14:paraId="012C81FE" w14:textId="77777777" w:rsidR="00670151" w:rsidRPr="00C128CD" w:rsidRDefault="004762DC" w:rsidP="004478D9">
      <w:pPr>
        <w:rPr>
          <w:color w:val="000000" w:themeColor="text1"/>
          <w:lang w:eastAsia="hu-HU"/>
          <w:rPrChange w:id="287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80" w:author="Révész Gergő László" w:date="2022-04-18T01:14:00Z">
            <w:rPr>
              <w:lang w:eastAsia="hu-HU"/>
            </w:rPr>
          </w:rPrChange>
        </w:rPr>
        <w:t>Ezt</w:t>
      </w:r>
      <w:r w:rsidR="003E0807" w:rsidRPr="00C128CD">
        <w:rPr>
          <w:color w:val="000000" w:themeColor="text1"/>
          <w:lang w:eastAsia="hu-HU"/>
          <w:rPrChange w:id="2881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882" w:author="Révész Gergő László" w:date="2022-04-18T01:14:00Z">
            <w:rPr>
              <w:lang w:eastAsia="hu-HU"/>
            </w:rPr>
          </w:rPrChange>
        </w:rPr>
        <w:t xml:space="preserve">az osztályt </w:t>
      </w:r>
      <w:r w:rsidR="00A52193" w:rsidRPr="00C128CD">
        <w:rPr>
          <w:color w:val="000000" w:themeColor="text1"/>
          <w:lang w:eastAsia="hu-HU"/>
          <w:rPrChange w:id="2883" w:author="Révész Gergő László" w:date="2022-04-18T01:14:00Z">
            <w:rPr>
              <w:lang w:eastAsia="hu-HU"/>
            </w:rPr>
          </w:rPrChange>
        </w:rPr>
        <w:t xml:space="preserve">használni tudjuk </w:t>
      </w:r>
      <w:r w:rsidRPr="00C128CD">
        <w:rPr>
          <w:color w:val="000000" w:themeColor="text1"/>
          <w:lang w:eastAsia="hu-HU"/>
          <w:rPrChange w:id="2884" w:author="Révész Gergő László" w:date="2022-04-18T01:14:00Z">
            <w:rPr>
              <w:lang w:eastAsia="hu-HU"/>
            </w:rPr>
          </w:rPrChange>
        </w:rPr>
        <w:t>arra</w:t>
      </w:r>
      <w:r w:rsidR="00A52193" w:rsidRPr="00C128CD">
        <w:rPr>
          <w:color w:val="000000" w:themeColor="text1"/>
          <w:lang w:eastAsia="hu-HU"/>
          <w:rPrChange w:id="2885" w:author="Révész Gergő László" w:date="2022-04-18T01:14:00Z">
            <w:rPr>
              <w:lang w:eastAsia="hu-HU"/>
            </w:rPr>
          </w:rPrChange>
        </w:rPr>
        <w:t xml:space="preserve"> is</w:t>
      </w:r>
      <w:r w:rsidRPr="00C128CD">
        <w:rPr>
          <w:color w:val="000000" w:themeColor="text1"/>
          <w:lang w:eastAsia="hu-HU"/>
          <w:rPrChange w:id="2886" w:author="Révész Gergő László" w:date="2022-04-18T01:14:00Z">
            <w:rPr>
              <w:lang w:eastAsia="hu-HU"/>
            </w:rPr>
          </w:rPrChange>
        </w:rPr>
        <w:t xml:space="preserve">, hogy a webes felület le tudja kérdezni a </w:t>
      </w:r>
      <w:r w:rsidR="00F42D61" w:rsidRPr="00C128CD">
        <w:rPr>
          <w:color w:val="000000" w:themeColor="text1"/>
          <w:lang w:eastAsia="hu-HU"/>
          <w:rPrChange w:id="2887" w:author="Révész Gergő László" w:date="2022-04-18T01:14:00Z">
            <w:rPr>
              <w:lang w:eastAsia="hu-HU"/>
            </w:rPr>
          </w:rPrChange>
        </w:rPr>
        <w:t>szolgáltatásban</w:t>
      </w:r>
      <w:r w:rsidRPr="00C128CD">
        <w:rPr>
          <w:color w:val="000000" w:themeColor="text1"/>
          <w:lang w:eastAsia="hu-HU"/>
          <w:rPrChange w:id="2888" w:author="Révész Gergő László" w:date="2022-04-18T01:14:00Z">
            <w:rPr>
              <w:lang w:eastAsia="hu-HU"/>
            </w:rPr>
          </w:rPrChange>
        </w:rPr>
        <w:t xml:space="preserve"> futó feladatok státuszát. </w:t>
      </w:r>
    </w:p>
    <w:p w14:paraId="0C49B7A8" w14:textId="5C61D84D" w:rsidR="004762DC" w:rsidRPr="00C128CD" w:rsidRDefault="00670151" w:rsidP="004478D9">
      <w:pPr>
        <w:rPr>
          <w:color w:val="000000" w:themeColor="text1"/>
          <w:lang w:eastAsia="hu-HU"/>
          <w:rPrChange w:id="28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890" w:author="Révész Gergő László" w:date="2022-04-18T01:14:00Z">
            <w:rPr>
              <w:lang w:eastAsia="hu-HU"/>
            </w:rPr>
          </w:rPrChange>
        </w:rPr>
        <w:t xml:space="preserve">A </w:t>
      </w:r>
      <w:r w:rsidR="004762DC" w:rsidRPr="00C128CD">
        <w:rPr>
          <w:color w:val="000000" w:themeColor="text1"/>
          <w:lang w:eastAsia="hu-HU"/>
          <w:rPrChange w:id="2891" w:author="Révész Gergő László" w:date="2022-04-18T01:14:00Z">
            <w:rPr>
              <w:lang w:eastAsia="hu-HU"/>
            </w:rPr>
          </w:rPrChange>
        </w:rPr>
        <w:t>Service alkalmazásban elind</w:t>
      </w:r>
      <w:r w:rsidR="00B16119" w:rsidRPr="00C128CD">
        <w:rPr>
          <w:color w:val="000000" w:themeColor="text1"/>
          <w:lang w:eastAsia="hu-HU"/>
          <w:rPrChange w:id="2892" w:author="Révész Gergő László" w:date="2022-04-18T01:14:00Z">
            <w:rPr>
              <w:lang w:eastAsia="hu-HU"/>
            </w:rPr>
          </w:rPrChange>
        </w:rPr>
        <w:t>ul</w:t>
      </w:r>
      <w:r w:rsidR="004762DC" w:rsidRPr="00C128CD">
        <w:rPr>
          <w:color w:val="000000" w:themeColor="text1"/>
          <w:lang w:eastAsia="hu-HU"/>
          <w:rPrChange w:id="2893" w:author="Révész Gergő László" w:date="2022-04-18T01:14:00Z">
            <w:rPr>
              <w:lang w:eastAsia="hu-HU"/>
            </w:rPr>
          </w:rPrChange>
        </w:rPr>
        <w:t xml:space="preserve"> a </w:t>
      </w:r>
      <w:proofErr w:type="spellStart"/>
      <w:r w:rsidR="004762DC" w:rsidRPr="00C128CD">
        <w:rPr>
          <w:color w:val="000000" w:themeColor="text1"/>
          <w:lang w:eastAsia="hu-HU"/>
          <w:rPrChange w:id="2894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4762DC" w:rsidRPr="00C128CD">
        <w:rPr>
          <w:color w:val="000000" w:themeColor="text1"/>
          <w:lang w:eastAsia="hu-HU"/>
          <w:rPrChange w:id="2895" w:author="Révész Gergő László" w:date="2022-04-18T01:14:00Z">
            <w:rPr>
              <w:lang w:eastAsia="hu-HU"/>
            </w:rPr>
          </w:rPrChange>
        </w:rPr>
        <w:t xml:space="preserve">, </w:t>
      </w:r>
      <w:r w:rsidR="00B16119" w:rsidRPr="00C128CD">
        <w:rPr>
          <w:color w:val="000000" w:themeColor="text1"/>
          <w:lang w:eastAsia="hu-HU"/>
          <w:rPrChange w:id="2896" w:author="Révész Gergő László" w:date="2022-04-18T01:14:00Z">
            <w:rPr>
              <w:lang w:eastAsia="hu-HU"/>
            </w:rPr>
          </w:rPrChange>
        </w:rPr>
        <w:t>és</w:t>
      </w:r>
      <w:r w:rsidR="004762DC" w:rsidRPr="00C128CD">
        <w:rPr>
          <w:color w:val="000000" w:themeColor="text1"/>
          <w:lang w:eastAsia="hu-HU"/>
          <w:rPrChange w:id="2897" w:author="Révész Gergő László" w:date="2022-04-18T01:14:00Z">
            <w:rPr>
              <w:lang w:eastAsia="hu-HU"/>
            </w:rPr>
          </w:rPrChange>
        </w:rPr>
        <w:t xml:space="preserve"> egy </w:t>
      </w:r>
      <w:r w:rsidR="00B16119" w:rsidRPr="00C128CD">
        <w:rPr>
          <w:color w:val="000000" w:themeColor="text1"/>
          <w:lang w:eastAsia="hu-HU"/>
          <w:rPrChange w:id="2898" w:author="Révész Gergő László" w:date="2022-04-18T01:14:00Z">
            <w:rPr>
              <w:lang w:eastAsia="hu-HU"/>
            </w:rPr>
          </w:rPrChange>
        </w:rPr>
        <w:t xml:space="preserve">ciklusban várakozik </w:t>
      </w:r>
      <w:r w:rsidRPr="00C128CD">
        <w:rPr>
          <w:color w:val="000000" w:themeColor="text1"/>
          <w:lang w:eastAsia="hu-HU"/>
          <w:rPrChange w:id="2899" w:author="Révész Gergő László" w:date="2022-04-18T01:14:00Z">
            <w:rPr>
              <w:lang w:eastAsia="hu-HU"/>
            </w:rPr>
          </w:rPrChange>
        </w:rPr>
        <w:t>a beérkező</w:t>
      </w:r>
      <w:r w:rsidR="00B16119" w:rsidRPr="00C128CD">
        <w:rPr>
          <w:color w:val="000000" w:themeColor="text1"/>
          <w:lang w:eastAsia="hu-HU"/>
          <w:rPrChange w:id="2900" w:author="Révész Gergő László" w:date="2022-04-18T01:14:00Z">
            <w:rPr>
              <w:lang w:eastAsia="hu-HU"/>
            </w:rPr>
          </w:rPrChange>
        </w:rPr>
        <w:t xml:space="preserve"> kliens</w:t>
      </w:r>
      <w:r w:rsidRPr="00C128CD">
        <w:rPr>
          <w:color w:val="000000" w:themeColor="text1"/>
          <w:lang w:eastAsia="hu-HU"/>
          <w:rPrChange w:id="2901" w:author="Révész Gergő László" w:date="2022-04-18T01:14:00Z">
            <w:rPr>
              <w:lang w:eastAsia="hu-HU"/>
            </w:rPr>
          </w:rPrChange>
        </w:rPr>
        <w:t xml:space="preserve"> kapcsolatokra.</w:t>
      </w:r>
    </w:p>
    <w:bookmarkStart w:id="2902" w:name="_MON_1710240210"/>
    <w:bookmarkEnd w:id="2902"/>
    <w:p w14:paraId="5E9D3C39" w14:textId="73E22ED0" w:rsidR="00B16119" w:rsidRPr="00C128CD" w:rsidRDefault="0025264B" w:rsidP="00D32573">
      <w:pPr>
        <w:ind w:firstLine="0"/>
        <w:rPr>
          <w:color w:val="000000" w:themeColor="text1"/>
          <w:lang w:eastAsia="hu-HU"/>
          <w:rPrChange w:id="290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0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470" w14:anchorId="45A11045">
          <v:shape id="_x0000_i1049" type="#_x0000_t75" style="width:453.75pt;height:123.6pt" o:ole="">
            <v:imagedata r:id="rId59" o:title=""/>
          </v:shape>
          <o:OLEObject Type="Embed" ProgID="Word.OpenDocumentText.12" ShapeID="_x0000_i1049" DrawAspect="Content" ObjectID="_1711829927" r:id="rId60"/>
        </w:object>
      </w:r>
    </w:p>
    <w:p w14:paraId="019271B9" w14:textId="396B621F" w:rsidR="00904A16" w:rsidRPr="00C128CD" w:rsidRDefault="00904A16" w:rsidP="004478D9">
      <w:pPr>
        <w:rPr>
          <w:color w:val="000000" w:themeColor="text1"/>
          <w:lang w:eastAsia="hu-HU"/>
          <w:rPrChange w:id="290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06" w:author="Révész Gergő László" w:date="2022-04-18T01:14:00Z">
            <w:rPr>
              <w:lang w:eastAsia="hu-HU"/>
            </w:rPr>
          </w:rPrChange>
        </w:rPr>
        <w:t xml:space="preserve">A kliens csatlakozik a </w:t>
      </w:r>
      <w:proofErr w:type="spellStart"/>
      <w:r w:rsidRPr="00C128CD">
        <w:rPr>
          <w:color w:val="000000" w:themeColor="text1"/>
          <w:lang w:eastAsia="hu-HU"/>
          <w:rPrChange w:id="2907" w:author="Révész Gergő László" w:date="2022-04-18T01:14:00Z">
            <w:rPr>
              <w:lang w:eastAsia="hu-HU"/>
            </w:rPr>
          </w:rPrChange>
        </w:rPr>
        <w:t>listener-hez</w:t>
      </w:r>
      <w:proofErr w:type="spellEnd"/>
      <w:r w:rsidRPr="00C128CD">
        <w:rPr>
          <w:color w:val="000000" w:themeColor="text1"/>
          <w:lang w:eastAsia="hu-HU"/>
          <w:rPrChange w:id="2908" w:author="Révész Gergő László" w:date="2022-04-18T01:14:00Z">
            <w:rPr>
              <w:lang w:eastAsia="hu-HU"/>
            </w:rPr>
          </w:rPrChange>
        </w:rPr>
        <w:t>, és a kapcsolaton keresztül</w:t>
      </w:r>
      <w:r w:rsidR="00D32573" w:rsidRPr="00C128CD">
        <w:rPr>
          <w:color w:val="000000" w:themeColor="text1"/>
          <w:lang w:eastAsia="hu-HU"/>
          <w:rPrChange w:id="2909" w:author="Révész Gergő László" w:date="2022-04-18T01:14:00Z">
            <w:rPr>
              <w:lang w:eastAsia="hu-HU"/>
            </w:rPr>
          </w:rPrChange>
        </w:rPr>
        <w:t xml:space="preserve"> egy bájt tömbben</w:t>
      </w:r>
      <w:r w:rsidRPr="00C128CD">
        <w:rPr>
          <w:color w:val="000000" w:themeColor="text1"/>
          <w:lang w:eastAsia="hu-HU"/>
          <w:rPrChange w:id="2910" w:author="Révész Gergő László" w:date="2022-04-18T01:14:00Z">
            <w:rPr>
              <w:lang w:eastAsia="hu-HU"/>
            </w:rPr>
          </w:rPrChange>
        </w:rPr>
        <w:t xml:space="preserve"> átküldi az üzenetet.</w:t>
      </w:r>
    </w:p>
    <w:bookmarkStart w:id="2911" w:name="_MON_1710241052"/>
    <w:bookmarkEnd w:id="2911"/>
    <w:p w14:paraId="5C00A278" w14:textId="4FBEB3CF" w:rsidR="00904A16" w:rsidRPr="00C128CD" w:rsidRDefault="0025264B" w:rsidP="00D32573">
      <w:pPr>
        <w:ind w:firstLine="0"/>
        <w:rPr>
          <w:color w:val="000000" w:themeColor="text1"/>
          <w:lang w:eastAsia="hu-HU"/>
          <w:rPrChange w:id="291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1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119" w14:anchorId="180CB3E5">
          <v:shape id="_x0000_i1050" type="#_x0000_t75" style="width:453.75pt;height:55.7pt" o:ole="">
            <v:imagedata r:id="rId61" o:title=""/>
          </v:shape>
          <o:OLEObject Type="Embed" ProgID="Word.OpenDocumentText.12" ShapeID="_x0000_i1050" DrawAspect="Content" ObjectID="_1711829928" r:id="rId62"/>
        </w:object>
      </w:r>
    </w:p>
    <w:p w14:paraId="25BACB47" w14:textId="6722FC2D" w:rsidR="00B16119" w:rsidRPr="00C128CD" w:rsidRDefault="00B16119" w:rsidP="00D32573">
      <w:pPr>
        <w:ind w:firstLine="0"/>
        <w:rPr>
          <w:color w:val="000000" w:themeColor="text1"/>
          <w:lang w:eastAsia="hu-HU"/>
          <w:rPrChange w:id="291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15" w:author="Révész Gergő László" w:date="2022-04-18T01:14:00Z">
            <w:rPr>
              <w:lang w:eastAsia="hu-HU"/>
            </w:rPr>
          </w:rPrChange>
        </w:rPr>
        <w:t xml:space="preserve">Ezután </w:t>
      </w:r>
      <w:r w:rsidR="000866F4" w:rsidRPr="00C128CD">
        <w:rPr>
          <w:color w:val="000000" w:themeColor="text1"/>
          <w:lang w:eastAsia="hu-HU"/>
          <w:rPrChange w:id="2916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="000866F4" w:rsidRPr="00C128CD">
        <w:rPr>
          <w:color w:val="000000" w:themeColor="text1"/>
          <w:lang w:eastAsia="hu-HU"/>
          <w:rPrChange w:id="2917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0866F4" w:rsidRPr="00C128CD">
        <w:rPr>
          <w:color w:val="000000" w:themeColor="text1"/>
          <w:lang w:eastAsia="hu-HU"/>
          <w:rPrChange w:id="2918" w:author="Révész Gergő László" w:date="2022-04-18T01:14:00Z">
            <w:rPr>
              <w:lang w:eastAsia="hu-HU"/>
            </w:rPr>
          </w:rPrChange>
        </w:rPr>
        <w:t xml:space="preserve"> </w:t>
      </w:r>
      <w:r w:rsidRPr="00C128CD">
        <w:rPr>
          <w:color w:val="000000" w:themeColor="text1"/>
          <w:lang w:eastAsia="hu-HU"/>
          <w:rPrChange w:id="2919" w:author="Révész Gergő László" w:date="2022-04-18T01:14:00Z">
            <w:rPr>
              <w:lang w:eastAsia="hu-HU"/>
            </w:rPr>
          </w:rPrChange>
        </w:rPr>
        <w:t xml:space="preserve">lekéri </w:t>
      </w:r>
      <w:r w:rsidR="000E4BA9" w:rsidRPr="00C128CD">
        <w:rPr>
          <w:color w:val="000000" w:themeColor="text1"/>
          <w:lang w:eastAsia="hu-HU"/>
          <w:rPrChange w:id="2920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2921" w:author="Révész Gergő László" w:date="2022-04-18T01:14:00Z">
            <w:rPr>
              <w:lang w:eastAsia="hu-HU"/>
            </w:rPr>
          </w:rPrChange>
        </w:rPr>
        <w:t>kapcsolatot és kiszedi belőle a bájt tömböt, ami az üzenetet tartalmazza, majd ennek feldolgozása után visszaküldi a választ, és lezárja a kapcsolatot.</w:t>
      </w:r>
    </w:p>
    <w:bookmarkStart w:id="2922" w:name="_MON_1710240608"/>
    <w:bookmarkEnd w:id="2922"/>
    <w:p w14:paraId="7EEA6C46" w14:textId="43DD34D7" w:rsidR="00B16119" w:rsidRPr="00C128CD" w:rsidRDefault="0025264B" w:rsidP="00D32573">
      <w:pPr>
        <w:ind w:firstLine="0"/>
        <w:rPr>
          <w:color w:val="000000" w:themeColor="text1"/>
          <w:lang w:eastAsia="hu-HU"/>
          <w:rPrChange w:id="2923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24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2234" w14:anchorId="45686A7E">
          <v:shape id="_x0000_i1051" type="#_x0000_t75" style="width:453.75pt;height:111.4pt" o:ole="">
            <v:imagedata r:id="rId63" o:title=""/>
          </v:shape>
          <o:OLEObject Type="Embed" ProgID="Word.OpenDocumentText.12" ShapeID="_x0000_i1051" DrawAspect="Content" ObjectID="_1711829929" r:id="rId64"/>
        </w:object>
      </w:r>
    </w:p>
    <w:p w14:paraId="16863C7A" w14:textId="5B1880F2" w:rsidR="009E4DFC" w:rsidRPr="00C128CD" w:rsidRDefault="009E4DFC" w:rsidP="00D32573">
      <w:pPr>
        <w:ind w:firstLine="0"/>
        <w:rPr>
          <w:color w:val="000000" w:themeColor="text1"/>
          <w:lang w:eastAsia="hu-HU"/>
          <w:rPrChange w:id="292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26" w:author="Révész Gergő László" w:date="2022-04-18T01:14:00Z">
            <w:rPr>
              <w:lang w:eastAsia="hu-HU"/>
            </w:rPr>
          </w:rPrChange>
        </w:rPr>
        <w:t>Végül a kliens megkapja a választ</w:t>
      </w:r>
      <w:r w:rsidR="000E3731" w:rsidRPr="00C128CD">
        <w:rPr>
          <w:color w:val="000000" w:themeColor="text1"/>
          <w:lang w:eastAsia="hu-HU"/>
          <w:rPrChange w:id="2927" w:author="Révész Gergő László" w:date="2022-04-18T01:14:00Z">
            <w:rPr>
              <w:lang w:eastAsia="hu-HU"/>
            </w:rPr>
          </w:rPrChange>
        </w:rPr>
        <w:t>, és lezárja a kapcsolatot</w:t>
      </w:r>
      <w:r w:rsidR="0071580E" w:rsidRPr="00C128CD">
        <w:rPr>
          <w:color w:val="000000" w:themeColor="text1"/>
          <w:lang w:eastAsia="hu-HU"/>
          <w:rPrChange w:id="2928" w:author="Révész Gergő László" w:date="2022-04-18T01:14:00Z">
            <w:rPr>
              <w:lang w:eastAsia="hu-HU"/>
            </w:rPr>
          </w:rPrChange>
        </w:rPr>
        <w:t>.</w:t>
      </w:r>
    </w:p>
    <w:bookmarkStart w:id="2929" w:name="_MON_1710241274"/>
    <w:bookmarkEnd w:id="2929"/>
    <w:p w14:paraId="0787BCAB" w14:textId="42640C5C" w:rsidR="00D32573" w:rsidRPr="00C128CD" w:rsidDel="002A6F30" w:rsidRDefault="00DC0504" w:rsidP="00D32573">
      <w:pPr>
        <w:ind w:firstLine="0"/>
        <w:rPr>
          <w:del w:id="2930" w:author="Révész Gergő" w:date="2022-04-13T13:45:00Z"/>
          <w:color w:val="000000" w:themeColor="text1"/>
          <w:lang w:eastAsia="hu-HU"/>
          <w:rPrChange w:id="2931" w:author="Révész Gergő László" w:date="2022-04-18T01:14:00Z">
            <w:rPr>
              <w:del w:id="2932" w:author="Révész Gergő" w:date="2022-04-13T13:45:00Z"/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33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518" w14:anchorId="02DB68A9">
          <v:shape id="_x0000_i1052" type="#_x0000_t75" style="width:453.75pt;height:76.1pt" o:ole="">
            <v:imagedata r:id="rId65" o:title=""/>
          </v:shape>
          <o:OLEObject Type="Embed" ProgID="Word.OpenDocumentText.12" ShapeID="_x0000_i1052" DrawAspect="Content" ObjectID="_1711829930" r:id="rId66"/>
        </w:object>
      </w:r>
    </w:p>
    <w:p w14:paraId="17F4E157" w14:textId="62F5EBC4" w:rsidR="0040275F" w:rsidRPr="00C128CD" w:rsidDel="002A6F30" w:rsidRDefault="00D32573">
      <w:pPr>
        <w:ind w:firstLine="0"/>
        <w:rPr>
          <w:del w:id="2934" w:author="Révész Gergő" w:date="2022-04-13T13:46:00Z"/>
          <w:color w:val="000000" w:themeColor="text1"/>
          <w:lang w:eastAsia="hu-HU"/>
          <w:rPrChange w:id="2935" w:author="Révész Gergő László" w:date="2022-04-18T01:14:00Z">
            <w:rPr>
              <w:del w:id="2936" w:author="Révész Gergő" w:date="2022-04-13T13:46:00Z"/>
              <w:lang w:eastAsia="hu-HU"/>
            </w:rPr>
          </w:rPrChange>
        </w:rPr>
        <w:pPrChange w:id="2937" w:author="Révész Gergő" w:date="2022-04-13T13:45:00Z">
          <w:pPr>
            <w:spacing w:before="240"/>
            <w:ind w:firstLine="0"/>
            <w:contextualSpacing w:val="0"/>
          </w:pPr>
        </w:pPrChange>
      </w:pPr>
      <w:del w:id="2938" w:author="Révész Gergő" w:date="2022-04-13T13:46:00Z">
        <w:r w:rsidRPr="00C128CD" w:rsidDel="002A6F30">
          <w:rPr>
            <w:color w:val="000000" w:themeColor="text1"/>
            <w:lang w:eastAsia="hu-HU"/>
            <w:rPrChange w:id="2939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73EB64F" w14:textId="77777777" w:rsidR="0040275F" w:rsidRPr="00C128CD" w:rsidRDefault="0040275F">
      <w:pPr>
        <w:ind w:firstLine="0"/>
        <w:rPr>
          <w:color w:val="000000" w:themeColor="text1"/>
          <w:rPrChange w:id="2940" w:author="Révész Gergő László" w:date="2022-04-18T01:14:00Z">
            <w:rPr/>
          </w:rPrChange>
        </w:rPr>
        <w:pPrChange w:id="2941" w:author="Révész Gergő" w:date="2022-04-13T13:45:00Z">
          <w:pPr/>
        </w:pPrChange>
      </w:pPr>
      <w:bookmarkStart w:id="2942" w:name="_Toc98936119"/>
    </w:p>
    <w:p w14:paraId="3EB1BEFE" w14:textId="77777777" w:rsidR="002A6F30" w:rsidRPr="00A076A1" w:rsidRDefault="002A6F30">
      <w:pPr>
        <w:rPr>
          <w:ins w:id="2943" w:author="Révész Gergő" w:date="2022-04-13T13:46:00Z"/>
        </w:rPr>
        <w:pPrChange w:id="2944" w:author="Révész Gergő" w:date="2022-04-13T13:46:00Z">
          <w:pPr>
            <w:pStyle w:val="Cmsor1"/>
          </w:pPr>
        </w:pPrChange>
      </w:pPr>
    </w:p>
    <w:p w14:paraId="29DF0360" w14:textId="58B1F931" w:rsidR="00CE5333" w:rsidRPr="00C128CD" w:rsidRDefault="00566A58" w:rsidP="006E0AF7">
      <w:pPr>
        <w:pStyle w:val="Cmsor1"/>
      </w:pPr>
      <w:bookmarkStart w:id="2945" w:name="_Toc101134573"/>
      <w:r w:rsidRPr="00C128CD">
        <w:t>3</w:t>
      </w:r>
      <w:r w:rsidR="003C6AAC" w:rsidRPr="00C128CD">
        <w:t>.</w:t>
      </w:r>
      <w:r w:rsidR="00543F19" w:rsidRPr="00C128CD">
        <w:t xml:space="preserve"> </w:t>
      </w:r>
      <w:bookmarkEnd w:id="2942"/>
      <w:ins w:id="2946" w:author="Révész Gergő" w:date="2022-04-06T15:36:00Z">
        <w:r w:rsidR="007733C3" w:rsidRPr="00C128CD">
          <w:t xml:space="preserve"> </w:t>
        </w:r>
      </w:ins>
      <w:r w:rsidR="0049133A" w:rsidRPr="00C128CD">
        <w:t>A kés</w:t>
      </w:r>
      <w:r w:rsidR="0049133A" w:rsidRPr="00C128CD">
        <w:rPr>
          <w:lang w:val="en-US"/>
        </w:rPr>
        <w:t xml:space="preserve">z </w:t>
      </w:r>
      <w:r w:rsidR="0049133A" w:rsidRPr="00C128CD">
        <w:t>alkalmazás</w:t>
      </w:r>
      <w:bookmarkEnd w:id="2945"/>
    </w:p>
    <w:p w14:paraId="59467715" w14:textId="77777777" w:rsidR="0040275F" w:rsidRPr="00C128CD" w:rsidRDefault="0040275F" w:rsidP="0040275F">
      <w:pPr>
        <w:rPr>
          <w:color w:val="000000" w:themeColor="text1"/>
          <w:lang w:eastAsia="hu-HU"/>
          <w:rPrChange w:id="2947" w:author="Révész Gergő László" w:date="2022-04-18T01:14:00Z">
            <w:rPr>
              <w:lang w:eastAsia="hu-HU"/>
            </w:rPr>
          </w:rPrChange>
        </w:rPr>
      </w:pPr>
    </w:p>
    <w:p w14:paraId="092CE250" w14:textId="4E3A6397" w:rsidR="00181E99" w:rsidRPr="00C128CD" w:rsidRDefault="00566A58" w:rsidP="006E0AF7">
      <w:pPr>
        <w:pStyle w:val="Cmsor2"/>
      </w:pPr>
      <w:bookmarkStart w:id="2948" w:name="_Toc101134574"/>
      <w:r w:rsidRPr="00C128CD">
        <w:t>3</w:t>
      </w:r>
      <w:r w:rsidR="00181E99" w:rsidRPr="00C128CD">
        <w:t>.</w:t>
      </w:r>
      <w:r w:rsidR="00CA14E3" w:rsidRPr="00C128CD">
        <w:t>1</w:t>
      </w:r>
      <w:r w:rsidR="00181E99" w:rsidRPr="00C128CD">
        <w:t>.</w:t>
      </w:r>
      <w:ins w:id="2949" w:author="Révész Gergő" w:date="2022-04-06T15:36:00Z">
        <w:r w:rsidR="007733C3" w:rsidRPr="00C128CD">
          <w:t xml:space="preserve">  </w:t>
        </w:r>
      </w:ins>
      <w:del w:id="2950" w:author="Révész Gergő" w:date="2022-04-06T15:56:00Z">
        <w:r w:rsidR="00181E99" w:rsidRPr="00C128CD" w:rsidDel="006E0AF7">
          <w:delText xml:space="preserve"> </w:delText>
        </w:r>
      </w:del>
      <w:r w:rsidR="00181E99" w:rsidRPr="00C128CD">
        <w:t>Funkciók</w:t>
      </w:r>
      <w:r w:rsidR="00CA14E3" w:rsidRPr="00C128CD">
        <w:t xml:space="preserve"> tesztelése</w:t>
      </w:r>
      <w:bookmarkEnd w:id="2948"/>
    </w:p>
    <w:p w14:paraId="365306A3" w14:textId="77777777" w:rsidR="0040275F" w:rsidRPr="00C128CD" w:rsidRDefault="0040275F" w:rsidP="0040275F">
      <w:pPr>
        <w:rPr>
          <w:color w:val="000000" w:themeColor="text1"/>
          <w:lang w:eastAsia="hu-HU"/>
          <w:rPrChange w:id="2951" w:author="Révész Gergő László" w:date="2022-04-18T01:14:00Z">
            <w:rPr>
              <w:lang w:eastAsia="hu-HU"/>
            </w:rPr>
          </w:rPrChange>
        </w:rPr>
      </w:pPr>
    </w:p>
    <w:p w14:paraId="7C8E6580" w14:textId="5DD4699F" w:rsidR="00CA14E3" w:rsidRPr="00C128CD" w:rsidRDefault="00CA14E3" w:rsidP="0040275F">
      <w:pPr>
        <w:ind w:firstLine="0"/>
        <w:rPr>
          <w:color w:val="000000" w:themeColor="text1"/>
          <w:lang w:eastAsia="hu-HU"/>
          <w:rPrChange w:id="295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53" w:author="Révész Gergő László" w:date="2022-04-18T01:14:00Z">
            <w:rPr>
              <w:lang w:eastAsia="hu-HU"/>
            </w:rPr>
          </w:rPrChange>
        </w:rPr>
        <w:t>Egy alkalmazás tesztelésének fázisa nagyon fontos szerepet játszik a fejlesztés során. Ilyenkor végig próbáljuk az alkalmazásban megvalósított funkciókat, és megkeressük</w:t>
      </w:r>
      <w:r w:rsidR="0033288A" w:rsidRPr="00C128CD">
        <w:rPr>
          <w:color w:val="000000" w:themeColor="text1"/>
          <w:lang w:eastAsia="hu-HU"/>
          <w:rPrChange w:id="2954" w:author="Révész Gergő László" w:date="2022-04-18T01:14:00Z">
            <w:rPr>
              <w:lang w:eastAsia="hu-HU"/>
            </w:rPr>
          </w:rPrChange>
        </w:rPr>
        <w:t xml:space="preserve"> majd kijavítjuk</w:t>
      </w:r>
      <w:r w:rsidRPr="00C128CD">
        <w:rPr>
          <w:color w:val="000000" w:themeColor="text1"/>
          <w:lang w:eastAsia="hu-HU"/>
          <w:rPrChange w:id="2955" w:author="Révész Gergő László" w:date="2022-04-18T01:14:00Z">
            <w:rPr>
              <w:lang w:eastAsia="hu-HU"/>
            </w:rPr>
          </w:rPrChange>
        </w:rPr>
        <w:t xml:space="preserve"> a fejlesztés során vétett esetleges hibákat, amik kezeletlen eseteket idéznének elő</w:t>
      </w:r>
      <w:r w:rsidR="00D32573" w:rsidRPr="00C128CD">
        <w:rPr>
          <w:color w:val="000000" w:themeColor="text1"/>
          <w:lang w:eastAsia="hu-HU"/>
          <w:rPrChange w:id="2956" w:author="Révész Gergő László" w:date="2022-04-18T01:14:00Z">
            <w:rPr>
              <w:lang w:eastAsia="hu-HU"/>
            </w:rPr>
          </w:rPrChange>
        </w:rPr>
        <w:t xml:space="preserve"> abban az esetben</w:t>
      </w:r>
      <w:r w:rsidRPr="00C128CD">
        <w:rPr>
          <w:color w:val="000000" w:themeColor="text1"/>
          <w:lang w:eastAsia="hu-HU"/>
          <w:rPrChange w:id="2957" w:author="Révész Gergő László" w:date="2022-04-18T01:14:00Z">
            <w:rPr>
              <w:lang w:eastAsia="hu-HU"/>
            </w:rPr>
          </w:rPrChange>
        </w:rPr>
        <w:t xml:space="preserve">, ha </w:t>
      </w:r>
      <w:r w:rsidR="0033288A" w:rsidRPr="00C128CD">
        <w:rPr>
          <w:color w:val="000000" w:themeColor="text1"/>
          <w:lang w:eastAsia="hu-HU"/>
          <w:rPrChange w:id="2958" w:author="Révész Gergő László" w:date="2022-04-18T01:14:00Z">
            <w:rPr>
              <w:lang w:eastAsia="hu-HU"/>
            </w:rPr>
          </w:rPrChange>
        </w:rPr>
        <w:t>egy</w:t>
      </w:r>
      <w:r w:rsidRPr="00C128CD">
        <w:rPr>
          <w:color w:val="000000" w:themeColor="text1"/>
          <w:lang w:eastAsia="hu-HU"/>
          <w:rPrChange w:id="2959" w:author="Révész Gergő László" w:date="2022-04-18T01:14:00Z">
            <w:rPr>
              <w:lang w:eastAsia="hu-HU"/>
            </w:rPr>
          </w:rPrChange>
        </w:rPr>
        <w:t xml:space="preserve"> felhasználó bukkanna rájuk.</w:t>
      </w:r>
    </w:p>
    <w:p w14:paraId="710EAC7F" w14:textId="05ED81AF" w:rsidR="00B64A26" w:rsidRPr="00C128CD" w:rsidRDefault="005B0E45" w:rsidP="00CA14E3">
      <w:pPr>
        <w:rPr>
          <w:color w:val="000000" w:themeColor="text1"/>
          <w:lang w:eastAsia="hu-HU"/>
          <w:rPrChange w:id="296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61" w:author="Révész Gergő László" w:date="2022-04-18T01:14:00Z">
            <w:rPr>
              <w:lang w:eastAsia="hu-HU"/>
            </w:rPr>
          </w:rPrChange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 w:rsidRPr="00C128CD">
        <w:rPr>
          <w:color w:val="000000" w:themeColor="text1"/>
          <w:lang w:eastAsia="hu-HU"/>
          <w:rPrChange w:id="2962" w:author="Révész Gergő László" w:date="2022-04-18T01:14:00Z">
            <w:rPr>
              <w:lang w:eastAsia="hu-HU"/>
            </w:rPr>
          </w:rPrChange>
        </w:rPr>
        <w:t>NLog</w:t>
      </w:r>
      <w:proofErr w:type="spellEnd"/>
      <w:r w:rsidRPr="00C128CD">
        <w:rPr>
          <w:color w:val="000000" w:themeColor="text1"/>
          <w:lang w:eastAsia="hu-HU"/>
          <w:rPrChange w:id="2963" w:author="Révész Gergő László" w:date="2022-04-18T01:14:00Z">
            <w:rPr>
              <w:lang w:eastAsia="hu-HU"/>
            </w:rPr>
          </w:rPrChange>
        </w:rPr>
        <w:t xml:space="preserve"> használatával </w:t>
      </w:r>
      <w:r w:rsidR="00614033" w:rsidRPr="00C128CD">
        <w:rPr>
          <w:color w:val="000000" w:themeColor="text1"/>
          <w:lang w:eastAsia="hu-HU"/>
          <w:rPrChange w:id="2964" w:author="Révész Gergő László" w:date="2022-04-18T01:14:00Z">
            <w:rPr>
              <w:lang w:eastAsia="hu-HU"/>
            </w:rPr>
          </w:rPrChange>
        </w:rPr>
        <w:t>kiírattathatjuk</w:t>
      </w:r>
      <w:r w:rsidR="00B64A26" w:rsidRPr="00C128CD">
        <w:rPr>
          <w:color w:val="000000" w:themeColor="text1"/>
          <w:lang w:eastAsia="hu-HU"/>
          <w:rPrChange w:id="2965" w:author="Révész Gergő László" w:date="2022-04-18T01:14:00Z">
            <w:rPr>
              <w:lang w:eastAsia="hu-HU"/>
            </w:rPr>
          </w:rPrChange>
        </w:rPr>
        <w:t xml:space="preserve"> a metódusok futás</w:t>
      </w:r>
      <w:r w:rsidR="00763BBA" w:rsidRPr="00C128CD">
        <w:rPr>
          <w:color w:val="000000" w:themeColor="text1"/>
          <w:lang w:eastAsia="hu-HU"/>
          <w:rPrChange w:id="2966" w:author="Révész Gergő László" w:date="2022-04-18T01:14:00Z">
            <w:rPr>
              <w:lang w:eastAsia="hu-HU"/>
            </w:rPr>
          </w:rPrChange>
        </w:rPr>
        <w:t>ának</w:t>
      </w:r>
      <w:r w:rsidR="00B64A26" w:rsidRPr="00C128CD">
        <w:rPr>
          <w:color w:val="000000" w:themeColor="text1"/>
          <w:lang w:eastAsia="hu-HU"/>
          <w:rPrChange w:id="2967" w:author="Révész Gergő László" w:date="2022-04-18T01:14:00Z">
            <w:rPr>
              <w:lang w:eastAsia="hu-HU"/>
            </w:rPr>
          </w:rPrChange>
        </w:rPr>
        <w:t xml:space="preserve"> státuszát</w:t>
      </w:r>
      <w:r w:rsidR="00763BBA" w:rsidRPr="00C128CD">
        <w:rPr>
          <w:color w:val="000000" w:themeColor="text1"/>
          <w:lang w:eastAsia="hu-HU"/>
          <w:rPrChange w:id="2968" w:author="Révész Gergő László" w:date="2022-04-18T01:14:00Z">
            <w:rPr>
              <w:lang w:eastAsia="hu-HU"/>
            </w:rPr>
          </w:rPrChange>
        </w:rPr>
        <w:t>. M</w:t>
      </w:r>
      <w:r w:rsidR="00B64A26" w:rsidRPr="00C128CD">
        <w:rPr>
          <w:color w:val="000000" w:themeColor="text1"/>
          <w:lang w:eastAsia="hu-HU"/>
          <w:rPrChange w:id="2969" w:author="Révész Gergő László" w:date="2022-04-18T01:14:00Z">
            <w:rPr>
              <w:lang w:eastAsia="hu-HU"/>
            </w:rPr>
          </w:rPrChange>
        </w:rPr>
        <w:t xml:space="preserve">ivel az alkalmazás </w:t>
      </w:r>
      <w:r w:rsidR="00763BBA" w:rsidRPr="00C128CD">
        <w:rPr>
          <w:color w:val="000000" w:themeColor="text1"/>
          <w:lang w:eastAsia="hu-HU"/>
          <w:rPrChange w:id="2970" w:author="Révész Gergő László" w:date="2022-04-18T01:14:00Z">
            <w:rPr>
              <w:lang w:eastAsia="hu-HU"/>
            </w:rPr>
          </w:rPrChange>
        </w:rPr>
        <w:t>indításának belépési pontj</w:t>
      </w:r>
      <w:r w:rsidR="00B462EE" w:rsidRPr="00C128CD">
        <w:rPr>
          <w:color w:val="000000" w:themeColor="text1"/>
          <w:lang w:eastAsia="hu-HU"/>
          <w:rPrChange w:id="2971" w:author="Révész Gergő László" w:date="2022-04-18T01:14:00Z">
            <w:rPr>
              <w:lang w:eastAsia="hu-HU"/>
            </w:rPr>
          </w:rPrChange>
        </w:rPr>
        <w:t>át</w:t>
      </w:r>
      <w:r w:rsidR="00763BBA" w:rsidRPr="00C128CD">
        <w:rPr>
          <w:color w:val="000000" w:themeColor="text1"/>
          <w:lang w:eastAsia="hu-HU"/>
          <w:rPrChange w:id="2972" w:author="Révész Gergő László" w:date="2022-04-18T01:14:00Z">
            <w:rPr>
              <w:lang w:eastAsia="hu-HU"/>
            </w:rPr>
          </w:rPrChange>
        </w:rPr>
        <w:t xml:space="preserve"> egy </w:t>
      </w:r>
      <w:proofErr w:type="spellStart"/>
      <w:r w:rsidR="00763BBA" w:rsidRPr="00C128CD">
        <w:rPr>
          <w:color w:val="000000" w:themeColor="text1"/>
          <w:lang w:eastAsia="hu-HU"/>
          <w:rPrChange w:id="2973" w:author="Révész Gergő László" w:date="2022-04-18T01:14:00Z">
            <w:rPr>
              <w:lang w:eastAsia="hu-HU"/>
            </w:rPr>
          </w:rPrChange>
        </w:rPr>
        <w:t>try</w:t>
      </w:r>
      <w:proofErr w:type="spellEnd"/>
      <w:r w:rsidR="00763BBA" w:rsidRPr="00C128CD">
        <w:rPr>
          <w:color w:val="000000" w:themeColor="text1"/>
          <w:lang w:eastAsia="hu-HU"/>
          <w:rPrChange w:id="2974" w:author="Révész Gergő László" w:date="2022-04-18T01:14:00Z">
            <w:rPr>
              <w:lang w:eastAsia="hu-HU"/>
            </w:rPr>
          </w:rPrChange>
        </w:rPr>
        <w:t xml:space="preserve"> – </w:t>
      </w:r>
      <w:proofErr w:type="spellStart"/>
      <w:r w:rsidR="00763BBA" w:rsidRPr="00C128CD">
        <w:rPr>
          <w:color w:val="000000" w:themeColor="text1"/>
          <w:lang w:eastAsia="hu-HU"/>
          <w:rPrChange w:id="2975" w:author="Révész Gergő László" w:date="2022-04-18T01:14:00Z">
            <w:rPr>
              <w:lang w:eastAsia="hu-HU"/>
            </w:rPr>
          </w:rPrChange>
        </w:rPr>
        <w:t>catch</w:t>
      </w:r>
      <w:proofErr w:type="spellEnd"/>
      <w:r w:rsidR="00763BBA" w:rsidRPr="00C128CD">
        <w:rPr>
          <w:color w:val="000000" w:themeColor="text1"/>
          <w:lang w:eastAsia="hu-HU"/>
          <w:rPrChange w:id="2976" w:author="Révész Gergő László" w:date="2022-04-18T01:14:00Z">
            <w:rPr>
              <w:lang w:eastAsia="hu-HU"/>
            </w:rPr>
          </w:rPrChange>
        </w:rPr>
        <w:t xml:space="preserve">-ágba </w:t>
      </w:r>
      <w:r w:rsidR="00B462EE" w:rsidRPr="00C128CD">
        <w:rPr>
          <w:color w:val="000000" w:themeColor="text1"/>
          <w:lang w:eastAsia="hu-HU"/>
          <w:rPrChange w:id="2977" w:author="Révész Gergő László" w:date="2022-04-18T01:14:00Z">
            <w:rPr>
              <w:lang w:eastAsia="hu-HU"/>
            </w:rPr>
          </w:rPrChange>
        </w:rPr>
        <w:t>tettük</w:t>
      </w:r>
      <w:r w:rsidR="00763BBA" w:rsidRPr="00C128CD">
        <w:rPr>
          <w:color w:val="000000" w:themeColor="text1"/>
          <w:lang w:eastAsia="hu-HU"/>
          <w:rPrChange w:id="2978" w:author="Révész Gergő László" w:date="2022-04-18T01:14:00Z">
            <w:rPr>
              <w:lang w:eastAsia="hu-HU"/>
            </w:rPr>
          </w:rPrChange>
        </w:rPr>
        <w:t>, biztosak lehetünk benne, hogy az elkapható, de kezeletlen hibák</w:t>
      </w:r>
      <w:r w:rsidR="00B462EE" w:rsidRPr="00C128CD">
        <w:rPr>
          <w:color w:val="000000" w:themeColor="text1"/>
          <w:lang w:eastAsia="hu-HU"/>
          <w:rPrChange w:id="2979" w:author="Révész Gergő László" w:date="2022-04-18T01:14:00Z">
            <w:rPr>
              <w:lang w:eastAsia="hu-HU"/>
            </w:rPr>
          </w:rPrChange>
        </w:rPr>
        <w:t>at</w:t>
      </w:r>
      <w:r w:rsidR="00763BBA" w:rsidRPr="00C128CD">
        <w:rPr>
          <w:color w:val="000000" w:themeColor="text1"/>
          <w:lang w:eastAsia="hu-HU"/>
          <w:rPrChange w:id="2980" w:author="Révész Gergő László" w:date="2022-04-18T01:14:00Z">
            <w:rPr>
              <w:lang w:eastAsia="hu-HU"/>
            </w:rPr>
          </w:rPrChange>
        </w:rPr>
        <w:t xml:space="preserve"> az alkalmazás leállása előtt </w:t>
      </w:r>
      <w:r w:rsidR="00B462EE" w:rsidRPr="00C128CD">
        <w:rPr>
          <w:color w:val="000000" w:themeColor="text1"/>
          <w:lang w:eastAsia="hu-HU"/>
          <w:rPrChange w:id="2981" w:author="Révész Gergő László" w:date="2022-04-18T01:14:00Z">
            <w:rPr>
              <w:lang w:eastAsia="hu-HU"/>
            </w:rPr>
          </w:rPrChange>
        </w:rPr>
        <w:t>elkapjuk</w:t>
      </w:r>
      <w:r w:rsidR="00763BBA" w:rsidRPr="00C128CD">
        <w:rPr>
          <w:color w:val="000000" w:themeColor="text1"/>
          <w:lang w:eastAsia="hu-HU"/>
          <w:rPrChange w:id="2982" w:author="Révész Gergő László" w:date="2022-04-18T01:14:00Z">
            <w:rPr>
              <w:lang w:eastAsia="hu-HU"/>
            </w:rPr>
          </w:rPrChange>
        </w:rPr>
        <w:t xml:space="preserve">, és </w:t>
      </w:r>
      <w:r w:rsidR="00B462EE" w:rsidRPr="00C128CD">
        <w:rPr>
          <w:color w:val="000000" w:themeColor="text1"/>
          <w:lang w:eastAsia="hu-HU"/>
          <w:rPrChange w:id="2983" w:author="Révész Gergő László" w:date="2022-04-18T01:14:00Z">
            <w:rPr>
              <w:lang w:eastAsia="hu-HU"/>
            </w:rPr>
          </w:rPrChange>
        </w:rPr>
        <w:t>naplózzuk</w:t>
      </w:r>
      <w:r w:rsidR="00763BBA" w:rsidRPr="00C128CD">
        <w:rPr>
          <w:color w:val="000000" w:themeColor="text1"/>
          <w:lang w:eastAsia="hu-HU"/>
          <w:rPrChange w:id="2984" w:author="Révész Gergő László" w:date="2022-04-18T01:14:00Z">
            <w:rPr>
              <w:lang w:eastAsia="hu-HU"/>
            </w:rPr>
          </w:rPrChange>
        </w:rPr>
        <w:t>.</w:t>
      </w:r>
    </w:p>
    <w:p w14:paraId="6EFE2D94" w14:textId="77777777" w:rsidR="0040275F" w:rsidRPr="00C128CD" w:rsidRDefault="0040275F" w:rsidP="00B62B70">
      <w:pPr>
        <w:rPr>
          <w:color w:val="000000" w:themeColor="text1"/>
          <w:rPrChange w:id="2985" w:author="Révész Gergő László" w:date="2022-04-18T01:14:00Z">
            <w:rPr/>
          </w:rPrChange>
        </w:rPr>
      </w:pPr>
    </w:p>
    <w:p w14:paraId="19F2C6B8" w14:textId="20DD3736" w:rsidR="00181E99" w:rsidRPr="00C128CD" w:rsidRDefault="00566A58" w:rsidP="006E0AF7">
      <w:pPr>
        <w:pStyle w:val="Cmsor3"/>
      </w:pPr>
      <w:bookmarkStart w:id="2986" w:name="_Toc101134575"/>
      <w:proofErr w:type="gramStart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 xml:space="preserve">.1. </w:t>
      </w:r>
      <w:ins w:id="2987" w:author="Révész Gergő" w:date="2022-04-06T15:36:00Z">
        <w:r w:rsidR="007733C3" w:rsidRPr="00C128CD">
          <w:t xml:space="preserve"> </w:t>
        </w:r>
      </w:ins>
      <w:r w:rsidR="009044BA" w:rsidRPr="00C128CD">
        <w:t>Indítás</w:t>
      </w:r>
      <w:proofErr w:type="gramEnd"/>
      <w:r w:rsidR="009044BA" w:rsidRPr="00C128CD">
        <w:t xml:space="preserve"> funkció</w:t>
      </w:r>
      <w:bookmarkEnd w:id="2986"/>
    </w:p>
    <w:p w14:paraId="0BEDF266" w14:textId="77777777" w:rsidR="0040275F" w:rsidRPr="00C128CD" w:rsidRDefault="0040275F" w:rsidP="0040275F">
      <w:pPr>
        <w:rPr>
          <w:color w:val="000000" w:themeColor="text1"/>
          <w:lang w:eastAsia="hu-HU"/>
          <w:rPrChange w:id="2988" w:author="Révész Gergő László" w:date="2022-04-18T01:14:00Z">
            <w:rPr>
              <w:lang w:eastAsia="hu-HU"/>
            </w:rPr>
          </w:rPrChange>
        </w:rPr>
      </w:pPr>
    </w:p>
    <w:p w14:paraId="12AC5CEE" w14:textId="6676F1D7" w:rsidR="00015189" w:rsidRPr="00C128CD" w:rsidRDefault="00015189" w:rsidP="0040275F">
      <w:pPr>
        <w:ind w:firstLine="0"/>
        <w:rPr>
          <w:color w:val="000000" w:themeColor="text1"/>
          <w:lang w:eastAsia="hu-HU"/>
          <w:rPrChange w:id="298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90" w:author="Révész Gergő László" w:date="2022-04-18T01:14:00Z">
            <w:rPr>
              <w:lang w:eastAsia="hu-HU"/>
            </w:rPr>
          </w:rPrChange>
        </w:rPr>
        <w:t xml:space="preserve">A webes felület indításakor </w:t>
      </w:r>
      <w:r w:rsidR="00691873" w:rsidRPr="00C128CD">
        <w:rPr>
          <w:color w:val="000000" w:themeColor="text1"/>
          <w:lang w:eastAsia="hu-HU"/>
          <w:rPrChange w:id="2991" w:author="Révész Gergő László" w:date="2022-04-18T01:14:00Z">
            <w:rPr>
              <w:lang w:eastAsia="hu-HU"/>
            </w:rPr>
          </w:rPrChange>
        </w:rPr>
        <w:t xml:space="preserve">az indítási felület </w:t>
      </w:r>
      <w:r w:rsidRPr="00C128CD">
        <w:rPr>
          <w:color w:val="000000" w:themeColor="text1"/>
          <w:lang w:eastAsia="hu-HU"/>
          <w:rPrChange w:id="2992" w:author="Révész Gergő László" w:date="2022-04-18T01:14:00Z">
            <w:rPr>
              <w:lang w:eastAsia="hu-HU"/>
            </w:rPr>
          </w:rPrChange>
        </w:rPr>
        <w:t>fogad minket.</w:t>
      </w:r>
    </w:p>
    <w:p w14:paraId="4069474B" w14:textId="77777777" w:rsidR="00DC1778" w:rsidRPr="00C128CD" w:rsidRDefault="000A3197" w:rsidP="00D32573">
      <w:pPr>
        <w:keepNext/>
        <w:ind w:firstLine="0"/>
        <w:jc w:val="center"/>
        <w:rPr>
          <w:color w:val="000000" w:themeColor="text1"/>
          <w:rPrChange w:id="299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299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9BBB8BE" wp14:editId="54A4DF52">
            <wp:extent cx="5400000" cy="2809544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68467CB6" w:rsidR="000A3197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299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2996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2997" w:author="Révész Gergő László" w:date="2022-04-18T01:14:00Z">
            <w:rPr>
              <w:lang w:eastAsia="hu-HU"/>
            </w:rPr>
          </w:rPrChange>
        </w:rPr>
        <w:t>.1.</w:t>
      </w:r>
      <w:r w:rsidR="00DC1778" w:rsidRPr="00C128CD">
        <w:rPr>
          <w:color w:val="000000" w:themeColor="text1"/>
          <w:rPrChange w:id="2998" w:author="Révész Gergő László" w:date="2022-04-18T01:14:00Z">
            <w:rPr/>
          </w:rPrChange>
        </w:rPr>
        <w:t xml:space="preserve"> ábra</w:t>
      </w:r>
      <w:ins w:id="2999" w:author="Révész Gergő László" w:date="2022-04-09T22:22:00Z">
        <w:r w:rsidR="00A23049" w:rsidRPr="00C128CD">
          <w:rPr>
            <w:color w:val="000000" w:themeColor="text1"/>
            <w:rPrChange w:id="3000" w:author="Révész Gergő László" w:date="2022-04-18T01:14:00Z">
              <w:rPr/>
            </w:rPrChange>
          </w:rPr>
          <w:t>:</w:t>
        </w:r>
      </w:ins>
      <w:del w:id="3001" w:author="Révész Gergő László" w:date="2022-04-09T22:22:00Z">
        <w:r w:rsidR="00DC1778" w:rsidRPr="00C128CD" w:rsidDel="00A23049">
          <w:rPr>
            <w:color w:val="000000" w:themeColor="text1"/>
            <w:rPrChange w:id="3002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003" w:author="Révész Gergő László" w:date="2022-04-18T01:14:00Z">
            <w:rPr/>
          </w:rPrChange>
        </w:rPr>
        <w:t xml:space="preserve"> </w:t>
      </w:r>
      <w:proofErr w:type="spellStart"/>
      <w:r w:rsidR="00DC1778" w:rsidRPr="00C128CD">
        <w:rPr>
          <w:color w:val="000000" w:themeColor="text1"/>
          <w:rPrChange w:id="3004" w:author="Révész Gergő László" w:date="2022-04-18T01:14:00Z">
            <w:rPr/>
          </w:rPrChange>
        </w:rPr>
        <w:t>Blazor</w:t>
      </w:r>
      <w:proofErr w:type="spellEnd"/>
      <w:r w:rsidR="00DC1778" w:rsidRPr="00C128CD">
        <w:rPr>
          <w:color w:val="000000" w:themeColor="text1"/>
          <w:rPrChange w:id="3005" w:author="Révész Gergő László" w:date="2022-04-18T01:14:00Z">
            <w:rPr/>
          </w:rPrChange>
        </w:rPr>
        <w:t xml:space="preserve"> alkalmazás indítási felülete</w:t>
      </w:r>
    </w:p>
    <w:p w14:paraId="1BD6EAC4" w14:textId="58139B93" w:rsidR="00475032" w:rsidRPr="00C128CD" w:rsidRDefault="00015189" w:rsidP="00D32573">
      <w:pPr>
        <w:ind w:firstLine="0"/>
        <w:rPr>
          <w:color w:val="000000" w:themeColor="text1"/>
          <w:lang w:eastAsia="hu-HU"/>
          <w:rPrChange w:id="30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07" w:author="Révész Gergő László" w:date="2022-04-18T01:14:00Z">
            <w:rPr>
              <w:lang w:eastAsia="hu-HU"/>
            </w:rPr>
          </w:rPrChange>
        </w:rPr>
        <w:t xml:space="preserve">A felhasználói felületnek </w:t>
      </w:r>
      <w:r w:rsidR="00CB1912" w:rsidRPr="00C128CD">
        <w:rPr>
          <w:color w:val="000000" w:themeColor="text1"/>
          <w:lang w:eastAsia="hu-HU"/>
          <w:rPrChange w:id="3008" w:author="Révész Gergő László" w:date="2022-04-18T01:14:00Z">
            <w:rPr>
              <w:lang w:eastAsia="hu-HU"/>
            </w:rPr>
          </w:rPrChange>
        </w:rPr>
        <w:t>három</w:t>
      </w:r>
      <w:r w:rsidRPr="00C128CD">
        <w:rPr>
          <w:color w:val="000000" w:themeColor="text1"/>
          <w:lang w:eastAsia="hu-HU"/>
          <w:rPrChange w:id="3009" w:author="Révész Gergő László" w:date="2022-04-18T01:14:00Z">
            <w:rPr>
              <w:lang w:eastAsia="hu-HU"/>
            </w:rPr>
          </w:rPrChange>
        </w:rPr>
        <w:t xml:space="preserve"> feladata van a</w:t>
      </w:r>
      <w:r w:rsidR="00475032" w:rsidRPr="00C128CD">
        <w:rPr>
          <w:color w:val="000000" w:themeColor="text1"/>
          <w:lang w:eastAsia="hu-HU"/>
          <w:rPrChange w:id="3010" w:author="Révész Gergő László" w:date="2022-04-18T01:14:00Z">
            <w:rPr>
              <w:lang w:eastAsia="hu-HU"/>
            </w:rPr>
          </w:rPrChange>
        </w:rPr>
        <w:t xml:space="preserve">z </w:t>
      </w:r>
      <w:r w:rsidRPr="00C128CD">
        <w:rPr>
          <w:color w:val="000000" w:themeColor="text1"/>
          <w:lang w:eastAsia="hu-HU"/>
          <w:rPrChange w:id="3011" w:author="Révész Gergő László" w:date="2022-04-18T01:14:00Z">
            <w:rPr>
              <w:lang w:eastAsia="hu-HU"/>
            </w:rPr>
          </w:rPrChange>
        </w:rPr>
        <w:t>indítás</w:t>
      </w:r>
      <w:r w:rsidR="00475032" w:rsidRPr="00C128CD">
        <w:rPr>
          <w:color w:val="000000" w:themeColor="text1"/>
          <w:lang w:eastAsia="hu-HU"/>
          <w:rPrChange w:id="3012" w:author="Révész Gergő László" w:date="2022-04-18T01:14:00Z">
            <w:rPr>
              <w:lang w:eastAsia="hu-HU"/>
            </w:rPr>
          </w:rPrChange>
        </w:rPr>
        <w:t xml:space="preserve"> gomb megnyomásával</w:t>
      </w:r>
      <w:r w:rsidRPr="00C128CD">
        <w:rPr>
          <w:color w:val="000000" w:themeColor="text1"/>
          <w:lang w:eastAsia="hu-HU"/>
          <w:rPrChange w:id="3013" w:author="Révész Gergő László" w:date="2022-04-18T01:14:00Z">
            <w:rPr>
              <w:lang w:eastAsia="hu-HU"/>
            </w:rPr>
          </w:rPrChange>
        </w:rPr>
        <w:t xml:space="preserve">. Az egyik, </w:t>
      </w:r>
      <w:r w:rsidR="00475032" w:rsidRPr="00C128CD">
        <w:rPr>
          <w:color w:val="000000" w:themeColor="text1"/>
          <w:lang w:eastAsia="hu-HU"/>
          <w:rPrChange w:id="3014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015" w:author="Révész Gergő László" w:date="2022-04-18T01:14:00Z">
            <w:rPr>
              <w:lang w:eastAsia="hu-HU"/>
            </w:rPr>
          </w:rPrChange>
        </w:rPr>
        <w:t xml:space="preserve">a szolgáltatás </w:t>
      </w:r>
      <w:proofErr w:type="spellStart"/>
      <w:r w:rsidRPr="00C128CD">
        <w:rPr>
          <w:color w:val="000000" w:themeColor="text1"/>
          <w:lang w:eastAsia="hu-HU"/>
          <w:rPrChange w:id="3016" w:author="Révész Gergő László" w:date="2022-04-18T01:14:00Z">
            <w:rPr>
              <w:lang w:eastAsia="hu-HU"/>
            </w:rPr>
          </w:rPrChange>
        </w:rPr>
        <w:t>exe</w:t>
      </w:r>
      <w:proofErr w:type="spellEnd"/>
      <w:r w:rsidRPr="00C128CD">
        <w:rPr>
          <w:color w:val="000000" w:themeColor="text1"/>
          <w:lang w:eastAsia="hu-HU"/>
          <w:rPrChange w:id="3017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3018" w:author="Révész Gergő László" w:date="2022-04-18T01:14:00Z">
            <w:rPr>
              <w:lang w:eastAsia="hu-HU"/>
            </w:rPr>
          </w:rPrChange>
        </w:rPr>
        <w:t xml:space="preserve">kiterjesztésű </w:t>
      </w:r>
      <w:r w:rsidRPr="00C128CD">
        <w:rPr>
          <w:color w:val="000000" w:themeColor="text1"/>
          <w:lang w:eastAsia="hu-HU"/>
          <w:rPrChange w:id="3019" w:author="Révész Gergő László" w:date="2022-04-18T01:14:00Z">
            <w:rPr>
              <w:lang w:eastAsia="hu-HU"/>
            </w:rPr>
          </w:rPrChange>
        </w:rPr>
        <w:t>file-</w:t>
      </w:r>
      <w:proofErr w:type="spellStart"/>
      <w:r w:rsidRPr="00C128CD">
        <w:rPr>
          <w:color w:val="000000" w:themeColor="text1"/>
          <w:lang w:eastAsia="hu-HU"/>
          <w:rPrChange w:id="3020" w:author="Révész Gergő László" w:date="2022-04-18T01:14:00Z">
            <w:rPr>
              <w:lang w:eastAsia="hu-HU"/>
            </w:rPr>
          </w:rPrChange>
        </w:rPr>
        <w:t>jának</w:t>
      </w:r>
      <w:proofErr w:type="spellEnd"/>
      <w:r w:rsidRPr="00C128CD">
        <w:rPr>
          <w:color w:val="000000" w:themeColor="text1"/>
          <w:lang w:eastAsia="hu-HU"/>
          <w:rPrChange w:id="3021" w:author="Révész Gergő László" w:date="2022-04-18T01:14:00Z">
            <w:rPr>
              <w:lang w:eastAsia="hu-HU"/>
            </w:rPr>
          </w:rPrChange>
        </w:rPr>
        <w:t xml:space="preserve"> mappájába </w:t>
      </w:r>
      <w:r w:rsidR="00475032" w:rsidRPr="00C128CD">
        <w:rPr>
          <w:color w:val="000000" w:themeColor="text1"/>
          <w:lang w:eastAsia="hu-HU"/>
          <w:rPrChange w:id="3022" w:author="Révész Gergő László" w:date="2022-04-18T01:14:00Z">
            <w:rPr>
              <w:lang w:eastAsia="hu-HU"/>
            </w:rPr>
          </w:rPrChange>
        </w:rPr>
        <w:t xml:space="preserve">elkészítsen egy </w:t>
      </w:r>
      <w:proofErr w:type="spellStart"/>
      <w:r w:rsidR="00475032" w:rsidRPr="00C128CD">
        <w:rPr>
          <w:color w:val="000000" w:themeColor="text1"/>
          <w:lang w:eastAsia="hu-HU"/>
          <w:rPrChange w:id="3023" w:author="Révész Gergő László" w:date="2022-04-18T01:14:00Z">
            <w:rPr>
              <w:lang w:eastAsia="hu-HU"/>
            </w:rPr>
          </w:rPrChange>
        </w:rPr>
        <w:t>json</w:t>
      </w:r>
      <w:proofErr w:type="spellEnd"/>
      <w:r w:rsidR="00475032" w:rsidRPr="00C128CD">
        <w:rPr>
          <w:color w:val="000000" w:themeColor="text1"/>
          <w:lang w:eastAsia="hu-HU"/>
          <w:rPrChange w:id="3024" w:author="Révész Gergő László" w:date="2022-04-18T01:14:00Z">
            <w:rPr>
              <w:lang w:eastAsia="hu-HU"/>
            </w:rPr>
          </w:rPrChange>
        </w:rPr>
        <w:t xml:space="preserve"> </w:t>
      </w:r>
      <w:r w:rsidR="00475032" w:rsidRPr="00C128CD">
        <w:rPr>
          <w:color w:val="000000" w:themeColor="text1"/>
          <w:lang w:eastAsia="hu-HU"/>
          <w:rPrChange w:id="3025" w:author="Révész Gergő László" w:date="2022-04-18T01:14:00Z">
            <w:rPr>
              <w:lang w:eastAsia="hu-HU"/>
            </w:rPr>
          </w:rPrChange>
        </w:rPr>
        <w:lastRenderedPageBreak/>
        <w:t xml:space="preserve">kiterjesztésű file-t, ami a </w:t>
      </w:r>
      <w:proofErr w:type="spellStart"/>
      <w:r w:rsidR="00475032" w:rsidRPr="00C128CD">
        <w:rPr>
          <w:color w:val="000000" w:themeColor="text1"/>
          <w:lang w:eastAsia="hu-HU"/>
          <w:rPrChange w:id="3026" w:author="Révész Gergő László" w:date="2022-04-18T01:14:00Z">
            <w:rPr>
              <w:lang w:eastAsia="hu-HU"/>
            </w:rPr>
          </w:rPrChange>
        </w:rPr>
        <w:t>form</w:t>
      </w:r>
      <w:proofErr w:type="spellEnd"/>
      <w:r w:rsidR="00475032" w:rsidRPr="00C128CD">
        <w:rPr>
          <w:color w:val="000000" w:themeColor="text1"/>
          <w:lang w:eastAsia="hu-HU"/>
          <w:rPrChange w:id="3027" w:author="Révész Gergő László" w:date="2022-04-18T01:14:00Z">
            <w:rPr>
              <w:lang w:eastAsia="hu-HU"/>
            </w:rPr>
          </w:rPrChange>
        </w:rPr>
        <w:t>-ban megadott paramétereket</w:t>
      </w:r>
      <w:r w:rsidR="00CB1912" w:rsidRPr="00C128CD">
        <w:rPr>
          <w:color w:val="000000" w:themeColor="text1"/>
          <w:lang w:eastAsia="hu-HU"/>
          <w:rPrChange w:id="3028" w:author="Révész Gergő László" w:date="2022-04-18T01:14:00Z">
            <w:rPr>
              <w:lang w:eastAsia="hu-HU"/>
            </w:rPr>
          </w:rPrChange>
        </w:rPr>
        <w:t xml:space="preserve"> is</w:t>
      </w:r>
      <w:r w:rsidR="00475032" w:rsidRPr="00C128CD">
        <w:rPr>
          <w:color w:val="000000" w:themeColor="text1"/>
          <w:lang w:eastAsia="hu-HU"/>
          <w:rPrChange w:id="3029" w:author="Révész Gergő László" w:date="2022-04-18T01:14:00Z">
            <w:rPr>
              <w:lang w:eastAsia="hu-HU"/>
            </w:rPr>
          </w:rPrChange>
        </w:rPr>
        <w:t xml:space="preserve"> tartalmazza.</w:t>
      </w:r>
      <w:r w:rsidR="00BE222C" w:rsidRPr="00C128CD">
        <w:rPr>
          <w:color w:val="000000" w:themeColor="text1"/>
          <w:lang w:eastAsia="hu-HU"/>
          <w:rPrChange w:id="3030" w:author="Révész Gergő László" w:date="2022-04-18T01:14:00Z">
            <w:rPr>
              <w:lang w:eastAsia="hu-HU"/>
            </w:rPr>
          </w:rPrChange>
        </w:rPr>
        <w:t xml:space="preserve"> </w:t>
      </w:r>
      <w:r w:rsidR="00D32573" w:rsidRPr="00C128CD">
        <w:rPr>
          <w:color w:val="000000" w:themeColor="text1"/>
          <w:lang w:eastAsia="hu-HU"/>
          <w:rPrChange w:id="3031" w:author="Révész Gergő László" w:date="2022-04-18T01:14:00Z">
            <w:rPr>
              <w:lang w:eastAsia="hu-HU"/>
            </w:rPr>
          </w:rPrChange>
        </w:rPr>
        <w:t>Induláskor e</w:t>
      </w:r>
      <w:r w:rsidR="00BE222C" w:rsidRPr="00C128CD">
        <w:rPr>
          <w:color w:val="000000" w:themeColor="text1"/>
          <w:lang w:eastAsia="hu-HU"/>
          <w:rPrChange w:id="3032" w:author="Révész Gergő László" w:date="2022-04-18T01:14:00Z">
            <w:rPr>
              <w:lang w:eastAsia="hu-HU"/>
            </w:rPr>
          </w:rPrChange>
        </w:rPr>
        <w:t>zt a file-t fogja</w:t>
      </w:r>
      <w:r w:rsidR="00D32573" w:rsidRPr="00C128CD">
        <w:rPr>
          <w:color w:val="000000" w:themeColor="text1"/>
          <w:lang w:eastAsia="hu-HU"/>
          <w:rPrChange w:id="3033" w:author="Révész Gergő László" w:date="2022-04-18T01:14:00Z">
            <w:rPr>
              <w:lang w:eastAsia="hu-HU"/>
            </w:rPr>
          </w:rPrChange>
        </w:rPr>
        <w:t xml:space="preserve"> </w:t>
      </w:r>
      <w:r w:rsidR="00F576DB" w:rsidRPr="00C128CD">
        <w:rPr>
          <w:color w:val="000000" w:themeColor="text1"/>
          <w:lang w:eastAsia="hu-HU"/>
          <w:rPrChange w:id="3034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035" w:author="Révész Gergő László" w:date="2022-04-18T01:14:00Z">
            <w:rPr>
              <w:lang w:eastAsia="hu-HU"/>
            </w:rPr>
          </w:rPrChange>
        </w:rPr>
        <w:t>szolgáltatás</w:t>
      </w:r>
      <w:r w:rsidR="00F576DB" w:rsidRPr="00C128CD">
        <w:rPr>
          <w:color w:val="000000" w:themeColor="text1"/>
          <w:lang w:eastAsia="hu-HU"/>
          <w:rPrChange w:id="3036" w:author="Révész Gergő László" w:date="2022-04-18T01:14:00Z">
            <w:rPr>
              <w:lang w:eastAsia="hu-HU"/>
            </w:rPr>
          </w:rPrChange>
        </w:rPr>
        <w:t xml:space="preserve"> </w:t>
      </w:r>
      <w:r w:rsidR="00BE222C" w:rsidRPr="00C128CD">
        <w:rPr>
          <w:color w:val="000000" w:themeColor="text1"/>
          <w:lang w:eastAsia="hu-HU"/>
          <w:rPrChange w:id="3037" w:author="Révész Gergő László" w:date="2022-04-18T01:14:00Z">
            <w:rPr>
              <w:lang w:eastAsia="hu-HU"/>
            </w:rPr>
          </w:rPrChange>
        </w:rPr>
        <w:t>feldolgozni, majd a megfelelő kulcs értékeit</w:t>
      </w:r>
      <w:r w:rsidR="00F576DB" w:rsidRPr="00C128CD">
        <w:rPr>
          <w:color w:val="000000" w:themeColor="text1"/>
          <w:lang w:eastAsia="hu-HU"/>
          <w:rPrChange w:id="3038" w:author="Révész Gergő László" w:date="2022-04-18T01:14:00Z">
            <w:rPr>
              <w:lang w:eastAsia="hu-HU"/>
            </w:rPr>
          </w:rPrChange>
        </w:rPr>
        <w:t xml:space="preserve"> felhasználni paraméterként</w:t>
      </w:r>
      <w:r w:rsidR="00BE222C" w:rsidRPr="00C128CD">
        <w:rPr>
          <w:color w:val="000000" w:themeColor="text1"/>
          <w:lang w:eastAsia="hu-HU"/>
          <w:rPrChange w:id="3039" w:author="Révész Gergő László" w:date="2022-04-18T01:14:00Z">
            <w:rPr>
              <w:lang w:eastAsia="hu-HU"/>
            </w:rPr>
          </w:rPrChange>
        </w:rPr>
        <w:t>.</w:t>
      </w:r>
    </w:p>
    <w:p w14:paraId="54562E4A" w14:textId="4032C45A" w:rsidR="00CB1912" w:rsidRPr="00C128CD" w:rsidRDefault="00CB1912" w:rsidP="00D32573">
      <w:pPr>
        <w:ind w:firstLine="0"/>
        <w:jc w:val="center"/>
        <w:rPr>
          <w:color w:val="000000" w:themeColor="text1"/>
          <w:lang w:eastAsia="hu-HU"/>
          <w:rPrChange w:id="3040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04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Pr="00C128CD" w:rsidRDefault="00CB1912" w:rsidP="00D32573">
      <w:pPr>
        <w:keepNext/>
        <w:ind w:firstLine="0"/>
        <w:jc w:val="center"/>
        <w:rPr>
          <w:color w:val="000000" w:themeColor="text1"/>
          <w:rPrChange w:id="3042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43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5F35CEA4" w:rsidR="00CB1912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04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45" w:author="Révész Gergő László" w:date="2022-04-18T01:14:00Z">
            <w:rPr>
              <w:lang w:eastAsia="hu-HU"/>
            </w:rPr>
          </w:rPrChange>
        </w:rPr>
        <w:t>3</w:t>
      </w:r>
      <w:r w:rsidR="00DC1778" w:rsidRPr="00C128CD">
        <w:rPr>
          <w:color w:val="000000" w:themeColor="text1"/>
          <w:lang w:eastAsia="hu-HU"/>
          <w:rPrChange w:id="3046" w:author="Révész Gergő László" w:date="2022-04-18T01:14:00Z">
            <w:rPr>
              <w:lang w:eastAsia="hu-HU"/>
            </w:rPr>
          </w:rPrChange>
        </w:rPr>
        <w:t>.2. ábra</w:t>
      </w:r>
      <w:del w:id="3047" w:author="Révész Gergő László" w:date="2022-04-09T22:22:00Z">
        <w:r w:rsidR="00DC1778" w:rsidRPr="00C128CD" w:rsidDel="00A23049">
          <w:rPr>
            <w:color w:val="000000" w:themeColor="text1"/>
            <w:lang w:eastAsia="hu-HU"/>
            <w:rPrChange w:id="3048" w:author="Révész Gergő László" w:date="2022-04-18T01:14:00Z">
              <w:rPr>
                <w:lang w:eastAsia="hu-HU"/>
              </w:rPr>
            </w:rPrChange>
          </w:rPr>
          <w:delText>.</w:delText>
        </w:r>
      </w:del>
      <w:ins w:id="3049" w:author="Révész Gergő László" w:date="2022-04-09T22:22:00Z">
        <w:r w:rsidR="00A23049" w:rsidRPr="00C128CD">
          <w:rPr>
            <w:color w:val="000000" w:themeColor="text1"/>
            <w:lang w:eastAsia="hu-HU"/>
            <w:rPrChange w:id="3050" w:author="Révész Gergő László" w:date="2022-04-18T01:14:00Z">
              <w:rPr>
                <w:lang w:eastAsia="hu-HU"/>
              </w:rPr>
            </w:rPrChange>
          </w:rPr>
          <w:t>:</w:t>
        </w:r>
      </w:ins>
      <w:r w:rsidR="00DC1778" w:rsidRPr="00C128CD">
        <w:rPr>
          <w:color w:val="000000" w:themeColor="text1"/>
          <w:rPrChange w:id="3051" w:author="Révész Gergő László" w:date="2022-04-18T01:14:00Z">
            <w:rPr/>
          </w:rPrChange>
        </w:rPr>
        <w:t xml:space="preserve"> Paraméterek az </w:t>
      </w:r>
      <w:proofErr w:type="spellStart"/>
      <w:proofErr w:type="gramStart"/>
      <w:r w:rsidR="00DC1778" w:rsidRPr="00C128CD">
        <w:rPr>
          <w:color w:val="000000" w:themeColor="text1"/>
          <w:rPrChange w:id="3052" w:author="Révész Gergő László" w:date="2022-04-18T01:14:00Z">
            <w:rPr/>
          </w:rPrChange>
        </w:rPr>
        <w:t>appsettings.json</w:t>
      </w:r>
      <w:proofErr w:type="spellEnd"/>
      <w:proofErr w:type="gramEnd"/>
      <w:r w:rsidR="00DC1778" w:rsidRPr="00C128CD">
        <w:rPr>
          <w:color w:val="000000" w:themeColor="text1"/>
          <w:rPrChange w:id="3053" w:author="Révész Gergő László" w:date="2022-04-18T01:14:00Z">
            <w:rPr/>
          </w:rPrChange>
        </w:rPr>
        <w:t xml:space="preserve"> file-ban</w:t>
      </w:r>
    </w:p>
    <w:p w14:paraId="02871DDA" w14:textId="390B5DFD" w:rsidR="00CB1912" w:rsidRPr="00C128CD" w:rsidRDefault="00CB191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05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55" w:author="Révész Gergő László" w:date="2022-04-18T01:14:00Z">
            <w:rPr>
              <w:lang w:eastAsia="hu-HU"/>
            </w:rPr>
          </w:rPrChange>
        </w:rPr>
        <w:t>A második feladata, hogy előkészítse a szolgáltatás futásához szükséges mappákat.</w:t>
      </w:r>
    </w:p>
    <w:p w14:paraId="5CAD3CAB" w14:textId="77777777" w:rsidR="00DC1778" w:rsidRPr="00C128CD" w:rsidRDefault="004B7906" w:rsidP="00D32573">
      <w:pPr>
        <w:keepNext/>
        <w:ind w:firstLine="0"/>
        <w:jc w:val="center"/>
        <w:rPr>
          <w:color w:val="000000" w:themeColor="text1"/>
          <w:rPrChange w:id="3056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057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5013F67" wp14:editId="39360DF6">
            <wp:extent cx="5400000" cy="738459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3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2E455B19" w:rsidR="004B7906" w:rsidRPr="00C128CD" w:rsidRDefault="00566A58" w:rsidP="008E14FB">
      <w:pPr>
        <w:pStyle w:val="Kpalrs"/>
        <w:ind w:firstLine="0"/>
        <w:jc w:val="center"/>
        <w:rPr>
          <w:color w:val="000000" w:themeColor="text1"/>
          <w:lang w:eastAsia="hu-HU"/>
          <w:rPrChange w:id="30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59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60" w:author="Révész Gergő László" w:date="2022-04-18T01:14:00Z">
            <w:rPr>
              <w:lang w:eastAsia="hu-HU"/>
            </w:rPr>
          </w:rPrChange>
        </w:rPr>
        <w:t>.3</w:t>
      </w:r>
      <w:r w:rsidR="00DC1778" w:rsidRPr="00C128CD">
        <w:rPr>
          <w:color w:val="000000" w:themeColor="text1"/>
          <w:rPrChange w:id="3061" w:author="Révész Gergő László" w:date="2022-04-18T01:14:00Z">
            <w:rPr/>
          </w:rPrChange>
        </w:rPr>
        <w:t>.</w:t>
      </w:r>
      <w:r w:rsidR="007C3D05" w:rsidRPr="00C128CD">
        <w:rPr>
          <w:color w:val="000000" w:themeColor="text1"/>
          <w:rPrChange w:id="3062" w:author="Révész Gergő László" w:date="2022-04-18T01:14:00Z">
            <w:rPr/>
          </w:rPrChange>
        </w:rPr>
        <w:t xml:space="preserve"> ábra</w:t>
      </w:r>
      <w:ins w:id="3063" w:author="Révész Gergő László" w:date="2022-04-09T22:22:00Z">
        <w:r w:rsidR="00A23049" w:rsidRPr="00C128CD">
          <w:rPr>
            <w:color w:val="000000" w:themeColor="text1"/>
            <w:rPrChange w:id="3064" w:author="Révész Gergő László" w:date="2022-04-18T01:14:00Z">
              <w:rPr/>
            </w:rPrChange>
          </w:rPr>
          <w:t>:</w:t>
        </w:r>
      </w:ins>
      <w:del w:id="3065" w:author="Révész Gergő László" w:date="2022-04-09T22:22:00Z">
        <w:r w:rsidR="007C3D05" w:rsidRPr="00C128CD" w:rsidDel="00A23049">
          <w:rPr>
            <w:color w:val="000000" w:themeColor="text1"/>
            <w:rPrChange w:id="3066" w:author="Révész Gergő László" w:date="2022-04-18T01:14:00Z">
              <w:rPr/>
            </w:rPrChange>
          </w:rPr>
          <w:delText>.</w:delText>
        </w:r>
      </w:del>
      <w:r w:rsidR="00DC1778" w:rsidRPr="00C128CD">
        <w:rPr>
          <w:color w:val="000000" w:themeColor="text1"/>
          <w:rPrChange w:id="3067" w:author="Révész Gergő László" w:date="2022-04-18T01:14:00Z">
            <w:rPr/>
          </w:rPrChange>
        </w:rPr>
        <w:t xml:space="preserve"> </w:t>
      </w:r>
      <w:r w:rsidR="007C3D05" w:rsidRPr="00C128CD">
        <w:rPr>
          <w:color w:val="000000" w:themeColor="text1"/>
          <w:rPrChange w:id="3068" w:author="Révész Gergő László" w:date="2022-04-18T01:14:00Z">
            <w:rPr/>
          </w:rPrChange>
        </w:rPr>
        <w:t>A s</w:t>
      </w:r>
      <w:r w:rsidR="00DC1778" w:rsidRPr="00C128CD">
        <w:rPr>
          <w:color w:val="000000" w:themeColor="text1"/>
          <w:rPrChange w:id="3069" w:author="Révész Gergő László" w:date="2022-04-18T01:14:00Z">
            <w:rPr/>
          </w:rPrChange>
        </w:rPr>
        <w:t>zolgáltatás futásához szükséges mappák</w:t>
      </w:r>
    </w:p>
    <w:p w14:paraId="27A79412" w14:textId="44EEB56E" w:rsidR="00F576DB" w:rsidRPr="00C128CD" w:rsidRDefault="00F576DB" w:rsidP="00B61440">
      <w:pPr>
        <w:spacing w:before="480"/>
        <w:ind w:firstLine="0"/>
        <w:contextualSpacing w:val="0"/>
        <w:rPr>
          <w:color w:val="000000" w:themeColor="text1"/>
          <w:lang w:eastAsia="hu-HU"/>
          <w:rPrChange w:id="307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71" w:author="Révész Gergő László" w:date="2022-04-18T01:14:00Z">
            <w:rPr>
              <w:lang w:eastAsia="hu-HU"/>
            </w:rPr>
          </w:rPrChange>
        </w:rPr>
        <w:t xml:space="preserve">A </w:t>
      </w:r>
      <w:r w:rsidR="00CB1912" w:rsidRPr="00C128CD">
        <w:rPr>
          <w:color w:val="000000" w:themeColor="text1"/>
          <w:lang w:eastAsia="hu-HU"/>
          <w:rPrChange w:id="3072" w:author="Révész Gergő László" w:date="2022-04-18T01:14:00Z">
            <w:rPr>
              <w:lang w:eastAsia="hu-HU"/>
            </w:rPr>
          </w:rPrChange>
        </w:rPr>
        <w:t>harmadik</w:t>
      </w:r>
      <w:r w:rsidR="008C51B1" w:rsidRPr="00C128CD">
        <w:rPr>
          <w:color w:val="000000" w:themeColor="text1"/>
          <w:lang w:eastAsia="hu-HU"/>
          <w:rPrChange w:id="3073" w:author="Révész Gergő László" w:date="2022-04-18T01:14:00Z">
            <w:rPr>
              <w:lang w:eastAsia="hu-HU"/>
            </w:rPr>
          </w:rPrChange>
        </w:rPr>
        <w:t xml:space="preserve"> feladata</w:t>
      </w:r>
      <w:r w:rsidR="00D32573" w:rsidRPr="00C128CD">
        <w:rPr>
          <w:color w:val="000000" w:themeColor="text1"/>
          <w:lang w:eastAsia="hu-HU"/>
          <w:rPrChange w:id="3074" w:author="Révész Gergő László" w:date="2022-04-18T01:14:00Z">
            <w:rPr>
              <w:lang w:eastAsia="hu-HU"/>
            </w:rPr>
          </w:rPrChange>
        </w:rPr>
        <w:t xml:space="preserve"> pedig az</w:t>
      </w:r>
      <w:r w:rsidRPr="00C128CD">
        <w:rPr>
          <w:color w:val="000000" w:themeColor="text1"/>
          <w:lang w:eastAsia="hu-HU"/>
          <w:rPrChange w:id="3075" w:author="Révész Gergő László" w:date="2022-04-18T01:14:00Z">
            <w:rPr>
              <w:lang w:eastAsia="hu-HU"/>
            </w:rPr>
          </w:rPrChange>
        </w:rPr>
        <w:t>, hogy indítsa el a szolgáltatást</w:t>
      </w:r>
      <w:r w:rsidR="008C51B1" w:rsidRPr="00C128CD">
        <w:rPr>
          <w:color w:val="000000" w:themeColor="text1"/>
          <w:lang w:eastAsia="hu-HU"/>
          <w:rPrChange w:id="3076" w:author="Révész Gergő László" w:date="2022-04-18T01:14:00Z">
            <w:rPr>
              <w:lang w:eastAsia="hu-HU"/>
            </w:rPr>
          </w:rPrChange>
        </w:rPr>
        <w:t xml:space="preserve">. A szolgáltatás állapotát </w:t>
      </w:r>
      <w:r w:rsidR="00BF58F5" w:rsidRPr="00C128CD">
        <w:rPr>
          <w:color w:val="000000" w:themeColor="text1"/>
          <w:lang w:eastAsia="hu-HU"/>
          <w:rPrChange w:id="3077" w:author="Révész Gergő László" w:date="2022-04-18T01:14:00Z">
            <w:rPr>
              <w:lang w:eastAsia="hu-HU"/>
            </w:rPr>
          </w:rPrChange>
        </w:rPr>
        <w:t>a Windows operációs rendszer S</w:t>
      </w:r>
      <w:r w:rsidR="008C51B1" w:rsidRPr="00C128CD">
        <w:rPr>
          <w:color w:val="000000" w:themeColor="text1"/>
          <w:lang w:eastAsia="hu-HU"/>
          <w:rPrChange w:id="3078" w:author="Révész Gergő László" w:date="2022-04-18T01:14:00Z">
            <w:rPr>
              <w:lang w:eastAsia="hu-HU"/>
            </w:rPr>
          </w:rPrChange>
        </w:rPr>
        <w:t>zolgáltatások alkalmazás</w:t>
      </w:r>
      <w:r w:rsidR="00BF58F5" w:rsidRPr="00C128CD">
        <w:rPr>
          <w:color w:val="000000" w:themeColor="text1"/>
          <w:lang w:eastAsia="hu-HU"/>
          <w:rPrChange w:id="3079" w:author="Révész Gergő László" w:date="2022-04-18T01:14:00Z">
            <w:rPr>
              <w:lang w:eastAsia="hu-HU"/>
            </w:rPr>
          </w:rPrChange>
        </w:rPr>
        <w:t>ában megtekinthetjük.</w:t>
      </w:r>
    </w:p>
    <w:p w14:paraId="7A41F6C2" w14:textId="5658F46F" w:rsidR="007C3D05" w:rsidRPr="00C128CD" w:rsidRDefault="00B61440" w:rsidP="00D32573">
      <w:pPr>
        <w:keepNext/>
        <w:ind w:firstLine="0"/>
        <w:jc w:val="center"/>
        <w:rPr>
          <w:color w:val="000000" w:themeColor="text1"/>
          <w:rPrChange w:id="308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081" w:author="Révész Gergő László" w:date="2022-04-18T01:14:00Z">
            <w:rPr>
              <w:noProof/>
            </w:rPr>
          </w:rPrChange>
        </w:rPr>
        <w:drawing>
          <wp:inline distT="0" distB="0" distL="0" distR="0" wp14:anchorId="2DA62B1B" wp14:editId="43A1A1B0">
            <wp:extent cx="5400000" cy="99627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ning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9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35C488AD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08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83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084" w:author="Révész Gergő László" w:date="2022-04-18T01:14:00Z">
            <w:rPr>
              <w:lang w:eastAsia="hu-HU"/>
            </w:rPr>
          </w:rPrChange>
        </w:rPr>
        <w:t>.4</w:t>
      </w:r>
      <w:r w:rsidR="007C3D05" w:rsidRPr="00C128CD">
        <w:rPr>
          <w:color w:val="000000" w:themeColor="text1"/>
          <w:rPrChange w:id="3085" w:author="Révész Gergő László" w:date="2022-04-18T01:14:00Z">
            <w:rPr/>
          </w:rPrChange>
        </w:rPr>
        <w:t>. ábra</w:t>
      </w:r>
      <w:ins w:id="3086" w:author="Révész Gergő László" w:date="2022-04-09T22:22:00Z">
        <w:r w:rsidR="00A23049" w:rsidRPr="00C128CD">
          <w:rPr>
            <w:color w:val="000000" w:themeColor="text1"/>
            <w:rPrChange w:id="3087" w:author="Révész Gergő László" w:date="2022-04-18T01:14:00Z">
              <w:rPr/>
            </w:rPrChange>
          </w:rPr>
          <w:t>:</w:t>
        </w:r>
      </w:ins>
      <w:del w:id="3088" w:author="Révész Gergő László" w:date="2022-04-09T22:22:00Z">
        <w:r w:rsidR="007C3D05" w:rsidRPr="00C128CD" w:rsidDel="00A23049">
          <w:rPr>
            <w:color w:val="000000" w:themeColor="text1"/>
            <w:rPrChange w:id="3089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090" w:author="Révész Gergő László" w:date="2022-04-18T01:14:00Z">
            <w:rPr/>
          </w:rPrChange>
        </w:rPr>
        <w:t xml:space="preserve"> A szolgáltatás futását jelző panel</w:t>
      </w:r>
    </w:p>
    <w:p w14:paraId="2C3F9005" w14:textId="21C42185" w:rsidR="00660366" w:rsidRPr="00C128CD" w:rsidRDefault="00660366" w:rsidP="00B61440">
      <w:pPr>
        <w:spacing w:before="480"/>
        <w:contextualSpacing w:val="0"/>
        <w:rPr>
          <w:color w:val="000000" w:themeColor="text1"/>
          <w:lang w:eastAsia="hu-HU"/>
          <w:rPrChange w:id="309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092" w:author="Révész Gergő László" w:date="2022-04-18T01:14:00Z">
            <w:rPr>
              <w:lang w:eastAsia="hu-HU"/>
            </w:rPr>
          </w:rPrChange>
        </w:rPr>
        <w:t xml:space="preserve">A szolgáltatás sikeres elindulása esetén </w:t>
      </w:r>
      <w:r w:rsidR="00A07145" w:rsidRPr="00C128CD">
        <w:rPr>
          <w:color w:val="000000" w:themeColor="text1"/>
          <w:lang w:eastAsia="hu-HU"/>
          <w:rPrChange w:id="3093" w:author="Révész Gergő László" w:date="2022-04-18T01:14:00Z">
            <w:rPr>
              <w:lang w:eastAsia="hu-HU"/>
            </w:rPr>
          </w:rPrChange>
        </w:rPr>
        <w:t xml:space="preserve">a felület átvált a futási képernyőre, illetve </w:t>
      </w:r>
      <w:r w:rsidRPr="00C128CD">
        <w:rPr>
          <w:color w:val="000000" w:themeColor="text1"/>
          <w:lang w:eastAsia="hu-HU"/>
          <w:rPrChange w:id="3094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095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096" w:author="Révész Gergő László" w:date="2022-04-18T01:14:00Z">
            <w:rPr>
              <w:lang w:eastAsia="hu-HU"/>
            </w:rPr>
          </w:rPrChange>
        </w:rPr>
        <w:t xml:space="preserve"> </w:t>
      </w:r>
      <w:r w:rsidR="00A07145" w:rsidRPr="00C128CD">
        <w:rPr>
          <w:color w:val="000000" w:themeColor="text1"/>
          <w:lang w:eastAsia="hu-HU"/>
          <w:rPrChange w:id="3097" w:author="Révész Gergő László" w:date="2022-04-18T01:14:00Z">
            <w:rPr>
              <w:lang w:eastAsia="hu-HU"/>
            </w:rPr>
          </w:rPrChange>
        </w:rPr>
        <w:t>indulása is naplózásra kerül.</w:t>
      </w:r>
    </w:p>
    <w:p w14:paraId="24DAC35A" w14:textId="111735B4" w:rsidR="007C3D05" w:rsidRPr="00C128CD" w:rsidRDefault="004B7906" w:rsidP="00D32573">
      <w:pPr>
        <w:keepNext/>
        <w:ind w:firstLine="0"/>
        <w:jc w:val="center"/>
        <w:rPr>
          <w:color w:val="000000" w:themeColor="text1"/>
          <w:rPrChange w:id="3098" w:author="Révész Gergő László" w:date="2022-04-18T01:14:00Z">
            <w:rPr/>
          </w:rPrChange>
        </w:rPr>
      </w:pPr>
      <w:del w:id="3099" w:author="Révész Gergő László" w:date="2022-04-15T22:54:00Z">
        <w:r w:rsidRPr="00C128CD" w:rsidDel="00DA5BBB">
          <w:rPr>
            <w:noProof/>
            <w:color w:val="000000" w:themeColor="text1"/>
            <w:lang w:eastAsia="hu-HU"/>
            <w:rPrChange w:id="3100" w:author="Révész Gergő László" w:date="2022-04-18T01:14:00Z">
              <w:rPr>
                <w:noProof/>
                <w:lang w:eastAsia="hu-HU"/>
              </w:rPr>
            </w:rPrChange>
          </w:rPr>
          <w:lastRenderedPageBreak/>
          <w:drawing>
            <wp:inline distT="0" distB="0" distL="0" distR="0" wp14:anchorId="3FB863DF" wp14:editId="27CAC751">
              <wp:extent cx="5399405" cy="1821180"/>
              <wp:effectExtent l="0" t="0" r="0" b="7620"/>
              <wp:docPr id="10" name="Ké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runningPage.PNG"/>
                      <pic:cNvPicPr/>
                    </pic:nvPicPr>
                    <pic:blipFill>
                      <a:blip r:embed="rId7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21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3101" w:author="Révész Gergő László" w:date="2022-04-15T22:54:00Z">
        <w:r w:rsidR="00DA5BBB" w:rsidRPr="00A076A1">
          <w:rPr>
            <w:noProof/>
            <w:color w:val="000000" w:themeColor="text1"/>
          </w:rPr>
          <w:drawing>
            <wp:inline distT="0" distB="0" distL="0" distR="0" wp14:anchorId="4273ECE4" wp14:editId="6310CDE4">
              <wp:extent cx="5399405" cy="1814830"/>
              <wp:effectExtent l="0" t="0" r="0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7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99405" cy="18148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14D422B" w14:textId="4FBC3056" w:rsidR="004B7906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0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03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04" w:author="Révész Gergő László" w:date="2022-04-18T01:14:00Z">
            <w:rPr>
              <w:lang w:eastAsia="hu-HU"/>
            </w:rPr>
          </w:rPrChange>
        </w:rPr>
        <w:t>.5</w:t>
      </w:r>
      <w:r w:rsidR="007C3D05" w:rsidRPr="00C128CD">
        <w:rPr>
          <w:color w:val="000000" w:themeColor="text1"/>
          <w:rPrChange w:id="3105" w:author="Révész Gergő László" w:date="2022-04-18T01:14:00Z">
            <w:rPr/>
          </w:rPrChange>
        </w:rPr>
        <w:t>. ábra</w:t>
      </w:r>
      <w:ins w:id="3106" w:author="Révész Gergő László" w:date="2022-04-09T22:22:00Z">
        <w:r w:rsidR="00A23049" w:rsidRPr="00C128CD">
          <w:rPr>
            <w:color w:val="000000" w:themeColor="text1"/>
            <w:rPrChange w:id="3107" w:author="Révész Gergő László" w:date="2022-04-18T01:14:00Z">
              <w:rPr/>
            </w:rPrChange>
          </w:rPr>
          <w:t>:</w:t>
        </w:r>
      </w:ins>
      <w:del w:id="3108" w:author="Révész Gergő László" w:date="2022-04-09T22:22:00Z">
        <w:r w:rsidR="007C3D05" w:rsidRPr="00C128CD" w:rsidDel="00A23049">
          <w:rPr>
            <w:color w:val="000000" w:themeColor="text1"/>
            <w:rPrChange w:id="3109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10" w:author="Révész Gergő László" w:date="2022-04-18T01:14:00Z">
            <w:rPr/>
          </w:rPrChange>
        </w:rPr>
        <w:t xml:space="preserve"> </w:t>
      </w:r>
      <w:proofErr w:type="spellStart"/>
      <w:r w:rsidR="007C3D05" w:rsidRPr="00C128CD">
        <w:rPr>
          <w:color w:val="000000" w:themeColor="text1"/>
          <w:rPrChange w:id="3111" w:author="Révész Gergő László" w:date="2022-04-18T01:14:00Z">
            <w:rPr/>
          </w:rPrChange>
        </w:rPr>
        <w:t>Blazor</w:t>
      </w:r>
      <w:proofErr w:type="spellEnd"/>
      <w:r w:rsidR="007C3D05" w:rsidRPr="00C128CD">
        <w:rPr>
          <w:color w:val="000000" w:themeColor="text1"/>
          <w:rPrChange w:id="3112" w:author="Révész Gergő László" w:date="2022-04-18T01:14:00Z">
            <w:rPr/>
          </w:rPrChange>
        </w:rPr>
        <w:t xml:space="preserve"> alkalmazás futási felülete</w:t>
      </w:r>
    </w:p>
    <w:p w14:paraId="3C311D9A" w14:textId="77777777" w:rsidR="007C3D05" w:rsidRPr="00C128CD" w:rsidRDefault="007B74CE" w:rsidP="008E14FB">
      <w:pPr>
        <w:keepNext/>
        <w:spacing w:before="480"/>
        <w:ind w:firstLine="0"/>
        <w:contextualSpacing w:val="0"/>
        <w:jc w:val="center"/>
        <w:rPr>
          <w:color w:val="000000" w:themeColor="text1"/>
          <w:rPrChange w:id="311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14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019724C5" w:rsidR="007B74CE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1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16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17" w:author="Révész Gergő László" w:date="2022-04-18T01:14:00Z">
            <w:rPr>
              <w:lang w:eastAsia="hu-HU"/>
            </w:rPr>
          </w:rPrChange>
        </w:rPr>
        <w:t>.6. ábra</w:t>
      </w:r>
      <w:ins w:id="3118" w:author="Révész Gergő László" w:date="2022-04-09T22:22:00Z">
        <w:r w:rsidR="00A23049" w:rsidRPr="00C128CD">
          <w:rPr>
            <w:color w:val="000000" w:themeColor="text1"/>
            <w:rPrChange w:id="3119" w:author="Révész Gergő László" w:date="2022-04-18T01:14:00Z">
              <w:rPr/>
            </w:rPrChange>
          </w:rPr>
          <w:t>:</w:t>
        </w:r>
      </w:ins>
      <w:del w:id="3120" w:author="Révész Gergő László" w:date="2022-04-09T22:22:00Z">
        <w:r w:rsidR="007C3D05" w:rsidRPr="00C128CD" w:rsidDel="00A23049">
          <w:rPr>
            <w:color w:val="000000" w:themeColor="text1"/>
            <w:rPrChange w:id="3121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22" w:author="Révész Gergő László" w:date="2022-04-18T01:14:00Z">
            <w:rPr/>
          </w:rPrChange>
        </w:rPr>
        <w:t xml:space="preserve"> Naplóadat a TCP </w:t>
      </w:r>
      <w:proofErr w:type="spellStart"/>
      <w:r w:rsidR="007C3D05" w:rsidRPr="00C128CD">
        <w:rPr>
          <w:color w:val="000000" w:themeColor="text1"/>
          <w:rPrChange w:id="3123" w:author="Révész Gergő László" w:date="2022-04-18T01:14:00Z">
            <w:rPr/>
          </w:rPrChange>
        </w:rPr>
        <w:t>Listener</w:t>
      </w:r>
      <w:proofErr w:type="spellEnd"/>
      <w:r w:rsidR="007C3D05" w:rsidRPr="00C128CD">
        <w:rPr>
          <w:color w:val="000000" w:themeColor="text1"/>
          <w:rPrChange w:id="3124" w:author="Révész Gergő László" w:date="2022-04-18T01:14:00Z">
            <w:rPr/>
          </w:rPrChange>
        </w:rPr>
        <w:t xml:space="preserve"> elindulásáról</w:t>
      </w:r>
    </w:p>
    <w:p w14:paraId="7BF20E05" w14:textId="77777777" w:rsidR="0040275F" w:rsidRPr="00C128CD" w:rsidRDefault="0040275F" w:rsidP="00B62B70">
      <w:pPr>
        <w:rPr>
          <w:color w:val="000000" w:themeColor="text1"/>
          <w:rPrChange w:id="3125" w:author="Révész Gergő László" w:date="2022-04-18T01:14:00Z">
            <w:rPr/>
          </w:rPrChange>
        </w:rPr>
      </w:pPr>
    </w:p>
    <w:p w14:paraId="5CF048FC" w14:textId="6F998F2C" w:rsidR="00181E99" w:rsidRPr="00C128CD" w:rsidRDefault="00566A58" w:rsidP="006E0AF7">
      <w:pPr>
        <w:pStyle w:val="Cmsor3"/>
      </w:pPr>
      <w:bookmarkStart w:id="3126" w:name="_Toc101134576"/>
      <w:r w:rsidRPr="00C128CD">
        <w:t>3</w:t>
      </w:r>
      <w:r w:rsidR="00181E99" w:rsidRPr="00C128CD">
        <w:t>.</w:t>
      </w:r>
      <w:r w:rsidR="009044BA" w:rsidRPr="00C128CD">
        <w:t>1</w:t>
      </w:r>
      <w:r w:rsidR="00181E99" w:rsidRPr="00C128CD">
        <w:t>.2.</w:t>
      </w:r>
      <w:ins w:id="3127" w:author="Révész Gergő" w:date="2022-04-06T15:36:00Z">
        <w:r w:rsidR="007733C3" w:rsidRPr="00C128CD">
          <w:t xml:space="preserve">  </w:t>
        </w:r>
      </w:ins>
      <w:del w:id="3128" w:author="Révész Gergő" w:date="2022-04-06T15:57:00Z">
        <w:r w:rsidR="00181E99" w:rsidRPr="00C128CD" w:rsidDel="006E0AF7">
          <w:delText xml:space="preserve"> </w:delText>
        </w:r>
      </w:del>
      <w:r w:rsidR="009044BA" w:rsidRPr="00C128CD">
        <w:t xml:space="preserve">Betöltés </w:t>
      </w:r>
      <w:bookmarkStart w:id="3129" w:name="_Hlk99834591"/>
      <w:r w:rsidR="009044BA" w:rsidRPr="00C128CD">
        <w:t>funkció</w:t>
      </w:r>
      <w:bookmarkEnd w:id="3126"/>
      <w:bookmarkEnd w:id="3129"/>
    </w:p>
    <w:p w14:paraId="70039A2A" w14:textId="77777777" w:rsidR="0040275F" w:rsidRPr="00C128CD" w:rsidRDefault="0040275F" w:rsidP="0040275F">
      <w:pPr>
        <w:rPr>
          <w:color w:val="000000" w:themeColor="text1"/>
          <w:lang w:eastAsia="hu-HU"/>
          <w:rPrChange w:id="3130" w:author="Révész Gergő László" w:date="2022-04-18T01:14:00Z">
            <w:rPr>
              <w:lang w:eastAsia="hu-HU"/>
            </w:rPr>
          </w:rPrChange>
        </w:rPr>
      </w:pPr>
    </w:p>
    <w:p w14:paraId="3A5C798F" w14:textId="7B5FC682" w:rsidR="00660366" w:rsidRPr="00C128CD" w:rsidRDefault="00A71E76" w:rsidP="0040275F">
      <w:pPr>
        <w:ind w:firstLine="0"/>
        <w:rPr>
          <w:color w:val="000000" w:themeColor="text1"/>
          <w:lang w:eastAsia="hu-HU"/>
          <w:rPrChange w:id="313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32" w:author="Révész Gergő László" w:date="2022-04-18T01:14:00Z">
            <w:rPr>
              <w:lang w:eastAsia="hu-HU"/>
            </w:rPr>
          </w:rPrChange>
        </w:rPr>
        <w:t xml:space="preserve">A betöltés gomb megnyomása hatására </w:t>
      </w:r>
      <w:r w:rsidR="00EA071D" w:rsidRPr="00C128CD">
        <w:rPr>
          <w:color w:val="000000" w:themeColor="text1"/>
          <w:lang w:eastAsia="hu-HU"/>
          <w:rPrChange w:id="3133" w:author="Révész Gergő László" w:date="2022-04-18T01:14:00Z">
            <w:rPr>
              <w:lang w:eastAsia="hu-HU"/>
            </w:rPr>
          </w:rPrChange>
        </w:rPr>
        <w:t xml:space="preserve">egy file választó ablak ugrik elő, ami a betöltendő </w:t>
      </w:r>
      <w:proofErr w:type="spellStart"/>
      <w:r w:rsidR="00EA071D" w:rsidRPr="00C128CD">
        <w:rPr>
          <w:color w:val="000000" w:themeColor="text1"/>
          <w:lang w:eastAsia="hu-HU"/>
          <w:rPrChange w:id="3134" w:author="Révész Gergő László" w:date="2022-04-18T01:14:00Z">
            <w:rPr>
              <w:lang w:eastAsia="hu-HU"/>
            </w:rPr>
          </w:rPrChange>
        </w:rPr>
        <w:t>zip</w:t>
      </w:r>
      <w:proofErr w:type="spellEnd"/>
      <w:r w:rsidR="00EA071D" w:rsidRPr="00C128CD">
        <w:rPr>
          <w:color w:val="000000" w:themeColor="text1"/>
          <w:lang w:eastAsia="hu-HU"/>
          <w:rPrChange w:id="3135" w:author="Révész Gergő László" w:date="2022-04-18T01:14:00Z">
            <w:rPr>
              <w:lang w:eastAsia="hu-HU"/>
            </w:rPr>
          </w:rPrChange>
        </w:rPr>
        <w:t xml:space="preserve"> kiterjesztésű file-</w:t>
      </w:r>
      <w:proofErr w:type="spellStart"/>
      <w:r w:rsidR="00EA071D" w:rsidRPr="00C128CD">
        <w:rPr>
          <w:color w:val="000000" w:themeColor="text1"/>
          <w:lang w:eastAsia="hu-HU"/>
          <w:rPrChange w:id="3136" w:author="Révész Gergő László" w:date="2022-04-18T01:14:00Z">
            <w:rPr>
              <w:lang w:eastAsia="hu-HU"/>
            </w:rPr>
          </w:rPrChange>
        </w:rPr>
        <w:t>okat</w:t>
      </w:r>
      <w:proofErr w:type="spellEnd"/>
      <w:r w:rsidR="00EA071D" w:rsidRPr="00C128CD">
        <w:rPr>
          <w:color w:val="000000" w:themeColor="text1"/>
          <w:lang w:eastAsia="hu-HU"/>
          <w:rPrChange w:id="3137" w:author="Révész Gergő László" w:date="2022-04-18T01:14:00Z">
            <w:rPr>
              <w:lang w:eastAsia="hu-HU"/>
            </w:rPr>
          </w:rPrChange>
        </w:rPr>
        <w:t xml:space="preserve"> várja</w:t>
      </w:r>
      <w:r w:rsidR="00BE17FE" w:rsidRPr="00C128CD">
        <w:rPr>
          <w:color w:val="000000" w:themeColor="text1"/>
          <w:lang w:eastAsia="hu-HU"/>
          <w:rPrChange w:id="3138" w:author="Révész Gergő László" w:date="2022-04-18T01:14:00Z">
            <w:rPr>
              <w:lang w:eastAsia="hu-HU"/>
            </w:rPr>
          </w:rPrChange>
        </w:rPr>
        <w:t>.</w:t>
      </w:r>
    </w:p>
    <w:p w14:paraId="3968B408" w14:textId="77777777" w:rsidR="007C3D05" w:rsidRPr="00C128CD" w:rsidRDefault="00F61243" w:rsidP="00D32573">
      <w:pPr>
        <w:keepNext/>
        <w:ind w:firstLine="0"/>
        <w:jc w:val="center"/>
        <w:rPr>
          <w:color w:val="000000" w:themeColor="text1"/>
          <w:rPrChange w:id="313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4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F5097DD" wp14:editId="2609FC26">
            <wp:extent cx="3852000" cy="3162439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1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1E6A3EA9" w:rsidR="00F61243" w:rsidRPr="00C128CD" w:rsidRDefault="00566A58" w:rsidP="00D32573">
      <w:pPr>
        <w:pStyle w:val="Kpalrs"/>
        <w:ind w:firstLine="0"/>
        <w:jc w:val="center"/>
        <w:rPr>
          <w:color w:val="000000" w:themeColor="text1"/>
          <w:lang w:eastAsia="hu-HU"/>
          <w:rPrChange w:id="31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42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43" w:author="Révész Gergő László" w:date="2022-04-18T01:14:00Z">
            <w:rPr>
              <w:lang w:eastAsia="hu-HU"/>
            </w:rPr>
          </w:rPrChange>
        </w:rPr>
        <w:t>.7</w:t>
      </w:r>
      <w:r w:rsidR="007C3D05" w:rsidRPr="00C128CD">
        <w:rPr>
          <w:color w:val="000000" w:themeColor="text1"/>
          <w:rPrChange w:id="3144" w:author="Révész Gergő László" w:date="2022-04-18T01:14:00Z">
            <w:rPr/>
          </w:rPrChange>
        </w:rPr>
        <w:t>. ábra</w:t>
      </w:r>
      <w:ins w:id="3145" w:author="Révész Gergő László" w:date="2022-04-09T22:23:00Z">
        <w:r w:rsidR="00A23049" w:rsidRPr="00C128CD">
          <w:rPr>
            <w:color w:val="000000" w:themeColor="text1"/>
            <w:rPrChange w:id="3146" w:author="Révész Gergő László" w:date="2022-04-18T01:14:00Z">
              <w:rPr/>
            </w:rPrChange>
          </w:rPr>
          <w:t>:</w:t>
        </w:r>
      </w:ins>
      <w:del w:id="3147" w:author="Révész Gergő László" w:date="2022-04-09T22:23:00Z">
        <w:r w:rsidR="007C3D05" w:rsidRPr="00C128CD" w:rsidDel="00A23049">
          <w:rPr>
            <w:color w:val="000000" w:themeColor="text1"/>
            <w:rPrChange w:id="3148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49" w:author="Révész Gergő László" w:date="2022-04-18T01:14:00Z">
            <w:rPr/>
          </w:rPrChange>
        </w:rPr>
        <w:t xml:space="preserve"> File választó ablak megjelenése a betöltés gomb megnyomásakor</w:t>
      </w:r>
    </w:p>
    <w:p w14:paraId="718EDD90" w14:textId="77777777" w:rsidR="00A00444" w:rsidRPr="00C128CD" w:rsidRDefault="00EA071D" w:rsidP="00A00444">
      <w:pPr>
        <w:ind w:firstLine="0"/>
        <w:rPr>
          <w:color w:val="000000" w:themeColor="text1"/>
          <w:lang w:eastAsia="hu-HU"/>
          <w:rPrChange w:id="315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51" w:author="Révész Gergő László" w:date="2022-04-18T01:14:00Z">
            <w:rPr>
              <w:lang w:eastAsia="hu-HU"/>
            </w:rPr>
          </w:rPrChange>
        </w:rPr>
        <w:t xml:space="preserve">A kiválasztás után </w:t>
      </w:r>
      <w:r w:rsidR="00CF0F65" w:rsidRPr="00C128CD">
        <w:rPr>
          <w:color w:val="000000" w:themeColor="text1"/>
          <w:lang w:eastAsia="hu-HU"/>
          <w:rPrChange w:id="3152" w:author="Révész Gergő László" w:date="2022-04-18T01:14:00Z">
            <w:rPr>
              <w:lang w:eastAsia="hu-HU"/>
            </w:rPr>
          </w:rPrChange>
        </w:rPr>
        <w:t xml:space="preserve">a </w:t>
      </w:r>
      <w:r w:rsidRPr="00C128CD">
        <w:rPr>
          <w:color w:val="000000" w:themeColor="text1"/>
          <w:lang w:eastAsia="hu-HU"/>
          <w:rPrChange w:id="3153" w:author="Révész Gergő László" w:date="2022-04-18T01:14:00Z">
            <w:rPr>
              <w:lang w:eastAsia="hu-HU"/>
            </w:rPr>
          </w:rPrChange>
        </w:rPr>
        <w:t xml:space="preserve">betöltés folyamata </w:t>
      </w:r>
      <w:r w:rsidR="00CF0F65" w:rsidRPr="00C128CD">
        <w:rPr>
          <w:color w:val="000000" w:themeColor="text1"/>
          <w:lang w:eastAsia="hu-HU"/>
          <w:rPrChange w:id="3154" w:author="Révész Gergő László" w:date="2022-04-18T01:14:00Z">
            <w:rPr>
              <w:lang w:eastAsia="hu-HU"/>
            </w:rPr>
          </w:rPrChange>
        </w:rPr>
        <w:t xml:space="preserve">részletes </w:t>
      </w:r>
      <w:r w:rsidRPr="00C128CD">
        <w:rPr>
          <w:color w:val="000000" w:themeColor="text1"/>
          <w:lang w:eastAsia="hu-HU"/>
          <w:rPrChange w:id="3155" w:author="Révész Gergő László" w:date="2022-04-18T01:14:00Z">
            <w:rPr>
              <w:lang w:eastAsia="hu-HU"/>
            </w:rPr>
          </w:rPrChange>
        </w:rPr>
        <w:t>naplózásra kerül</w:t>
      </w:r>
      <w:r w:rsidR="00CF0F65" w:rsidRPr="00C128CD">
        <w:rPr>
          <w:color w:val="000000" w:themeColor="text1"/>
          <w:lang w:eastAsia="hu-HU"/>
          <w:rPrChange w:id="3156" w:author="Révész Gergő László" w:date="2022-04-18T01:14:00Z">
            <w:rPr>
              <w:lang w:eastAsia="hu-HU"/>
            </w:rPr>
          </w:rPrChange>
        </w:rPr>
        <w:t xml:space="preserve">. </w:t>
      </w:r>
    </w:p>
    <w:p w14:paraId="53DC7DFC" w14:textId="203021D6" w:rsidR="00CF0F65" w:rsidRPr="00C128CD" w:rsidRDefault="00CF0F65" w:rsidP="00A00444">
      <w:pPr>
        <w:rPr>
          <w:color w:val="000000" w:themeColor="text1"/>
          <w:lang w:eastAsia="hu-HU"/>
          <w:rPrChange w:id="315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58" w:author="Révész Gergő László" w:date="2022-04-18T01:14:00Z">
            <w:rPr>
              <w:lang w:eastAsia="hu-HU"/>
            </w:rPr>
          </w:rPrChange>
        </w:rPr>
        <w:lastRenderedPageBreak/>
        <w:t xml:space="preserve">Sikeres betöltés esetén a hibaüzenet nélküli </w:t>
      </w:r>
      <w:r w:rsidR="00B55A29" w:rsidRPr="00C128CD">
        <w:rPr>
          <w:color w:val="000000" w:themeColor="text1"/>
          <w:lang w:eastAsia="hu-HU"/>
          <w:rPrChange w:id="3159" w:author="Révész Gergő László" w:date="2022-04-18T01:14:00Z">
            <w:rPr>
              <w:lang w:eastAsia="hu-HU"/>
            </w:rPr>
          </w:rPrChange>
        </w:rPr>
        <w:t>folyamatot</w:t>
      </w:r>
      <w:r w:rsidRPr="00C128CD">
        <w:rPr>
          <w:color w:val="000000" w:themeColor="text1"/>
          <w:lang w:eastAsia="hu-HU"/>
          <w:rPrChange w:id="3160" w:author="Révész Gergő László" w:date="2022-04-18T01:14:00Z">
            <w:rPr>
              <w:lang w:eastAsia="hu-HU"/>
            </w:rPr>
          </w:rPrChange>
        </w:rPr>
        <w:t xml:space="preserve">, </w:t>
      </w:r>
      <w:r w:rsidR="000A5A99" w:rsidRPr="00C128CD">
        <w:rPr>
          <w:color w:val="000000" w:themeColor="text1"/>
          <w:lang w:eastAsia="hu-HU"/>
          <w:rPrChange w:id="3161" w:author="Révész Gergő László" w:date="2022-04-18T01:14:00Z">
            <w:rPr>
              <w:lang w:eastAsia="hu-HU"/>
            </w:rPr>
          </w:rPrChange>
        </w:rPr>
        <w:t xml:space="preserve">valamint a futtatáshoz szükséges </w:t>
      </w:r>
      <w:r w:rsidR="007C3D05" w:rsidRPr="00C128CD">
        <w:rPr>
          <w:color w:val="000000" w:themeColor="text1"/>
          <w:lang w:eastAsia="hu-HU"/>
          <w:rPrChange w:id="3162" w:author="Révész Gergő László" w:date="2022-04-18T01:14:00Z">
            <w:rPr>
              <w:lang w:eastAsia="hu-HU"/>
            </w:rPr>
          </w:rPrChange>
        </w:rPr>
        <w:t>file-</w:t>
      </w:r>
      <w:proofErr w:type="spellStart"/>
      <w:r w:rsidR="007C3D05" w:rsidRPr="00C128CD">
        <w:rPr>
          <w:color w:val="000000" w:themeColor="text1"/>
          <w:lang w:eastAsia="hu-HU"/>
          <w:rPrChange w:id="3163" w:author="Révész Gergő László" w:date="2022-04-18T01:14:00Z">
            <w:rPr>
              <w:lang w:eastAsia="hu-HU"/>
            </w:rPr>
          </w:rPrChange>
        </w:rPr>
        <w:t>okat</w:t>
      </w:r>
      <w:proofErr w:type="spellEnd"/>
      <w:r w:rsidR="000A5A99" w:rsidRPr="00C128CD">
        <w:rPr>
          <w:color w:val="000000" w:themeColor="text1"/>
          <w:lang w:eastAsia="hu-HU"/>
          <w:rPrChange w:id="3164" w:author="Révész Gergő László" w:date="2022-04-18T01:14:00Z">
            <w:rPr>
              <w:lang w:eastAsia="hu-HU"/>
            </w:rPr>
          </w:rPrChange>
        </w:rPr>
        <w:t xml:space="preserve"> láthatjuk.</w:t>
      </w:r>
    </w:p>
    <w:p w14:paraId="7CB892E0" w14:textId="77777777" w:rsidR="007C3D05" w:rsidRPr="00C128CD" w:rsidRDefault="00EB5FEB" w:rsidP="00A00444">
      <w:pPr>
        <w:keepNext/>
        <w:ind w:firstLine="0"/>
        <w:jc w:val="center"/>
        <w:rPr>
          <w:color w:val="000000" w:themeColor="text1"/>
          <w:rPrChange w:id="3165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66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2F91CA02" w:rsidR="00D03FCD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167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68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69" w:author="Révész Gergő László" w:date="2022-04-18T01:14:00Z">
            <w:rPr>
              <w:lang w:eastAsia="hu-HU"/>
            </w:rPr>
          </w:rPrChange>
        </w:rPr>
        <w:t>.8</w:t>
      </w:r>
      <w:r w:rsidR="007C3D05" w:rsidRPr="00C128CD">
        <w:rPr>
          <w:color w:val="000000" w:themeColor="text1"/>
          <w:rPrChange w:id="3170" w:author="Révész Gergő László" w:date="2022-04-18T01:14:00Z">
            <w:rPr/>
          </w:rPrChange>
        </w:rPr>
        <w:t>. ábra</w:t>
      </w:r>
      <w:del w:id="3171" w:author="Révész Gergő László" w:date="2022-04-09T22:23:00Z">
        <w:r w:rsidR="007C3D05" w:rsidRPr="00C128CD" w:rsidDel="00A23049">
          <w:rPr>
            <w:color w:val="000000" w:themeColor="text1"/>
            <w:rPrChange w:id="3172" w:author="Révész Gergő László" w:date="2022-04-18T01:14:00Z">
              <w:rPr/>
            </w:rPrChange>
          </w:rPr>
          <w:delText>.</w:delText>
        </w:r>
      </w:del>
      <w:ins w:id="3173" w:author="Révész Gergő László" w:date="2022-04-09T22:23:00Z">
        <w:r w:rsidR="00A23049" w:rsidRPr="00C128CD">
          <w:rPr>
            <w:color w:val="000000" w:themeColor="text1"/>
            <w:rPrChange w:id="3174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175" w:author="Révész Gergő László" w:date="2022-04-18T01:14:00Z">
            <w:rPr/>
          </w:rPrChange>
        </w:rPr>
        <w:t xml:space="preserve"> Naplóadat sikeres </w:t>
      </w:r>
      <w:r w:rsidR="00850747" w:rsidRPr="00C128CD">
        <w:rPr>
          <w:color w:val="000000" w:themeColor="text1"/>
          <w:rPrChange w:id="3176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177" w:author="Révész Gergő László" w:date="2022-04-18T01:14:00Z">
            <w:rPr/>
          </w:rPrChange>
        </w:rPr>
        <w:t xml:space="preserve"> betöltésről</w:t>
      </w:r>
    </w:p>
    <w:p w14:paraId="1287AFB3" w14:textId="77777777" w:rsidR="007C3D05" w:rsidRPr="00C128CD" w:rsidRDefault="00F3258E" w:rsidP="007D4ACE">
      <w:pPr>
        <w:keepNext/>
        <w:ind w:firstLine="0"/>
        <w:jc w:val="center"/>
        <w:rPr>
          <w:color w:val="000000" w:themeColor="text1"/>
          <w:rPrChange w:id="3178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179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06FF6A26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180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81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182" w:author="Révész Gergő László" w:date="2022-04-18T01:14:00Z">
            <w:rPr>
              <w:lang w:eastAsia="hu-HU"/>
            </w:rPr>
          </w:rPrChange>
        </w:rPr>
        <w:t>.9</w:t>
      </w:r>
      <w:r w:rsidR="007C3D05" w:rsidRPr="00C128CD">
        <w:rPr>
          <w:color w:val="000000" w:themeColor="text1"/>
          <w:rPrChange w:id="3183" w:author="Révész Gergő László" w:date="2022-04-18T01:14:00Z">
            <w:rPr/>
          </w:rPrChange>
        </w:rPr>
        <w:t>. ábra</w:t>
      </w:r>
      <w:ins w:id="3184" w:author="Révész Gergő László" w:date="2022-04-09T22:23:00Z">
        <w:r w:rsidR="00A23049" w:rsidRPr="00C128CD">
          <w:rPr>
            <w:color w:val="000000" w:themeColor="text1"/>
            <w:rPrChange w:id="3185" w:author="Révész Gergő László" w:date="2022-04-18T01:14:00Z">
              <w:rPr/>
            </w:rPrChange>
          </w:rPr>
          <w:t>:</w:t>
        </w:r>
      </w:ins>
      <w:del w:id="3186" w:author="Révész Gergő László" w:date="2022-04-09T22:23:00Z">
        <w:r w:rsidR="007C3D05" w:rsidRPr="00C128CD" w:rsidDel="00A23049">
          <w:rPr>
            <w:color w:val="000000" w:themeColor="text1"/>
            <w:rPrChange w:id="3187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188" w:author="Révész Gergő László" w:date="2022-04-18T01:14:00Z">
            <w:rPr/>
          </w:rPrChange>
        </w:rPr>
        <w:t xml:space="preserve"> Szükséges </w:t>
      </w:r>
      <w:proofErr w:type="spellStart"/>
      <w:r w:rsidR="007C3D05" w:rsidRPr="00C128CD">
        <w:rPr>
          <w:color w:val="000000" w:themeColor="text1"/>
          <w:rPrChange w:id="3189" w:author="Révész Gergő László" w:date="2022-04-18T01:14:00Z">
            <w:rPr/>
          </w:rPrChange>
        </w:rPr>
        <w:t>dll</w:t>
      </w:r>
      <w:proofErr w:type="spellEnd"/>
      <w:r w:rsidR="007C3D05" w:rsidRPr="00C128CD">
        <w:rPr>
          <w:color w:val="000000" w:themeColor="text1"/>
          <w:rPrChange w:id="3190" w:author="Révész Gergő László" w:date="2022-04-18T01:14:00Z">
            <w:rPr/>
          </w:rPrChange>
        </w:rPr>
        <w:t xml:space="preserve"> file-ok megfelelő helyre másolva</w:t>
      </w:r>
    </w:p>
    <w:p w14:paraId="53A137EF" w14:textId="344315B4" w:rsidR="00CF0F65" w:rsidRPr="00C128CD" w:rsidRDefault="00CF0F65" w:rsidP="008E14FB">
      <w:pPr>
        <w:spacing w:before="480"/>
        <w:contextualSpacing w:val="0"/>
        <w:rPr>
          <w:color w:val="000000" w:themeColor="text1"/>
          <w:lang w:eastAsia="hu-HU"/>
          <w:rPrChange w:id="319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92" w:author="Révész Gergő László" w:date="2022-04-18T01:14:00Z">
            <w:rPr>
              <w:lang w:eastAsia="hu-HU"/>
            </w:rPr>
          </w:rPrChange>
        </w:rPr>
        <w:t>Sikertelen betöltés esetén a részletes hibák naplózásra kerülnek.</w:t>
      </w:r>
    </w:p>
    <w:p w14:paraId="7E7D5534" w14:textId="0279D479" w:rsidR="00ED58EF" w:rsidRPr="00C128CD" w:rsidRDefault="00ED58EF" w:rsidP="00A00444">
      <w:pPr>
        <w:keepNext/>
        <w:ind w:firstLine="0"/>
        <w:jc w:val="center"/>
        <w:rPr>
          <w:color w:val="000000" w:themeColor="text1"/>
          <w:rPrChange w:id="319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194" w:author="Révész Gergő László" w:date="2022-04-18T01:14:00Z">
            <w:rPr>
              <w:noProof/>
            </w:rPr>
          </w:rPrChange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1C0152C4" w:rsidR="00ED58EF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195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196" w:author="Révész Gergő László" w:date="2022-04-18T01:14:00Z">
            <w:rPr>
              <w:lang w:eastAsia="hu-HU"/>
            </w:rPr>
          </w:rPrChange>
        </w:rPr>
        <w:t>3</w:t>
      </w:r>
      <w:r w:rsidR="00ED58EF" w:rsidRPr="00C128CD">
        <w:rPr>
          <w:color w:val="000000" w:themeColor="text1"/>
          <w:lang w:eastAsia="hu-HU"/>
          <w:rPrChange w:id="3197" w:author="Révész Gergő László" w:date="2022-04-18T01:14:00Z">
            <w:rPr>
              <w:lang w:eastAsia="hu-HU"/>
            </w:rPr>
          </w:rPrChange>
        </w:rPr>
        <w:t>.10</w:t>
      </w:r>
      <w:ins w:id="3198" w:author="Révész Gergő László" w:date="2022-04-09T22:24:00Z">
        <w:r w:rsidR="00A23049" w:rsidRPr="00C128CD">
          <w:rPr>
            <w:color w:val="000000" w:themeColor="text1"/>
            <w:lang w:eastAsia="hu-HU"/>
            <w:rPrChange w:id="3199" w:author="Révész Gergő László" w:date="2022-04-18T01:14:00Z">
              <w:rPr>
                <w:lang w:eastAsia="hu-HU"/>
              </w:rPr>
            </w:rPrChange>
          </w:rPr>
          <w:t>.</w:t>
        </w:r>
      </w:ins>
      <w:del w:id="3200" w:author="Révész Gergő László" w:date="2022-04-09T22:23:00Z">
        <w:r w:rsidR="00ED58EF" w:rsidRPr="00C128CD" w:rsidDel="00A23049">
          <w:rPr>
            <w:color w:val="000000" w:themeColor="text1"/>
            <w:rPrChange w:id="3201" w:author="Révész Gergő László" w:date="2022-04-18T01:14:00Z">
              <w:rPr/>
            </w:rPrChange>
          </w:rPr>
          <w:delText>.</w:delText>
        </w:r>
      </w:del>
      <w:r w:rsidR="00ED58EF" w:rsidRPr="00C128CD">
        <w:rPr>
          <w:color w:val="000000" w:themeColor="text1"/>
          <w:rPrChange w:id="3202" w:author="Révész Gergő László" w:date="2022-04-18T01:14:00Z">
            <w:rPr/>
          </w:rPrChange>
        </w:rPr>
        <w:t xml:space="preserve"> ábra</w:t>
      </w:r>
      <w:del w:id="3203" w:author="Révész Gergő László" w:date="2022-04-09T22:24:00Z">
        <w:r w:rsidR="00ED58EF" w:rsidRPr="00C128CD" w:rsidDel="00A23049">
          <w:rPr>
            <w:color w:val="000000" w:themeColor="text1"/>
            <w:rPrChange w:id="3204" w:author="Révész Gergő László" w:date="2022-04-18T01:14:00Z">
              <w:rPr/>
            </w:rPrChange>
          </w:rPr>
          <w:delText>.</w:delText>
        </w:r>
      </w:del>
      <w:ins w:id="3205" w:author="Révész Gergő László" w:date="2022-04-09T22:24:00Z">
        <w:r w:rsidR="00A23049" w:rsidRPr="00C128CD">
          <w:rPr>
            <w:color w:val="000000" w:themeColor="text1"/>
            <w:rPrChange w:id="3206" w:author="Révész Gergő László" w:date="2022-04-18T01:14:00Z">
              <w:rPr/>
            </w:rPrChange>
          </w:rPr>
          <w:t>:</w:t>
        </w:r>
      </w:ins>
      <w:r w:rsidR="00ED58EF" w:rsidRPr="00C128CD">
        <w:rPr>
          <w:color w:val="000000" w:themeColor="text1"/>
          <w:rPrChange w:id="3207" w:author="Révész Gergő László" w:date="2022-04-18T01:14:00Z">
            <w:rPr/>
          </w:rPrChange>
        </w:rPr>
        <w:t xml:space="preserve"> Naplóadat </w:t>
      </w:r>
      <w:proofErr w:type="spellStart"/>
      <w:r w:rsidR="00ED58EF" w:rsidRPr="00C128CD">
        <w:rPr>
          <w:color w:val="000000" w:themeColor="text1"/>
          <w:rPrChange w:id="3208" w:author="Révész Gergő László" w:date="2022-04-18T01:14:00Z">
            <w:rPr/>
          </w:rPrChange>
        </w:rPr>
        <w:t>példányosítási</w:t>
      </w:r>
      <w:proofErr w:type="spellEnd"/>
      <w:r w:rsidR="00ED58EF" w:rsidRPr="00C128CD">
        <w:rPr>
          <w:color w:val="000000" w:themeColor="text1"/>
          <w:rPrChange w:id="3209" w:author="Révész Gergő László" w:date="2022-04-18T01:14:00Z">
            <w:rPr/>
          </w:rPrChange>
        </w:rPr>
        <w:t xml:space="preserve"> kivételről</w:t>
      </w:r>
    </w:p>
    <w:p w14:paraId="2E77493B" w14:textId="20EDC341" w:rsidR="007C3D05" w:rsidRPr="00C128CD" w:rsidRDefault="00ED58EF" w:rsidP="007D4ACE">
      <w:pPr>
        <w:spacing w:before="360"/>
        <w:ind w:firstLine="0"/>
        <w:contextualSpacing w:val="0"/>
        <w:jc w:val="center"/>
        <w:rPr>
          <w:color w:val="000000" w:themeColor="text1"/>
          <w:lang w:eastAsia="hu-HU"/>
          <w:rPrChange w:id="3210" w:author="Révész Gergő László" w:date="2022-04-18T01:14:00Z">
            <w:rPr>
              <w:lang w:eastAsia="hu-HU"/>
            </w:rPr>
          </w:rPrChange>
        </w:rPr>
      </w:pPr>
      <w:r w:rsidRPr="00C128CD">
        <w:rPr>
          <w:noProof/>
          <w:color w:val="000000" w:themeColor="text1"/>
          <w:lang w:eastAsia="hu-HU"/>
          <w:rPrChange w:id="321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334CB9F8" wp14:editId="44BBA230">
            <wp:extent cx="5400000" cy="2227825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BBCC8D0" w:rsidR="00F3258E" w:rsidRPr="00C128CD" w:rsidRDefault="00566A58" w:rsidP="00A00444">
      <w:pPr>
        <w:pStyle w:val="Kpalrs"/>
        <w:ind w:firstLine="0"/>
        <w:jc w:val="center"/>
        <w:rPr>
          <w:color w:val="000000" w:themeColor="text1"/>
          <w:lang w:eastAsia="hu-HU"/>
          <w:rPrChange w:id="321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13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14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215" w:author="Révész Gergő László" w:date="2022-04-18T01:14:00Z">
            <w:rPr>
              <w:lang w:eastAsia="hu-HU"/>
            </w:rPr>
          </w:rPrChange>
        </w:rPr>
        <w:t>1</w:t>
      </w:r>
      <w:ins w:id="3216" w:author="Révész Gergő László" w:date="2022-04-09T22:23:00Z">
        <w:r w:rsidR="00A23049" w:rsidRPr="00C128CD">
          <w:rPr>
            <w:color w:val="000000" w:themeColor="text1"/>
            <w:lang w:eastAsia="hu-HU"/>
            <w:rPrChange w:id="3217" w:author="Révész Gergő László" w:date="2022-04-18T01:14:00Z">
              <w:rPr>
                <w:lang w:eastAsia="hu-HU"/>
              </w:rPr>
            </w:rPrChange>
          </w:rPr>
          <w:t>.</w:t>
        </w:r>
      </w:ins>
      <w:del w:id="3218" w:author="Révész Gergő László" w:date="2022-04-09T22:23:00Z">
        <w:r w:rsidR="007C3D05" w:rsidRPr="00C128CD" w:rsidDel="00A23049">
          <w:rPr>
            <w:color w:val="000000" w:themeColor="text1"/>
            <w:rPrChange w:id="3219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220" w:author="Révész Gergő László" w:date="2022-04-18T01:14:00Z">
            <w:rPr/>
          </w:rPrChange>
        </w:rPr>
        <w:t xml:space="preserve"> ábra</w:t>
      </w:r>
      <w:del w:id="3221" w:author="Révész Gergő László" w:date="2022-04-09T22:23:00Z">
        <w:r w:rsidR="007C3D05" w:rsidRPr="00C128CD" w:rsidDel="00A23049">
          <w:rPr>
            <w:color w:val="000000" w:themeColor="text1"/>
            <w:rPrChange w:id="3222" w:author="Révész Gergő László" w:date="2022-04-18T01:14:00Z">
              <w:rPr/>
            </w:rPrChange>
          </w:rPr>
          <w:delText>.</w:delText>
        </w:r>
      </w:del>
      <w:ins w:id="3223" w:author="Révész Gergő László" w:date="2022-04-09T22:23:00Z">
        <w:r w:rsidR="00A23049" w:rsidRPr="00C128CD">
          <w:rPr>
            <w:color w:val="000000" w:themeColor="text1"/>
            <w:rPrChange w:id="3224" w:author="Révész Gergő László" w:date="2022-04-18T01:14:00Z">
              <w:rPr/>
            </w:rPrChange>
          </w:rPr>
          <w:t>:</w:t>
        </w:r>
      </w:ins>
      <w:r w:rsidR="007C3D05" w:rsidRPr="00C128CD">
        <w:rPr>
          <w:color w:val="000000" w:themeColor="text1"/>
          <w:rPrChange w:id="3225" w:author="Révész Gergő László" w:date="2022-04-18T01:14:00Z">
            <w:rPr/>
          </w:rPrChange>
        </w:rPr>
        <w:t xml:space="preserve"> Naplóadat sikertelen </w:t>
      </w:r>
      <w:r w:rsidR="00850747" w:rsidRPr="00C128CD">
        <w:rPr>
          <w:color w:val="000000" w:themeColor="text1"/>
          <w:rPrChange w:id="3226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227" w:author="Révész Gergő László" w:date="2022-04-18T01:14:00Z">
            <w:rPr/>
          </w:rPrChange>
        </w:rPr>
        <w:t xml:space="preserve"> betöltésről</w:t>
      </w:r>
    </w:p>
    <w:p w14:paraId="1CECA347" w14:textId="77777777" w:rsidR="0040275F" w:rsidRPr="00C128CD" w:rsidRDefault="0040275F" w:rsidP="00B62B70">
      <w:pPr>
        <w:rPr>
          <w:color w:val="000000" w:themeColor="text1"/>
          <w:rPrChange w:id="3228" w:author="Révész Gergő László" w:date="2022-04-18T01:14:00Z">
            <w:rPr/>
          </w:rPrChange>
        </w:rPr>
      </w:pPr>
    </w:p>
    <w:p w14:paraId="2A335EBE" w14:textId="2DD7DF56" w:rsidR="000A5A99" w:rsidRPr="00C128CD" w:rsidRDefault="00566A58" w:rsidP="006E0AF7">
      <w:pPr>
        <w:pStyle w:val="Cmsor3"/>
      </w:pPr>
      <w:bookmarkStart w:id="3229" w:name="_Toc101134577"/>
      <w:proofErr w:type="gramStart"/>
      <w:r w:rsidRPr="00C128CD">
        <w:t>3</w:t>
      </w:r>
      <w:r w:rsidR="000A5A99" w:rsidRPr="00C128CD">
        <w:t xml:space="preserve">.1.3. </w:t>
      </w:r>
      <w:ins w:id="3230" w:author="Révész Gergő" w:date="2022-04-06T15:36:00Z">
        <w:r w:rsidR="007733C3" w:rsidRPr="00C128CD">
          <w:t xml:space="preserve"> </w:t>
        </w:r>
      </w:ins>
      <w:r w:rsidR="000A5A99" w:rsidRPr="00C128CD">
        <w:t>Futtatás</w:t>
      </w:r>
      <w:proofErr w:type="gramEnd"/>
      <w:r w:rsidR="000A5A99" w:rsidRPr="00C128CD">
        <w:t xml:space="preserve"> funkció</w:t>
      </w:r>
      <w:bookmarkEnd w:id="3229"/>
    </w:p>
    <w:p w14:paraId="745913CD" w14:textId="77777777" w:rsidR="0040275F" w:rsidRPr="00C128CD" w:rsidRDefault="0040275F" w:rsidP="0040275F">
      <w:pPr>
        <w:rPr>
          <w:color w:val="000000" w:themeColor="text1"/>
          <w:lang w:eastAsia="hu-HU"/>
          <w:rPrChange w:id="3231" w:author="Révész Gergő László" w:date="2022-04-18T01:14:00Z">
            <w:rPr>
              <w:lang w:eastAsia="hu-HU"/>
            </w:rPr>
          </w:rPrChange>
        </w:rPr>
      </w:pPr>
    </w:p>
    <w:p w14:paraId="05D00654" w14:textId="06358876" w:rsidR="002858A9" w:rsidRPr="00C128CD" w:rsidRDefault="000A5A99" w:rsidP="00850747">
      <w:pPr>
        <w:ind w:firstLine="0"/>
        <w:rPr>
          <w:color w:val="000000" w:themeColor="text1"/>
          <w:lang w:eastAsia="hu-HU"/>
          <w:rPrChange w:id="323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33" w:author="Révész Gergő László" w:date="2022-04-18T01:14:00Z">
            <w:rPr>
              <w:lang w:eastAsia="hu-HU"/>
            </w:rPr>
          </w:rPrChange>
        </w:rPr>
        <w:t xml:space="preserve">Sikeres betöltés után a betöltött </w:t>
      </w:r>
      <w:r w:rsidR="00850747" w:rsidRPr="00C128CD">
        <w:rPr>
          <w:color w:val="000000" w:themeColor="text1"/>
          <w:lang w:eastAsia="hu-HU"/>
          <w:rPrChange w:id="3234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235" w:author="Révész Gergő László" w:date="2022-04-18T01:14:00Z">
            <w:rPr>
              <w:lang w:eastAsia="hu-HU"/>
            </w:rPr>
          </w:rPrChange>
        </w:rPr>
        <w:t xml:space="preserve"> megkezdi futását</w:t>
      </w:r>
      <w:r w:rsidR="002C41C4" w:rsidRPr="00C128CD">
        <w:rPr>
          <w:color w:val="000000" w:themeColor="text1"/>
          <w:lang w:eastAsia="hu-HU"/>
          <w:rPrChange w:id="3236" w:author="Révész Gergő László" w:date="2022-04-18T01:14:00Z">
            <w:rPr>
              <w:lang w:eastAsia="hu-HU"/>
            </w:rPr>
          </w:rPrChange>
        </w:rPr>
        <w:t>.</w:t>
      </w:r>
      <w:r w:rsidR="002858A9" w:rsidRPr="00C128CD">
        <w:rPr>
          <w:color w:val="000000" w:themeColor="text1"/>
          <w:lang w:eastAsia="hu-HU"/>
          <w:rPrChange w:id="3237" w:author="Révész Gergő László" w:date="2022-04-18T01:14:00Z">
            <w:rPr>
              <w:lang w:eastAsia="hu-HU"/>
            </w:rPr>
          </w:rPrChange>
        </w:rPr>
        <w:t xml:space="preserve"> </w:t>
      </w:r>
      <w:r w:rsidR="00CA2374" w:rsidRPr="00C128CD">
        <w:rPr>
          <w:color w:val="000000" w:themeColor="text1"/>
          <w:lang w:eastAsia="hu-HU"/>
          <w:rPrChange w:id="3238" w:author="Révész Gergő László" w:date="2022-04-18T01:14:00Z">
            <w:rPr>
              <w:lang w:eastAsia="hu-HU"/>
            </w:rPr>
          </w:rPrChange>
        </w:rPr>
        <w:t xml:space="preserve">Ezt a funkciót teljes mértékben a szolgáltatás kezeli a háttérben, megállítására csak a projekt kitörlésével van lehetőség. A futtatást </w:t>
      </w:r>
      <w:r w:rsidR="00673989" w:rsidRPr="00C128CD">
        <w:rPr>
          <w:color w:val="000000" w:themeColor="text1"/>
          <w:lang w:eastAsia="hu-HU"/>
          <w:rPrChange w:id="3239" w:author="Révész Gergő László" w:date="2022-04-18T01:14:00Z">
            <w:rPr>
              <w:lang w:eastAsia="hu-HU"/>
            </w:rPr>
          </w:rPrChange>
        </w:rPr>
        <w:t>a korábban</w:t>
      </w:r>
      <w:r w:rsidR="00CA2374" w:rsidRPr="00C128CD">
        <w:rPr>
          <w:color w:val="000000" w:themeColor="text1"/>
          <w:lang w:eastAsia="hu-HU"/>
          <w:rPrChange w:id="3240" w:author="Révész Gergő László" w:date="2022-04-18T01:14:00Z">
            <w:rPr>
              <w:lang w:eastAsia="hu-HU"/>
            </w:rPr>
          </w:rPrChange>
        </w:rPr>
        <w:t xml:space="preserve"> említett </w:t>
      </w:r>
      <w:proofErr w:type="spellStart"/>
      <w:r w:rsidR="00CA2374" w:rsidRPr="00C128CD">
        <w:rPr>
          <w:color w:val="000000" w:themeColor="text1"/>
          <w:lang w:eastAsia="hu-HU"/>
          <w:rPrChange w:id="3241" w:author="Révész Gergő László" w:date="2022-04-18T01:14:00Z">
            <w:rPr>
              <w:lang w:eastAsia="hu-HU"/>
            </w:rPr>
          </w:rPrChange>
        </w:rPr>
        <w:t>Timer</w:t>
      </w:r>
      <w:proofErr w:type="spellEnd"/>
      <w:r w:rsidR="00CA2374" w:rsidRPr="00C128CD">
        <w:rPr>
          <w:color w:val="000000" w:themeColor="text1"/>
          <w:lang w:eastAsia="hu-HU"/>
          <w:rPrChange w:id="3242" w:author="Révész Gergő László" w:date="2022-04-18T01:14:00Z">
            <w:rPr>
              <w:lang w:eastAsia="hu-HU"/>
            </w:rPr>
          </w:rPrChange>
        </w:rPr>
        <w:t xml:space="preserve"> osztály hajtja megfelelő időközönként</w:t>
      </w:r>
      <w:r w:rsidR="00673989" w:rsidRPr="00C128CD">
        <w:rPr>
          <w:color w:val="000000" w:themeColor="text1"/>
          <w:lang w:eastAsia="hu-HU"/>
          <w:rPrChange w:id="3243" w:author="Révész Gergő László" w:date="2022-04-18T01:14:00Z">
            <w:rPr>
              <w:lang w:eastAsia="hu-HU"/>
            </w:rPr>
          </w:rPrChange>
        </w:rPr>
        <w:t xml:space="preserve">, amit egy olyan </w:t>
      </w:r>
      <w:r w:rsidR="00850747" w:rsidRPr="00C128CD">
        <w:rPr>
          <w:color w:val="000000" w:themeColor="text1"/>
          <w:lang w:eastAsia="hu-HU"/>
          <w:rPrChange w:id="3244" w:author="Révész Gergő László" w:date="2022-04-18T01:14:00Z">
            <w:rPr>
              <w:lang w:eastAsia="hu-HU"/>
            </w:rPr>
          </w:rPrChange>
        </w:rPr>
        <w:t>feladattal</w:t>
      </w:r>
      <w:r w:rsidR="00673989" w:rsidRPr="00C128CD">
        <w:rPr>
          <w:color w:val="000000" w:themeColor="text1"/>
          <w:lang w:eastAsia="hu-HU"/>
          <w:rPrChange w:id="3245" w:author="Révész Gergő László" w:date="2022-04-18T01:14:00Z">
            <w:rPr>
              <w:lang w:eastAsia="hu-HU"/>
            </w:rPr>
          </w:rPrChange>
        </w:rPr>
        <w:t xml:space="preserve"> tesztel</w:t>
      </w:r>
      <w:r w:rsidR="00EC5DEA" w:rsidRPr="00C128CD">
        <w:rPr>
          <w:color w:val="000000" w:themeColor="text1"/>
          <w:lang w:eastAsia="hu-HU"/>
          <w:rPrChange w:id="3246" w:author="Révész Gergő László" w:date="2022-04-18T01:14:00Z">
            <w:rPr>
              <w:lang w:eastAsia="hu-HU"/>
            </w:rPr>
          </w:rPrChange>
        </w:rPr>
        <w:t>ün</w:t>
      </w:r>
      <w:r w:rsidR="00673989" w:rsidRPr="00C128CD">
        <w:rPr>
          <w:color w:val="000000" w:themeColor="text1"/>
          <w:lang w:eastAsia="hu-HU"/>
          <w:rPrChange w:id="3247" w:author="Révész Gergő László" w:date="2022-04-18T01:14:00Z">
            <w:rPr>
              <w:lang w:eastAsia="hu-HU"/>
            </w:rPr>
          </w:rPrChange>
        </w:rPr>
        <w:t>k, ami 4 másodpercenként beleírja egy szöveges file-</w:t>
      </w:r>
      <w:proofErr w:type="spellStart"/>
      <w:r w:rsidR="00673989" w:rsidRPr="00C128CD">
        <w:rPr>
          <w:color w:val="000000" w:themeColor="text1"/>
          <w:lang w:eastAsia="hu-HU"/>
          <w:rPrChange w:id="3248" w:author="Révész Gergő László" w:date="2022-04-18T01:14:00Z">
            <w:rPr>
              <w:lang w:eastAsia="hu-HU"/>
            </w:rPr>
          </w:rPrChange>
        </w:rPr>
        <w:t>ba</w:t>
      </w:r>
      <w:proofErr w:type="spellEnd"/>
      <w:r w:rsidR="00673989" w:rsidRPr="00C128CD">
        <w:rPr>
          <w:color w:val="000000" w:themeColor="text1"/>
          <w:lang w:eastAsia="hu-HU"/>
          <w:rPrChange w:id="3249" w:author="Révész Gergő László" w:date="2022-04-18T01:14:00Z">
            <w:rPr>
              <w:lang w:eastAsia="hu-HU"/>
            </w:rPr>
          </w:rPrChange>
        </w:rPr>
        <w:t>, ha sikeresen lefutott.</w:t>
      </w:r>
    </w:p>
    <w:p w14:paraId="037156CD" w14:textId="77777777" w:rsidR="007C3D05" w:rsidRPr="00C128CD" w:rsidRDefault="0097188C" w:rsidP="0083102C">
      <w:pPr>
        <w:keepNext/>
        <w:ind w:firstLine="0"/>
        <w:jc w:val="center"/>
        <w:rPr>
          <w:color w:val="000000" w:themeColor="text1"/>
          <w:rPrChange w:id="3250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251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7DA97339" wp14:editId="54F4EE4F">
            <wp:extent cx="5400000" cy="1734935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7470CC7E" w:rsidR="0097188C" w:rsidRPr="00C128CD" w:rsidRDefault="00566A58" w:rsidP="0083102C">
      <w:pPr>
        <w:pStyle w:val="Kpalrs"/>
        <w:ind w:firstLine="0"/>
        <w:jc w:val="center"/>
        <w:rPr>
          <w:color w:val="000000" w:themeColor="text1"/>
          <w:rPrChange w:id="3252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253" w:author="Révész Gergő László" w:date="2022-04-18T01:14:00Z">
            <w:rPr>
              <w:lang w:eastAsia="hu-HU"/>
            </w:rPr>
          </w:rPrChange>
        </w:rPr>
        <w:t>3</w:t>
      </w:r>
      <w:r w:rsidR="007C3D05" w:rsidRPr="00C128CD">
        <w:rPr>
          <w:color w:val="000000" w:themeColor="text1"/>
          <w:lang w:eastAsia="hu-HU"/>
          <w:rPrChange w:id="3254" w:author="Révész Gergő László" w:date="2022-04-18T01:14:00Z">
            <w:rPr>
              <w:lang w:eastAsia="hu-HU"/>
            </w:rPr>
          </w:rPrChange>
        </w:rPr>
        <w:t>.1</w:t>
      </w:r>
      <w:r w:rsidR="00BA22D0" w:rsidRPr="00C128CD">
        <w:rPr>
          <w:color w:val="000000" w:themeColor="text1"/>
          <w:lang w:eastAsia="hu-HU"/>
          <w:rPrChange w:id="3255" w:author="Révész Gergő László" w:date="2022-04-18T01:14:00Z">
            <w:rPr>
              <w:lang w:eastAsia="hu-HU"/>
            </w:rPr>
          </w:rPrChange>
        </w:rPr>
        <w:t>2</w:t>
      </w:r>
      <w:r w:rsidR="007C3D05" w:rsidRPr="00C128CD">
        <w:rPr>
          <w:color w:val="000000" w:themeColor="text1"/>
          <w:rPrChange w:id="3256" w:author="Révész Gergő László" w:date="2022-04-18T01:14:00Z">
            <w:rPr/>
          </w:rPrChange>
        </w:rPr>
        <w:t>. ábra</w:t>
      </w:r>
      <w:ins w:id="3257" w:author="Révész Gergő László" w:date="2022-04-09T22:23:00Z">
        <w:r w:rsidR="00A23049" w:rsidRPr="00C128CD">
          <w:rPr>
            <w:color w:val="000000" w:themeColor="text1"/>
            <w:rPrChange w:id="3258" w:author="Révész Gergő László" w:date="2022-04-18T01:14:00Z">
              <w:rPr/>
            </w:rPrChange>
          </w:rPr>
          <w:t>:</w:t>
        </w:r>
      </w:ins>
      <w:del w:id="3259" w:author="Révész Gergő László" w:date="2022-04-09T22:23:00Z">
        <w:r w:rsidR="007C3D05" w:rsidRPr="00C128CD" w:rsidDel="00A23049">
          <w:rPr>
            <w:color w:val="000000" w:themeColor="text1"/>
            <w:rPrChange w:id="3260" w:author="Révész Gergő László" w:date="2022-04-18T01:14:00Z">
              <w:rPr/>
            </w:rPrChange>
          </w:rPr>
          <w:delText>.</w:delText>
        </w:r>
      </w:del>
      <w:r w:rsidR="007C3D05" w:rsidRPr="00C128CD">
        <w:rPr>
          <w:color w:val="000000" w:themeColor="text1"/>
          <w:rPrChange w:id="3261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262" w:author="Révész Gergő László" w:date="2022-04-18T01:14:00Z">
            <w:rPr/>
          </w:rPrChange>
        </w:rPr>
        <w:t>Feladat</w:t>
      </w:r>
      <w:r w:rsidR="007C3D05" w:rsidRPr="00C128CD">
        <w:rPr>
          <w:color w:val="000000" w:themeColor="text1"/>
          <w:rPrChange w:id="3263" w:author="Révész Gergő László" w:date="2022-04-18T01:14:00Z">
            <w:rPr/>
          </w:rPrChange>
        </w:rPr>
        <w:t xml:space="preserve"> pontosan időzített futásai</w:t>
      </w:r>
    </w:p>
    <w:p w14:paraId="4F124CB0" w14:textId="099D392B" w:rsidR="000E767C" w:rsidRPr="00C128CD" w:rsidRDefault="006E4046" w:rsidP="004E738E">
      <w:pPr>
        <w:ind w:firstLine="0"/>
        <w:contextualSpacing w:val="0"/>
        <w:rPr>
          <w:color w:val="000000" w:themeColor="text1"/>
          <w:lang w:eastAsia="hu-HU"/>
          <w:rPrChange w:id="326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65" w:author="Révész Gergő László" w:date="2022-04-18T01:14:00Z">
            <w:rPr>
              <w:lang w:eastAsia="hu-HU"/>
            </w:rPr>
          </w:rPrChange>
        </w:rPr>
        <w:t>Egy feladat újbóli sorra kerülése esetén megtörténhet, hogy az előző futása programozói hiba miatt még nem ért a végére. Ilyenkor</w:t>
      </w:r>
      <w:r w:rsidR="000E767C" w:rsidRPr="00C128CD">
        <w:rPr>
          <w:color w:val="000000" w:themeColor="text1"/>
          <w:lang w:eastAsia="hu-HU"/>
          <w:rPrChange w:id="3266" w:author="Révész Gergő László" w:date="2022-04-18T01:14:00Z">
            <w:rPr>
              <w:lang w:eastAsia="hu-HU"/>
            </w:rPr>
          </w:rPrChange>
        </w:rPr>
        <w:t xml:space="preserve"> a futtatásának megismétlése kihagyásra kerül addig, amíg a beakadt futás a végére nem ért.</w:t>
      </w:r>
    </w:p>
    <w:p w14:paraId="034A305E" w14:textId="77777777" w:rsidR="004E738E" w:rsidRPr="00C128CD" w:rsidRDefault="004E738E" w:rsidP="004E738E">
      <w:pPr>
        <w:keepNext/>
        <w:ind w:firstLine="0"/>
        <w:jc w:val="center"/>
        <w:rPr>
          <w:color w:val="000000" w:themeColor="text1"/>
          <w:rPrChange w:id="3267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val="en-US" w:eastAsia="hu-HU"/>
          <w:rPrChange w:id="3268" w:author="Révész Gergő László" w:date="2022-04-18T01:14:00Z">
            <w:rPr>
              <w:noProof/>
              <w:lang w:val="en-US" w:eastAsia="hu-HU"/>
            </w:rPr>
          </w:rPrChange>
        </w:rPr>
        <w:drawing>
          <wp:inline distT="0" distB="0" distL="0" distR="0" wp14:anchorId="75262F7B" wp14:editId="60B31BBF">
            <wp:extent cx="5399405" cy="77597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readyRunning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28" w14:textId="2662046C" w:rsidR="00D91BE8" w:rsidRPr="00C128CD" w:rsidRDefault="006E0AF7" w:rsidP="004E738E">
      <w:pPr>
        <w:pStyle w:val="Kpalrs"/>
        <w:ind w:firstLine="0"/>
        <w:jc w:val="center"/>
        <w:rPr>
          <w:color w:val="000000" w:themeColor="text1"/>
          <w:lang w:val="en-US" w:eastAsia="hu-HU"/>
          <w:rPrChange w:id="3269" w:author="Révész Gergő László" w:date="2022-04-18T01:14:00Z">
            <w:rPr>
              <w:lang w:val="en-US" w:eastAsia="hu-HU"/>
            </w:rPr>
          </w:rPrChange>
        </w:rPr>
      </w:pPr>
      <w:ins w:id="3270" w:author="Révész Gergő" w:date="2022-04-06T15:57:00Z">
        <w:r w:rsidRPr="00C128CD">
          <w:rPr>
            <w:color w:val="000000" w:themeColor="text1"/>
            <w:lang w:val="en-US" w:eastAsia="hu-HU"/>
            <w:rPrChange w:id="3271" w:author="Révész Gergő László" w:date="2022-04-18T01:14:00Z">
              <w:rPr>
                <w:lang w:val="en-US" w:eastAsia="hu-HU"/>
              </w:rPr>
            </w:rPrChange>
          </w:rPr>
          <w:t xml:space="preserve">3.13. </w:t>
        </w:r>
        <w:proofErr w:type="spellStart"/>
        <w:r w:rsidRPr="00C128CD">
          <w:rPr>
            <w:color w:val="000000" w:themeColor="text1"/>
            <w:lang w:val="en-US" w:eastAsia="hu-HU"/>
            <w:rPrChange w:id="3272" w:author="Révész Gergő László" w:date="2022-04-18T01:14:00Z">
              <w:rPr>
                <w:lang w:val="en-US" w:eastAsia="hu-HU"/>
              </w:rPr>
            </w:rPrChange>
          </w:rPr>
          <w:t>ábra</w:t>
        </w:r>
      </w:ins>
      <w:proofErr w:type="spellEnd"/>
      <w:del w:id="3273" w:author="Révész Gergő" w:date="2022-04-06T15:57:00Z">
        <w:r w:rsidR="004E738E" w:rsidRPr="00C128CD" w:rsidDel="006E0AF7">
          <w:rPr>
            <w:color w:val="000000" w:themeColor="text1"/>
            <w:lang w:val="en-US" w:eastAsia="hu-HU"/>
            <w:rPrChange w:id="3274" w:author="Révész Gergő László" w:date="2022-04-18T01:14:00Z">
              <w:rPr>
                <w:lang w:val="en-US" w:eastAsia="hu-HU"/>
              </w:rPr>
            </w:rPrChange>
          </w:rPr>
          <w:fldChar w:fldCharType="begin"/>
        </w:r>
        <w:r w:rsidR="004E738E" w:rsidRPr="00C128CD" w:rsidDel="006E0AF7">
          <w:rPr>
            <w:color w:val="000000" w:themeColor="text1"/>
            <w:lang w:val="en-US" w:eastAsia="hu-HU"/>
            <w:rPrChange w:id="3275" w:author="Révész Gergő László" w:date="2022-04-18T01:14:00Z">
              <w:rPr>
                <w:lang w:val="en-US" w:eastAsia="hu-HU"/>
              </w:rPr>
            </w:rPrChange>
          </w:rPr>
          <w:delInstrText xml:space="preserve"> SEQ Naplóadat_már_futó_feladatról \* ARABIC </w:delInstrText>
        </w:r>
        <w:r w:rsidR="004E738E" w:rsidRPr="00C128CD" w:rsidDel="006E0AF7">
          <w:rPr>
            <w:color w:val="000000" w:themeColor="text1"/>
            <w:lang w:val="en-US" w:eastAsia="hu-HU"/>
            <w:rPrChange w:id="3276" w:author="Révész Gergő László" w:date="2022-04-18T01:14:00Z">
              <w:rPr>
                <w:lang w:val="en-US" w:eastAsia="hu-HU"/>
              </w:rPr>
            </w:rPrChange>
          </w:rPr>
          <w:fldChar w:fldCharType="separate"/>
        </w:r>
        <w:r w:rsidR="004E738E" w:rsidRPr="00C128CD" w:rsidDel="006E0AF7">
          <w:rPr>
            <w:noProof/>
            <w:color w:val="000000" w:themeColor="text1"/>
            <w:lang w:val="en-US" w:eastAsia="hu-HU"/>
            <w:rPrChange w:id="3277" w:author="Révész Gergő László" w:date="2022-04-18T01:14:00Z">
              <w:rPr>
                <w:noProof/>
                <w:lang w:val="en-US" w:eastAsia="hu-HU"/>
              </w:rPr>
            </w:rPrChange>
          </w:rPr>
          <w:delText>1</w:delText>
        </w:r>
        <w:r w:rsidR="004E738E" w:rsidRPr="00C128CD" w:rsidDel="006E0AF7">
          <w:rPr>
            <w:color w:val="000000" w:themeColor="text1"/>
            <w:lang w:val="en-US" w:eastAsia="hu-HU"/>
            <w:rPrChange w:id="3278" w:author="Révész Gergő László" w:date="2022-04-18T01:14:00Z">
              <w:rPr>
                <w:lang w:val="en-US" w:eastAsia="hu-HU"/>
              </w:rPr>
            </w:rPrChange>
          </w:rPr>
          <w:fldChar w:fldCharType="end"/>
        </w:r>
      </w:del>
      <w:ins w:id="3279" w:author="Révész Gergő László" w:date="2022-04-09T22:23:00Z">
        <w:r w:rsidR="00A23049" w:rsidRPr="00C128CD">
          <w:rPr>
            <w:color w:val="000000" w:themeColor="text1"/>
            <w:rPrChange w:id="3280" w:author="Révész Gergő László" w:date="2022-04-18T01:14:00Z">
              <w:rPr/>
            </w:rPrChange>
          </w:rPr>
          <w:t>:</w:t>
        </w:r>
      </w:ins>
      <w:del w:id="3281" w:author="Révész Gergő László" w:date="2022-04-09T22:23:00Z">
        <w:r w:rsidR="004E738E" w:rsidRPr="00C128CD" w:rsidDel="00A23049">
          <w:rPr>
            <w:color w:val="000000" w:themeColor="text1"/>
            <w:rPrChange w:id="3282" w:author="Révész Gergő László" w:date="2022-04-18T01:14:00Z">
              <w:rPr/>
            </w:rPrChange>
          </w:rPr>
          <w:delText>.</w:delText>
        </w:r>
      </w:del>
      <w:r w:rsidR="004E738E" w:rsidRPr="00C128CD">
        <w:rPr>
          <w:color w:val="000000" w:themeColor="text1"/>
          <w:rPrChange w:id="3283" w:author="Révész Gergő László" w:date="2022-04-18T01:14:00Z">
            <w:rPr/>
          </w:rPrChange>
        </w:rPr>
        <w:t xml:space="preserve"> Naplóadat már futó feladatról</w:t>
      </w:r>
    </w:p>
    <w:p w14:paraId="45FFF0ED" w14:textId="6701D420" w:rsidR="006E4046" w:rsidRPr="00C128CD" w:rsidRDefault="00850747" w:rsidP="004E738E">
      <w:pPr>
        <w:ind w:firstLine="0"/>
        <w:contextualSpacing w:val="0"/>
        <w:rPr>
          <w:color w:val="000000" w:themeColor="text1"/>
          <w:lang w:eastAsia="hu-HU"/>
          <w:rPrChange w:id="3284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285" w:author="Révész Gergő László" w:date="2022-04-18T01:14:00Z">
            <w:rPr>
              <w:lang w:eastAsia="hu-HU"/>
            </w:rPr>
          </w:rPrChange>
        </w:rPr>
        <w:t xml:space="preserve">A feladatok lefutása során </w:t>
      </w:r>
      <w:r w:rsidR="000F6A46" w:rsidRPr="00C128CD">
        <w:rPr>
          <w:color w:val="000000" w:themeColor="text1"/>
          <w:lang w:eastAsia="hu-HU"/>
          <w:rPrChange w:id="3286" w:author="Révész Gergő László" w:date="2022-04-18T01:14:00Z">
            <w:rPr>
              <w:lang w:eastAsia="hu-HU"/>
            </w:rPr>
          </w:rPrChange>
        </w:rPr>
        <w:t>kivétel</w:t>
      </w:r>
      <w:r w:rsidRPr="00C128CD">
        <w:rPr>
          <w:color w:val="000000" w:themeColor="text1"/>
          <w:lang w:eastAsia="hu-HU"/>
          <w:rPrChange w:id="3287" w:author="Révész Gergő László" w:date="2022-04-18T01:14:00Z">
            <w:rPr>
              <w:lang w:eastAsia="hu-HU"/>
            </w:rPr>
          </w:rPrChange>
        </w:rPr>
        <w:t xml:space="preserve"> is </w:t>
      </w:r>
      <w:proofErr w:type="spellStart"/>
      <w:r w:rsidR="000F6A46" w:rsidRPr="00C128CD">
        <w:rPr>
          <w:color w:val="000000" w:themeColor="text1"/>
          <w:lang w:eastAsia="hu-HU"/>
          <w:rPrChange w:id="3288" w:author="Révész Gergő László" w:date="2022-04-18T01:14:00Z">
            <w:rPr>
              <w:lang w:eastAsia="hu-HU"/>
            </w:rPr>
          </w:rPrChange>
        </w:rPr>
        <w:t>dobódhat</w:t>
      </w:r>
      <w:proofErr w:type="spellEnd"/>
      <w:r w:rsidRPr="00C128CD">
        <w:rPr>
          <w:color w:val="000000" w:themeColor="text1"/>
          <w:lang w:eastAsia="hu-HU"/>
          <w:rPrChange w:id="3289" w:author="Révész Gergő László" w:date="2022-04-18T01:14:00Z">
            <w:rPr>
              <w:lang w:eastAsia="hu-HU"/>
            </w:rPr>
          </w:rPrChange>
        </w:rPr>
        <w:t>.</w:t>
      </w:r>
      <w:r w:rsidR="00673989" w:rsidRPr="00C128CD">
        <w:rPr>
          <w:color w:val="000000" w:themeColor="text1"/>
          <w:lang w:eastAsia="hu-HU"/>
          <w:rPrChange w:id="3290" w:author="Révész Gergő László" w:date="2022-04-18T01:14:00Z">
            <w:rPr>
              <w:lang w:eastAsia="hu-HU"/>
            </w:rPr>
          </w:rPrChange>
        </w:rPr>
        <w:t xml:space="preserve"> </w:t>
      </w:r>
      <w:r w:rsidR="000E767C" w:rsidRPr="00C128CD">
        <w:rPr>
          <w:color w:val="000000" w:themeColor="text1"/>
          <w:lang w:eastAsia="hu-HU"/>
          <w:rPrChange w:id="3291" w:author="Révész Gergő László" w:date="2022-04-18T01:14:00Z">
            <w:rPr>
              <w:lang w:eastAsia="hu-HU"/>
            </w:rPr>
          </w:rPrChange>
        </w:rPr>
        <w:t>Ezeket a kezeletlen</w:t>
      </w:r>
      <w:r w:rsidR="00D91BE8" w:rsidRPr="00C128CD">
        <w:rPr>
          <w:color w:val="000000" w:themeColor="text1"/>
          <w:lang w:eastAsia="hu-HU"/>
          <w:rPrChange w:id="3292" w:author="Révész Gergő László" w:date="2022-04-18T01:14:00Z">
            <w:rPr>
              <w:lang w:eastAsia="hu-HU"/>
            </w:rPr>
          </w:rPrChange>
        </w:rPr>
        <w:t xml:space="preserve"> hibákat elkapjuk és naplózzuk.</w:t>
      </w:r>
    </w:p>
    <w:p w14:paraId="78E5685B" w14:textId="04AFE5DF" w:rsidR="00696AB6" w:rsidRPr="00C128CD" w:rsidRDefault="00BA22D0" w:rsidP="0083102C">
      <w:pPr>
        <w:keepNext/>
        <w:ind w:firstLine="0"/>
        <w:jc w:val="center"/>
        <w:rPr>
          <w:color w:val="000000" w:themeColor="text1"/>
          <w:rPrChange w:id="3293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rPrChange w:id="3294" w:author="Révész Gergő László" w:date="2022-04-18T01:14:00Z">
            <w:rPr>
              <w:noProof/>
            </w:rPr>
          </w:rPrChange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098B" w14:textId="19506673" w:rsidR="00850747" w:rsidRPr="00C128CD" w:rsidRDefault="00566A58" w:rsidP="00850747">
      <w:pPr>
        <w:pStyle w:val="Kpalrs"/>
        <w:ind w:firstLine="0"/>
        <w:jc w:val="center"/>
        <w:rPr>
          <w:color w:val="000000" w:themeColor="text1"/>
          <w:rPrChange w:id="3295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296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297" w:author="Révész Gergő László" w:date="2022-04-18T01:14:00Z">
            <w:rPr>
              <w:lang w:eastAsia="hu-HU"/>
            </w:rPr>
          </w:rPrChange>
        </w:rPr>
        <w:t>.1</w:t>
      </w:r>
      <w:del w:id="3298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299" w:author="Révész Gergő László" w:date="2022-04-18T01:14:00Z">
              <w:rPr>
                <w:lang w:eastAsia="hu-HU"/>
              </w:rPr>
            </w:rPrChange>
          </w:rPr>
          <w:delText>3</w:delText>
        </w:r>
      </w:del>
      <w:ins w:id="3300" w:author="Révész Gergő" w:date="2022-04-06T15:57:00Z">
        <w:r w:rsidR="006E0AF7" w:rsidRPr="00C128CD">
          <w:rPr>
            <w:color w:val="000000" w:themeColor="text1"/>
            <w:lang w:eastAsia="hu-HU"/>
            <w:rPrChange w:id="3301" w:author="Révész Gergő László" w:date="2022-04-18T01:14:00Z">
              <w:rPr>
                <w:lang w:eastAsia="hu-HU"/>
              </w:rPr>
            </w:rPrChange>
          </w:rPr>
          <w:t>4</w:t>
        </w:r>
      </w:ins>
      <w:r w:rsidR="00696AB6" w:rsidRPr="00C128CD">
        <w:rPr>
          <w:color w:val="000000" w:themeColor="text1"/>
          <w:rPrChange w:id="3302" w:author="Révész Gergő László" w:date="2022-04-18T01:14:00Z">
            <w:rPr/>
          </w:rPrChange>
        </w:rPr>
        <w:t>. ábra</w:t>
      </w:r>
      <w:ins w:id="3303" w:author="Révész Gergő László" w:date="2022-04-09T22:23:00Z">
        <w:r w:rsidR="00A23049" w:rsidRPr="00C128CD">
          <w:rPr>
            <w:color w:val="000000" w:themeColor="text1"/>
            <w:rPrChange w:id="3304" w:author="Révész Gergő László" w:date="2022-04-18T01:14:00Z">
              <w:rPr/>
            </w:rPrChange>
          </w:rPr>
          <w:t>:</w:t>
        </w:r>
      </w:ins>
      <w:del w:id="3305" w:author="Révész Gergő László" w:date="2022-04-09T22:23:00Z">
        <w:r w:rsidR="00696AB6" w:rsidRPr="00C128CD" w:rsidDel="00A23049">
          <w:rPr>
            <w:color w:val="000000" w:themeColor="text1"/>
            <w:rPrChange w:id="3306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307" w:author="Révész Gergő László" w:date="2022-04-18T01:14:00Z">
            <w:rPr/>
          </w:rPrChange>
        </w:rPr>
        <w:t xml:space="preserve"> Naplóadat futás közben történő hiba elkapásáról</w:t>
      </w:r>
    </w:p>
    <w:p w14:paraId="6DE534D1" w14:textId="66F6E200" w:rsidR="00850747" w:rsidRPr="00C128CD" w:rsidRDefault="00850747" w:rsidP="007B1947">
      <w:pPr>
        <w:rPr>
          <w:color w:val="000000" w:themeColor="text1"/>
          <w:rPrChange w:id="3308" w:author="Révész Gergő László" w:date="2022-04-18T01:14:00Z">
            <w:rPr/>
          </w:rPrChange>
        </w:rPr>
      </w:pPr>
    </w:p>
    <w:p w14:paraId="12011F8C" w14:textId="17DEF388" w:rsidR="009044BA" w:rsidRPr="00C128CD" w:rsidRDefault="00566A58" w:rsidP="006E0AF7">
      <w:pPr>
        <w:pStyle w:val="Cmsor3"/>
      </w:pPr>
      <w:bookmarkStart w:id="3309" w:name="_Toc101134578"/>
      <w:proofErr w:type="gramStart"/>
      <w:r w:rsidRPr="00C128CD">
        <w:t>3</w:t>
      </w:r>
      <w:r w:rsidR="009044BA" w:rsidRPr="00C128CD">
        <w:t>.1.</w:t>
      </w:r>
      <w:r w:rsidR="000A5A99" w:rsidRPr="00C128CD">
        <w:t>4</w:t>
      </w:r>
      <w:r w:rsidR="009044BA" w:rsidRPr="00C128CD">
        <w:t xml:space="preserve">. </w:t>
      </w:r>
      <w:ins w:id="3310" w:author="Révész Gergő" w:date="2022-04-06T15:36:00Z">
        <w:r w:rsidR="007733C3" w:rsidRPr="00C128CD">
          <w:t xml:space="preserve"> </w:t>
        </w:r>
      </w:ins>
      <w:r w:rsidR="009044BA" w:rsidRPr="00C128CD">
        <w:t>Frissítés</w:t>
      </w:r>
      <w:proofErr w:type="gramEnd"/>
      <w:r w:rsidR="009044BA" w:rsidRPr="00C128CD">
        <w:t xml:space="preserve"> funkció</w:t>
      </w:r>
      <w:bookmarkEnd w:id="3309"/>
    </w:p>
    <w:p w14:paraId="14F5B25C" w14:textId="77777777" w:rsidR="0040275F" w:rsidRPr="00C128CD" w:rsidRDefault="0040275F" w:rsidP="0040275F">
      <w:pPr>
        <w:rPr>
          <w:color w:val="000000" w:themeColor="text1"/>
          <w:lang w:eastAsia="hu-HU"/>
          <w:rPrChange w:id="3311" w:author="Révész Gergő László" w:date="2022-04-18T01:14:00Z">
            <w:rPr>
              <w:lang w:eastAsia="hu-HU"/>
            </w:rPr>
          </w:rPrChange>
        </w:rPr>
      </w:pPr>
    </w:p>
    <w:p w14:paraId="322106B3" w14:textId="16FCB6C9" w:rsidR="00F549F2" w:rsidRPr="00C128CD" w:rsidRDefault="00F549F2" w:rsidP="0040275F">
      <w:pPr>
        <w:ind w:firstLine="0"/>
        <w:rPr>
          <w:color w:val="000000" w:themeColor="text1"/>
          <w:lang w:eastAsia="hu-HU"/>
          <w:rPrChange w:id="331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13" w:author="Révész Gergő László" w:date="2022-04-18T01:14:00Z">
            <w:rPr>
              <w:lang w:eastAsia="hu-HU"/>
            </w:rPr>
          </w:rPrChange>
        </w:rPr>
        <w:t>A sikeresen betöltött projektek felületen való megjelenítéséhez a frissítés gomb megnyomására van szükség. Ilyenkor TCP kapcsolaton keresztül megérke</w:t>
      </w:r>
      <w:r w:rsidR="0083102C" w:rsidRPr="00C128CD">
        <w:rPr>
          <w:color w:val="000000" w:themeColor="text1"/>
          <w:lang w:eastAsia="hu-HU"/>
          <w:rPrChange w:id="3314" w:author="Révész Gergő László" w:date="2022-04-18T01:14:00Z">
            <w:rPr>
              <w:lang w:eastAsia="hu-HU"/>
            </w:rPr>
          </w:rPrChange>
        </w:rPr>
        <w:t>znek</w:t>
      </w:r>
      <w:r w:rsidRPr="00C128CD">
        <w:rPr>
          <w:color w:val="000000" w:themeColor="text1"/>
          <w:lang w:eastAsia="hu-HU"/>
          <w:rPrChange w:id="3315" w:author="Révész Gergő László" w:date="2022-04-18T01:14:00Z">
            <w:rPr>
              <w:lang w:eastAsia="hu-HU"/>
            </w:rPr>
          </w:rPrChange>
        </w:rPr>
        <w:t xml:space="preserve"> a service-ben aktuálisan futó </w:t>
      </w:r>
      <w:r w:rsidR="00850747" w:rsidRPr="00C128CD">
        <w:rPr>
          <w:color w:val="000000" w:themeColor="text1"/>
          <w:lang w:eastAsia="hu-HU"/>
          <w:rPrChange w:id="3316" w:author="Révész Gergő László" w:date="2022-04-18T01:14:00Z">
            <w:rPr>
              <w:lang w:eastAsia="hu-HU"/>
            </w:rPr>
          </w:rPrChange>
        </w:rPr>
        <w:t>feladatok</w:t>
      </w:r>
      <w:r w:rsidRPr="00C128CD">
        <w:rPr>
          <w:color w:val="000000" w:themeColor="text1"/>
          <w:lang w:eastAsia="hu-HU"/>
          <w:rPrChange w:id="3317" w:author="Révész Gergő László" w:date="2022-04-18T01:14:00Z">
            <w:rPr>
              <w:lang w:eastAsia="hu-HU"/>
            </w:rPr>
          </w:rPrChange>
        </w:rPr>
        <w:t xml:space="preserve"> nevei, </w:t>
      </w:r>
      <w:r w:rsidR="0083102C" w:rsidRPr="00C128CD">
        <w:rPr>
          <w:color w:val="000000" w:themeColor="text1"/>
          <w:lang w:eastAsia="hu-HU"/>
          <w:rPrChange w:id="3318" w:author="Révész Gergő László" w:date="2022-04-18T01:14:00Z">
            <w:rPr>
              <w:lang w:eastAsia="hu-HU"/>
            </w:rPr>
          </w:rPrChange>
        </w:rPr>
        <w:t>amiket megjelenítünk a képernyőn.</w:t>
      </w:r>
    </w:p>
    <w:p w14:paraId="6369C3ED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31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2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50E696E" wp14:editId="6A8A9C15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3B79DCD0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3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22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323" w:author="Révész Gergő László" w:date="2022-04-18T01:14:00Z">
            <w:rPr>
              <w:lang w:eastAsia="hu-HU"/>
            </w:rPr>
          </w:rPrChange>
        </w:rPr>
        <w:t>.1</w:t>
      </w:r>
      <w:del w:id="3324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325" w:author="Révész Gergő László" w:date="2022-04-18T01:14:00Z">
              <w:rPr>
                <w:lang w:eastAsia="hu-HU"/>
              </w:rPr>
            </w:rPrChange>
          </w:rPr>
          <w:delText>4</w:delText>
        </w:r>
      </w:del>
      <w:ins w:id="3326" w:author="Révész Gergő" w:date="2022-04-06T15:57:00Z">
        <w:r w:rsidR="006E0AF7" w:rsidRPr="00C128CD">
          <w:rPr>
            <w:color w:val="000000" w:themeColor="text1"/>
            <w:lang w:eastAsia="hu-HU"/>
            <w:rPrChange w:id="3327" w:author="Révész Gergő László" w:date="2022-04-18T01:14:00Z">
              <w:rPr>
                <w:lang w:eastAsia="hu-HU"/>
              </w:rPr>
            </w:rPrChange>
          </w:rPr>
          <w:t>5</w:t>
        </w:r>
      </w:ins>
      <w:r w:rsidR="00696AB6" w:rsidRPr="00C128CD">
        <w:rPr>
          <w:color w:val="000000" w:themeColor="text1"/>
          <w:rPrChange w:id="3328" w:author="Révész Gergő László" w:date="2022-04-18T01:14:00Z">
            <w:rPr/>
          </w:rPrChange>
        </w:rPr>
        <w:t>. ábra</w:t>
      </w:r>
      <w:del w:id="3329" w:author="Révész Gergő László" w:date="2022-04-09T22:23:00Z">
        <w:r w:rsidR="00696AB6" w:rsidRPr="00C128CD" w:rsidDel="00A23049">
          <w:rPr>
            <w:color w:val="000000" w:themeColor="text1"/>
            <w:rPrChange w:id="3330" w:author="Révész Gergő László" w:date="2022-04-18T01:14:00Z">
              <w:rPr/>
            </w:rPrChange>
          </w:rPr>
          <w:delText>.</w:delText>
        </w:r>
      </w:del>
      <w:ins w:id="3331" w:author="Révész Gergő László" w:date="2022-04-09T22:23:00Z">
        <w:r w:rsidR="00A23049" w:rsidRPr="00C128CD">
          <w:rPr>
            <w:color w:val="000000" w:themeColor="text1"/>
            <w:rPrChange w:id="3332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333" w:author="Révész Gergő László" w:date="2022-04-18T01:14:00Z">
            <w:rPr/>
          </w:rPrChange>
        </w:rPr>
        <w:t xml:space="preserve"> Aktívan futó </w:t>
      </w:r>
      <w:r w:rsidR="00850747" w:rsidRPr="00C128CD">
        <w:rPr>
          <w:color w:val="000000" w:themeColor="text1"/>
          <w:rPrChange w:id="3334" w:author="Révész Gergő László" w:date="2022-04-18T01:14:00Z">
            <w:rPr/>
          </w:rPrChange>
        </w:rPr>
        <w:t>feladatok</w:t>
      </w:r>
      <w:r w:rsidR="00696AB6" w:rsidRPr="00C128CD">
        <w:rPr>
          <w:color w:val="000000" w:themeColor="text1"/>
          <w:rPrChange w:id="3335" w:author="Révész Gergő László" w:date="2022-04-18T01:14:00Z">
            <w:rPr/>
          </w:rPrChange>
        </w:rPr>
        <w:t xml:space="preserve"> listája</w:t>
      </w:r>
    </w:p>
    <w:p w14:paraId="2C4A418C" w14:textId="32DF629E" w:rsidR="00F549F2" w:rsidRPr="00C128CD" w:rsidRDefault="00F549F2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33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37" w:author="Révész Gergő László" w:date="2022-04-18T01:14:00Z">
            <w:rPr>
              <w:lang w:eastAsia="hu-HU"/>
            </w:rPr>
          </w:rPrChange>
        </w:rPr>
        <w:t>A</w:t>
      </w:r>
      <w:r w:rsidR="00391442" w:rsidRPr="00C128CD">
        <w:rPr>
          <w:color w:val="000000" w:themeColor="text1"/>
          <w:lang w:eastAsia="hu-HU"/>
          <w:rPrChange w:id="3338" w:author="Révész Gergő László" w:date="2022-04-18T01:14:00Z">
            <w:rPr>
              <w:lang w:eastAsia="hu-HU"/>
            </w:rPr>
          </w:rPrChange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Pr="00C128CD" w:rsidRDefault="00D05C8D" w:rsidP="0083102C">
      <w:pPr>
        <w:keepNext/>
        <w:ind w:firstLine="0"/>
        <w:jc w:val="center"/>
        <w:rPr>
          <w:color w:val="000000" w:themeColor="text1"/>
          <w:rPrChange w:id="333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4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4D18E7BC" w:rsidR="00D05C8D" w:rsidRPr="00C128CD" w:rsidRDefault="00566A58" w:rsidP="0083102C">
      <w:pPr>
        <w:pStyle w:val="Kpalrs"/>
        <w:ind w:firstLine="0"/>
        <w:jc w:val="center"/>
        <w:rPr>
          <w:color w:val="000000" w:themeColor="text1"/>
          <w:lang w:eastAsia="hu-HU"/>
          <w:rPrChange w:id="334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42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343" w:author="Révész Gergő László" w:date="2022-04-18T01:14:00Z">
            <w:rPr>
              <w:lang w:eastAsia="hu-HU"/>
            </w:rPr>
          </w:rPrChange>
        </w:rPr>
        <w:t>.1</w:t>
      </w:r>
      <w:del w:id="3344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345" w:author="Révész Gergő László" w:date="2022-04-18T01:14:00Z">
              <w:rPr>
                <w:lang w:eastAsia="hu-HU"/>
              </w:rPr>
            </w:rPrChange>
          </w:rPr>
          <w:delText>5</w:delText>
        </w:r>
      </w:del>
      <w:ins w:id="3346" w:author="Révész Gergő" w:date="2022-04-06T15:57:00Z">
        <w:r w:rsidR="006E0AF7" w:rsidRPr="00C128CD">
          <w:rPr>
            <w:color w:val="000000" w:themeColor="text1"/>
            <w:lang w:eastAsia="hu-HU"/>
            <w:rPrChange w:id="3347" w:author="Révész Gergő László" w:date="2022-04-18T01:14:00Z">
              <w:rPr>
                <w:lang w:eastAsia="hu-HU"/>
              </w:rPr>
            </w:rPrChange>
          </w:rPr>
          <w:t>6</w:t>
        </w:r>
      </w:ins>
      <w:r w:rsidR="00696AB6" w:rsidRPr="00C128CD">
        <w:rPr>
          <w:color w:val="000000" w:themeColor="text1"/>
          <w:lang w:eastAsia="hu-HU"/>
          <w:rPrChange w:id="3348" w:author="Révész Gergő László" w:date="2022-04-18T01:14:00Z">
            <w:rPr>
              <w:lang w:eastAsia="hu-HU"/>
            </w:rPr>
          </w:rPrChange>
        </w:rPr>
        <w:t>. ábra</w:t>
      </w:r>
      <w:ins w:id="3349" w:author="Révész Gergő László" w:date="2022-04-09T22:23:00Z">
        <w:r w:rsidR="00A23049" w:rsidRPr="00C128CD">
          <w:rPr>
            <w:color w:val="000000" w:themeColor="text1"/>
            <w:lang w:eastAsia="hu-HU"/>
            <w:rPrChange w:id="3350" w:author="Révész Gergő László" w:date="2022-04-18T01:14:00Z">
              <w:rPr>
                <w:lang w:eastAsia="hu-HU"/>
              </w:rPr>
            </w:rPrChange>
          </w:rPr>
          <w:t>:</w:t>
        </w:r>
      </w:ins>
      <w:del w:id="3351" w:author="Révész Gergő László" w:date="2022-04-09T22:23:00Z">
        <w:r w:rsidR="00696AB6" w:rsidRPr="00C128CD" w:rsidDel="00A23049">
          <w:rPr>
            <w:color w:val="000000" w:themeColor="text1"/>
            <w:lang w:eastAsia="hu-HU"/>
            <w:rPrChange w:id="3352" w:author="Révész Gergő László" w:date="2022-04-18T01:14:00Z">
              <w:rPr>
                <w:lang w:eastAsia="hu-HU"/>
              </w:rPr>
            </w:rPrChange>
          </w:rPr>
          <w:delText>.</w:delText>
        </w:r>
      </w:del>
      <w:r w:rsidR="00696AB6" w:rsidRPr="00C128CD">
        <w:rPr>
          <w:color w:val="000000" w:themeColor="text1"/>
          <w:rPrChange w:id="3353" w:author="Révész Gergő László" w:date="2022-04-18T01:14:00Z">
            <w:rPr/>
          </w:rPrChange>
        </w:rPr>
        <w:t xml:space="preserve"> Utolsó frissítés időpontjának frissülése</w:t>
      </w:r>
    </w:p>
    <w:p w14:paraId="32934AB7" w14:textId="77777777" w:rsidR="0040275F" w:rsidRPr="00C128CD" w:rsidRDefault="0040275F" w:rsidP="00B62B70">
      <w:pPr>
        <w:rPr>
          <w:color w:val="000000" w:themeColor="text1"/>
          <w:rPrChange w:id="3354" w:author="Révész Gergő László" w:date="2022-04-18T01:14:00Z">
            <w:rPr/>
          </w:rPrChange>
        </w:rPr>
      </w:pPr>
    </w:p>
    <w:p w14:paraId="4A50D649" w14:textId="698D221F" w:rsidR="00D05C8D" w:rsidRPr="00C128CD" w:rsidRDefault="00566A58" w:rsidP="006E0AF7">
      <w:pPr>
        <w:pStyle w:val="Cmsor3"/>
      </w:pPr>
      <w:bookmarkStart w:id="3355" w:name="_Toc101134579"/>
      <w:proofErr w:type="gramStart"/>
      <w:r w:rsidRPr="00C128CD">
        <w:t>3</w:t>
      </w:r>
      <w:r w:rsidR="00D05C8D" w:rsidRPr="00C128CD">
        <w:t xml:space="preserve">.1.5. </w:t>
      </w:r>
      <w:ins w:id="3356" w:author="Révész Gergő" w:date="2022-04-06T15:36:00Z">
        <w:r w:rsidR="007733C3" w:rsidRPr="00C128CD">
          <w:t xml:space="preserve"> </w:t>
        </w:r>
      </w:ins>
      <w:r w:rsidR="00D05C8D" w:rsidRPr="00C128CD">
        <w:t>Törlés</w:t>
      </w:r>
      <w:proofErr w:type="gramEnd"/>
      <w:r w:rsidR="00D05C8D" w:rsidRPr="00C128CD">
        <w:t xml:space="preserve"> funkció</w:t>
      </w:r>
      <w:bookmarkEnd w:id="3355"/>
    </w:p>
    <w:p w14:paraId="1C238670" w14:textId="77777777" w:rsidR="0040275F" w:rsidRPr="00C128CD" w:rsidRDefault="0040275F" w:rsidP="0040275F">
      <w:pPr>
        <w:rPr>
          <w:color w:val="000000" w:themeColor="text1"/>
          <w:lang w:eastAsia="hu-HU"/>
          <w:rPrChange w:id="3357" w:author="Révész Gergő László" w:date="2022-04-18T01:14:00Z">
            <w:rPr>
              <w:lang w:eastAsia="hu-HU"/>
            </w:rPr>
          </w:rPrChange>
        </w:rPr>
      </w:pPr>
    </w:p>
    <w:p w14:paraId="548FCD75" w14:textId="7966F6E5" w:rsidR="00F972FB" w:rsidRPr="00C128CD" w:rsidRDefault="00F61243" w:rsidP="0040275F">
      <w:pPr>
        <w:ind w:firstLine="0"/>
        <w:rPr>
          <w:color w:val="000000" w:themeColor="text1"/>
          <w:lang w:eastAsia="hu-HU"/>
          <w:rPrChange w:id="335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359" w:author="Révész Gergő László" w:date="2022-04-18T01:14:00Z">
            <w:rPr>
              <w:lang w:eastAsia="hu-HU"/>
            </w:rPr>
          </w:rPrChange>
        </w:rPr>
        <w:t xml:space="preserve">Egy </w:t>
      </w:r>
      <w:r w:rsidR="00850747" w:rsidRPr="00C128CD">
        <w:rPr>
          <w:color w:val="000000" w:themeColor="text1"/>
          <w:lang w:eastAsia="hu-HU"/>
          <w:rPrChange w:id="3360" w:author="Révész Gergő László" w:date="2022-04-18T01:14:00Z">
            <w:rPr>
              <w:lang w:eastAsia="hu-HU"/>
            </w:rPr>
          </w:rPrChange>
        </w:rPr>
        <w:t>feladat</w:t>
      </w:r>
      <w:r w:rsidRPr="00C128CD">
        <w:rPr>
          <w:color w:val="000000" w:themeColor="text1"/>
          <w:lang w:eastAsia="hu-HU"/>
          <w:rPrChange w:id="3361" w:author="Révész Gergő László" w:date="2022-04-18T01:14:00Z">
            <w:rPr>
              <w:lang w:eastAsia="hu-HU"/>
            </w:rPr>
          </w:rPrChange>
        </w:rPr>
        <w:t xml:space="preserve"> bármikor</w:t>
      </w:r>
      <w:r w:rsidR="00F972FB" w:rsidRPr="00C128CD">
        <w:rPr>
          <w:color w:val="000000" w:themeColor="text1"/>
          <w:lang w:eastAsia="hu-HU"/>
          <w:rPrChange w:id="3362" w:author="Révész Gergő László" w:date="2022-04-18T01:14:00Z">
            <w:rPr>
              <w:lang w:eastAsia="hu-HU"/>
            </w:rPr>
          </w:rPrChange>
        </w:rPr>
        <w:t xml:space="preserve"> leállítható, és törölhető</w:t>
      </w:r>
      <w:r w:rsidRPr="00C128CD">
        <w:rPr>
          <w:color w:val="000000" w:themeColor="text1"/>
          <w:lang w:eastAsia="hu-HU"/>
          <w:rPrChange w:id="3363" w:author="Révész Gergő László" w:date="2022-04-18T01:14:00Z">
            <w:rPr>
              <w:lang w:eastAsia="hu-HU"/>
            </w:rPr>
          </w:rPrChange>
        </w:rPr>
        <w:t xml:space="preserve">. Ehhez a törlés gomb megnyomására van szükség. </w:t>
      </w:r>
      <w:r w:rsidR="00F972FB" w:rsidRPr="00C128CD">
        <w:rPr>
          <w:color w:val="000000" w:themeColor="text1"/>
          <w:lang w:eastAsia="hu-HU"/>
          <w:rPrChange w:id="3364" w:author="Révész Gergő László" w:date="2022-04-18T01:14:00Z">
            <w:rPr>
              <w:lang w:eastAsia="hu-HU"/>
            </w:rPr>
          </w:rPrChange>
        </w:rPr>
        <w:t>Hatására</w:t>
      </w:r>
      <w:r w:rsidRPr="00C128CD">
        <w:rPr>
          <w:color w:val="000000" w:themeColor="text1"/>
          <w:lang w:eastAsia="hu-HU"/>
          <w:rPrChange w:id="3365" w:author="Révész Gergő László" w:date="2022-04-18T01:14:00Z">
            <w:rPr>
              <w:lang w:eastAsia="hu-HU"/>
            </w:rPr>
          </w:rPrChange>
        </w:rPr>
        <w:t xml:space="preserve"> a futó </w:t>
      </w:r>
      <w:proofErr w:type="spellStart"/>
      <w:r w:rsidRPr="00C128CD">
        <w:rPr>
          <w:color w:val="000000" w:themeColor="text1"/>
          <w:lang w:eastAsia="hu-HU"/>
          <w:rPrChange w:id="3366" w:author="Révész Gergő László" w:date="2022-04-18T01:14:00Z">
            <w:rPr>
              <w:lang w:eastAsia="hu-HU"/>
            </w:rPr>
          </w:rPrChange>
        </w:rPr>
        <w:t>dll</w:t>
      </w:r>
      <w:proofErr w:type="spellEnd"/>
      <w:r w:rsidR="00F972FB" w:rsidRPr="00C128CD">
        <w:rPr>
          <w:color w:val="000000" w:themeColor="text1"/>
          <w:lang w:eastAsia="hu-HU"/>
          <w:rPrChange w:id="3367" w:author="Révész Gergő László" w:date="2022-04-18T01:14:00Z">
            <w:rPr>
              <w:lang w:eastAsia="hu-HU"/>
            </w:rPr>
          </w:rPrChange>
        </w:rPr>
        <w:t>-ek</w:t>
      </w:r>
      <w:r w:rsidRPr="00C128CD">
        <w:rPr>
          <w:color w:val="000000" w:themeColor="text1"/>
          <w:lang w:eastAsia="hu-HU"/>
          <w:rPrChange w:id="3368" w:author="Révész Gergő László" w:date="2022-04-18T01:14:00Z">
            <w:rPr>
              <w:lang w:eastAsia="hu-HU"/>
            </w:rPr>
          </w:rPrChange>
        </w:rPr>
        <w:t xml:space="preserve"> el lesz</w:t>
      </w:r>
      <w:r w:rsidR="00F972FB" w:rsidRPr="00C128CD">
        <w:rPr>
          <w:color w:val="000000" w:themeColor="text1"/>
          <w:lang w:eastAsia="hu-HU"/>
          <w:rPrChange w:id="3369" w:author="Révész Gergő László" w:date="2022-04-18T01:14:00Z">
            <w:rPr>
              <w:lang w:eastAsia="hu-HU"/>
            </w:rPr>
          </w:rPrChange>
        </w:rPr>
        <w:t>nek</w:t>
      </w:r>
      <w:r w:rsidRPr="00C128CD">
        <w:rPr>
          <w:color w:val="000000" w:themeColor="text1"/>
          <w:lang w:eastAsia="hu-HU"/>
          <w:rPrChange w:id="3370" w:author="Révész Gergő László" w:date="2022-04-18T01:14:00Z">
            <w:rPr>
              <w:lang w:eastAsia="hu-HU"/>
            </w:rPr>
          </w:rPrChange>
        </w:rPr>
        <w:t xml:space="preserve"> engedve a függőségek közül, </w:t>
      </w:r>
      <w:r w:rsidR="00F972FB" w:rsidRPr="00C128CD">
        <w:rPr>
          <w:color w:val="000000" w:themeColor="text1"/>
          <w:lang w:eastAsia="hu-HU"/>
          <w:rPrChange w:id="3371" w:author="Révész Gergő László" w:date="2022-04-18T01:14:00Z">
            <w:rPr>
              <w:lang w:eastAsia="hu-HU"/>
            </w:rPr>
          </w:rPrChange>
        </w:rPr>
        <w:t xml:space="preserve">majd </w:t>
      </w:r>
      <w:r w:rsidR="00BE7FCE" w:rsidRPr="00C128CD">
        <w:rPr>
          <w:color w:val="000000" w:themeColor="text1"/>
          <w:lang w:eastAsia="hu-HU"/>
          <w:rPrChange w:id="3372" w:author="Révész Gergő László" w:date="2022-04-18T01:14:00Z">
            <w:rPr>
              <w:lang w:eastAsia="hu-HU"/>
            </w:rPr>
          </w:rPrChange>
        </w:rPr>
        <w:t xml:space="preserve">a gyökér könyvtárukkal együtt </w:t>
      </w:r>
      <w:r w:rsidR="00F972FB" w:rsidRPr="00C128CD">
        <w:rPr>
          <w:color w:val="000000" w:themeColor="text1"/>
          <w:lang w:eastAsia="hu-HU"/>
          <w:rPrChange w:id="3373" w:author="Révész Gergő László" w:date="2022-04-18T01:14:00Z">
            <w:rPr>
              <w:lang w:eastAsia="hu-HU"/>
            </w:rPr>
          </w:rPrChange>
        </w:rPr>
        <w:t>törlődnek is</w:t>
      </w:r>
      <w:r w:rsidR="0007064C" w:rsidRPr="00C128CD">
        <w:rPr>
          <w:color w:val="000000" w:themeColor="text1"/>
          <w:lang w:eastAsia="hu-HU"/>
          <w:rPrChange w:id="3374" w:author="Révész Gergő László" w:date="2022-04-18T01:14:00Z">
            <w:rPr>
              <w:lang w:eastAsia="hu-HU"/>
            </w:rPr>
          </w:rPrChange>
        </w:rPr>
        <w:t xml:space="preserve">, </w:t>
      </w:r>
      <w:r w:rsidR="00A770C8" w:rsidRPr="00C128CD">
        <w:rPr>
          <w:color w:val="000000" w:themeColor="text1"/>
          <w:lang w:eastAsia="hu-HU"/>
          <w:rPrChange w:id="3375" w:author="Révész Gergő László" w:date="2022-04-18T01:14:00Z">
            <w:rPr>
              <w:lang w:eastAsia="hu-HU"/>
            </w:rPr>
          </w:rPrChange>
        </w:rPr>
        <w:t>és</w:t>
      </w:r>
      <w:r w:rsidR="00F420D6" w:rsidRPr="00C128CD">
        <w:rPr>
          <w:color w:val="000000" w:themeColor="text1"/>
          <w:lang w:eastAsia="hu-HU"/>
          <w:rPrChange w:id="3376" w:author="Révész Gergő László" w:date="2022-04-18T01:14:00Z">
            <w:rPr>
              <w:lang w:eastAsia="hu-HU"/>
            </w:rPr>
          </w:rPrChange>
        </w:rPr>
        <w:t xml:space="preserve"> a</w:t>
      </w:r>
      <w:r w:rsidR="0007064C" w:rsidRPr="00C128CD">
        <w:rPr>
          <w:color w:val="000000" w:themeColor="text1"/>
          <w:lang w:eastAsia="hu-HU"/>
          <w:rPrChange w:id="3377" w:author="Révész Gergő László" w:date="2022-04-18T01:14:00Z">
            <w:rPr>
              <w:lang w:eastAsia="hu-HU"/>
            </w:rPr>
          </w:rPrChange>
        </w:rPr>
        <w:t xml:space="preserve"> </w:t>
      </w:r>
      <w:r w:rsidR="00F972FB" w:rsidRPr="00C128CD">
        <w:rPr>
          <w:color w:val="000000" w:themeColor="text1"/>
          <w:lang w:eastAsia="hu-HU"/>
          <w:rPrChange w:id="3378" w:author="Révész Gergő László" w:date="2022-04-18T01:14:00Z">
            <w:rPr>
              <w:lang w:eastAsia="hu-HU"/>
            </w:rPr>
          </w:rPrChange>
        </w:rPr>
        <w:t>művelet eredménye naplózásra kerül.</w:t>
      </w:r>
    </w:p>
    <w:p w14:paraId="4DAA8BFB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37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38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4F7EFEC6" w:rsidR="001818D0" w:rsidRPr="00C128CD" w:rsidRDefault="00566A58" w:rsidP="00F420D6">
      <w:pPr>
        <w:pStyle w:val="Kpalrs"/>
        <w:ind w:firstLine="0"/>
        <w:jc w:val="center"/>
        <w:rPr>
          <w:color w:val="000000" w:themeColor="text1"/>
          <w:rPrChange w:id="3381" w:author="Révész Gergő László" w:date="2022-04-18T01:14:00Z">
            <w:rPr/>
          </w:rPrChange>
        </w:rPr>
      </w:pPr>
      <w:r w:rsidRPr="00C128CD">
        <w:rPr>
          <w:color w:val="000000" w:themeColor="text1"/>
          <w:lang w:eastAsia="hu-HU"/>
          <w:rPrChange w:id="3382" w:author="Révész Gergő László" w:date="2022-04-18T01:14:00Z">
            <w:rPr>
              <w:lang w:eastAsia="hu-HU"/>
            </w:rPr>
          </w:rPrChange>
        </w:rPr>
        <w:t>3</w:t>
      </w:r>
      <w:r w:rsidR="00696AB6" w:rsidRPr="00C128CD">
        <w:rPr>
          <w:color w:val="000000" w:themeColor="text1"/>
          <w:lang w:eastAsia="hu-HU"/>
          <w:rPrChange w:id="3383" w:author="Révész Gergő László" w:date="2022-04-18T01:14:00Z">
            <w:rPr>
              <w:lang w:eastAsia="hu-HU"/>
            </w:rPr>
          </w:rPrChange>
        </w:rPr>
        <w:t>.1</w:t>
      </w:r>
      <w:ins w:id="3384" w:author="Révész Gergő" w:date="2022-04-06T15:57:00Z">
        <w:r w:rsidR="006E0AF7" w:rsidRPr="00C128CD">
          <w:rPr>
            <w:color w:val="000000" w:themeColor="text1"/>
            <w:lang w:eastAsia="hu-HU"/>
            <w:rPrChange w:id="3385" w:author="Révész Gergő László" w:date="2022-04-18T01:14:00Z">
              <w:rPr>
                <w:lang w:eastAsia="hu-HU"/>
              </w:rPr>
            </w:rPrChange>
          </w:rPr>
          <w:t>7</w:t>
        </w:r>
      </w:ins>
      <w:del w:id="3386" w:author="Révész Gergő" w:date="2022-04-06T15:57:00Z">
        <w:r w:rsidR="00BA22D0" w:rsidRPr="00C128CD" w:rsidDel="006E0AF7">
          <w:rPr>
            <w:color w:val="000000" w:themeColor="text1"/>
            <w:lang w:eastAsia="hu-HU"/>
            <w:rPrChange w:id="3387" w:author="Révész Gergő László" w:date="2022-04-18T01:14:00Z">
              <w:rPr>
                <w:lang w:eastAsia="hu-HU"/>
              </w:rPr>
            </w:rPrChange>
          </w:rPr>
          <w:delText>6</w:delText>
        </w:r>
      </w:del>
      <w:r w:rsidR="00696AB6" w:rsidRPr="00C128CD">
        <w:rPr>
          <w:color w:val="000000" w:themeColor="text1"/>
          <w:rPrChange w:id="3388" w:author="Révész Gergő László" w:date="2022-04-18T01:14:00Z">
            <w:rPr/>
          </w:rPrChange>
        </w:rPr>
        <w:t>. ábra</w:t>
      </w:r>
      <w:ins w:id="3389" w:author="Révész Gergő László" w:date="2022-04-09T22:23:00Z">
        <w:r w:rsidR="00A23049" w:rsidRPr="00C128CD">
          <w:rPr>
            <w:color w:val="000000" w:themeColor="text1"/>
            <w:rPrChange w:id="3390" w:author="Révész Gergő László" w:date="2022-04-18T01:14:00Z">
              <w:rPr/>
            </w:rPrChange>
          </w:rPr>
          <w:t>:</w:t>
        </w:r>
      </w:ins>
      <w:del w:id="3391" w:author="Révész Gergő László" w:date="2022-04-09T22:23:00Z">
        <w:r w:rsidR="00696AB6" w:rsidRPr="00C128CD" w:rsidDel="00A23049">
          <w:rPr>
            <w:color w:val="000000" w:themeColor="text1"/>
            <w:rPrChange w:id="3392" w:author="Révész Gergő László" w:date="2022-04-18T01:14:00Z">
              <w:rPr/>
            </w:rPrChange>
          </w:rPr>
          <w:delText>.</w:delText>
        </w:r>
      </w:del>
      <w:r w:rsidR="00696AB6" w:rsidRPr="00C128CD">
        <w:rPr>
          <w:color w:val="000000" w:themeColor="text1"/>
          <w:rPrChange w:id="3393" w:author="Révész Gergő László" w:date="2022-04-18T01:14:00Z">
            <w:rPr/>
          </w:rPrChange>
        </w:rPr>
        <w:t xml:space="preserve"> Naplóadat sikertelen törlésről</w:t>
      </w:r>
    </w:p>
    <w:p w14:paraId="27ACC1D7" w14:textId="71F94F85" w:rsidR="00A551A0" w:rsidRPr="00C128CD" w:rsidRDefault="00A551A0" w:rsidP="00A551A0">
      <w:pPr>
        <w:rPr>
          <w:color w:val="000000" w:themeColor="text1"/>
          <w:rPrChange w:id="3394" w:author="Révész Gergő László" w:date="2022-04-18T01:14:00Z">
            <w:rPr/>
          </w:rPrChange>
        </w:rPr>
      </w:pPr>
      <w:r w:rsidRPr="00C128CD">
        <w:rPr>
          <w:color w:val="000000" w:themeColor="text1"/>
          <w:rPrChange w:id="3395" w:author="Révész Gergő László" w:date="2022-04-18T01:14:00Z">
            <w:rPr/>
          </w:rPrChange>
        </w:rPr>
        <w:t xml:space="preserve">Amennyiben egy </w:t>
      </w:r>
      <w:proofErr w:type="spellStart"/>
      <w:r w:rsidRPr="00C128CD">
        <w:rPr>
          <w:color w:val="000000" w:themeColor="text1"/>
          <w:rPrChange w:id="3396" w:author="Révész Gergő László" w:date="2022-04-18T01:14:00Z">
            <w:rPr/>
          </w:rPrChange>
        </w:rPr>
        <w:t>dll</w:t>
      </w:r>
      <w:proofErr w:type="spellEnd"/>
      <w:r w:rsidRPr="00C128CD">
        <w:rPr>
          <w:color w:val="000000" w:themeColor="text1"/>
          <w:rPrChange w:id="3397" w:author="Révész Gergő László" w:date="2022-04-18T01:14:00Z">
            <w:rPr/>
          </w:rPrChange>
        </w:rPr>
        <w:t xml:space="preserve"> törlése nem sikerül, mert a program nem tudja elengedni az assembly-re mutató referenciát, a </w:t>
      </w:r>
      <w:r w:rsidR="00850747" w:rsidRPr="00C128CD">
        <w:rPr>
          <w:color w:val="000000" w:themeColor="text1"/>
          <w:rPrChange w:id="3398" w:author="Révész Gergő László" w:date="2022-04-18T01:14:00Z">
            <w:rPr/>
          </w:rPrChange>
        </w:rPr>
        <w:t>feladat</w:t>
      </w:r>
      <w:r w:rsidRPr="00C128CD">
        <w:rPr>
          <w:color w:val="000000" w:themeColor="text1"/>
          <w:rPrChange w:id="3399" w:author="Révész Gergő László" w:date="2022-04-18T01:14:00Z">
            <w:rPr/>
          </w:rPrChange>
        </w:rPr>
        <w:t xml:space="preserve"> </w:t>
      </w:r>
      <w:r w:rsidR="00850747" w:rsidRPr="00C128CD">
        <w:rPr>
          <w:color w:val="000000" w:themeColor="text1"/>
          <w:rPrChange w:id="3400" w:author="Révész Gergő László" w:date="2022-04-18T01:14:00Z">
            <w:rPr/>
          </w:rPrChange>
        </w:rPr>
        <w:t>futtatása</w:t>
      </w:r>
      <w:r w:rsidRPr="00C128CD">
        <w:rPr>
          <w:color w:val="000000" w:themeColor="text1"/>
          <w:rPrChange w:id="3401" w:author="Révész Gergő László" w:date="2022-04-18T01:14:00Z">
            <w:rPr/>
          </w:rPrChange>
        </w:rPr>
        <w:t xml:space="preserve"> megáll a gyökérkönyvtár törlése nélkül</w:t>
      </w:r>
      <w:r w:rsidR="000F1AE0" w:rsidRPr="00C128CD">
        <w:rPr>
          <w:color w:val="000000" w:themeColor="text1"/>
          <w:rPrChange w:id="3402" w:author="Révész Gergő László" w:date="2022-04-18T01:14:00Z">
            <w:rPr/>
          </w:rPrChange>
        </w:rPr>
        <w:t xml:space="preserve"> is.</w:t>
      </w:r>
    </w:p>
    <w:p w14:paraId="21B0F1C3" w14:textId="6415D8BC" w:rsidR="009044BA" w:rsidRPr="00C128CD" w:rsidRDefault="00566A58" w:rsidP="006E0AF7">
      <w:pPr>
        <w:pStyle w:val="Cmsor3"/>
      </w:pPr>
      <w:bookmarkStart w:id="3403" w:name="_Toc101134580"/>
      <w:proofErr w:type="gramStart"/>
      <w:r w:rsidRPr="00C128CD">
        <w:lastRenderedPageBreak/>
        <w:t>3</w:t>
      </w:r>
      <w:r w:rsidR="009044BA" w:rsidRPr="00C128CD">
        <w:t>.1.</w:t>
      </w:r>
      <w:r w:rsidR="00D05C8D" w:rsidRPr="00C128CD">
        <w:t>6</w:t>
      </w:r>
      <w:r w:rsidR="009044BA" w:rsidRPr="00C128CD">
        <w:t xml:space="preserve">. </w:t>
      </w:r>
      <w:ins w:id="3404" w:author="Révész Gergő" w:date="2022-04-06T15:36:00Z">
        <w:r w:rsidR="007733C3" w:rsidRPr="00C128CD">
          <w:t xml:space="preserve"> </w:t>
        </w:r>
      </w:ins>
      <w:r w:rsidR="009044BA" w:rsidRPr="00C128CD">
        <w:t>Leállítás</w:t>
      </w:r>
      <w:proofErr w:type="gramEnd"/>
      <w:r w:rsidR="009044BA" w:rsidRPr="00C128CD">
        <w:t xml:space="preserve"> funkció</w:t>
      </w:r>
      <w:bookmarkEnd w:id="3403"/>
    </w:p>
    <w:p w14:paraId="247A35A7" w14:textId="77777777" w:rsidR="0040275F" w:rsidRPr="00C128CD" w:rsidRDefault="0040275F" w:rsidP="0040275F">
      <w:pPr>
        <w:rPr>
          <w:color w:val="000000" w:themeColor="text1"/>
          <w:lang w:eastAsia="hu-HU"/>
          <w:rPrChange w:id="3405" w:author="Révész Gergő László" w:date="2022-04-18T01:14:00Z">
            <w:rPr>
              <w:lang w:eastAsia="hu-HU"/>
            </w:rPr>
          </w:rPrChange>
        </w:rPr>
      </w:pPr>
    </w:p>
    <w:p w14:paraId="1ADD738B" w14:textId="356F5626" w:rsidR="00A85162" w:rsidRPr="00C128CD" w:rsidRDefault="00A85162" w:rsidP="0040275F">
      <w:pPr>
        <w:ind w:firstLine="0"/>
        <w:rPr>
          <w:color w:val="000000" w:themeColor="text1"/>
          <w:lang w:eastAsia="hu-HU"/>
          <w:rPrChange w:id="340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07" w:author="Révész Gergő László" w:date="2022-04-18T01:14:00Z">
            <w:rPr>
              <w:lang w:eastAsia="hu-HU"/>
            </w:rPr>
          </w:rPrChange>
        </w:rPr>
        <w:t>A felületen található leállítás gomb</w:t>
      </w:r>
      <w:r w:rsidR="00F420D6" w:rsidRPr="00C128CD">
        <w:rPr>
          <w:color w:val="000000" w:themeColor="text1"/>
          <w:lang w:eastAsia="hu-HU"/>
          <w:rPrChange w:id="3408" w:author="Révész Gergő László" w:date="2022-04-18T01:14:00Z">
            <w:rPr>
              <w:lang w:eastAsia="hu-HU"/>
            </w:rPr>
          </w:rPrChange>
        </w:rPr>
        <w:t>nak</w:t>
      </w:r>
      <w:r w:rsidRPr="00C128CD">
        <w:rPr>
          <w:color w:val="000000" w:themeColor="text1"/>
          <w:lang w:eastAsia="hu-HU"/>
          <w:rPrChange w:id="3409" w:author="Révész Gergő László" w:date="2022-04-18T01:14:00Z">
            <w:rPr>
              <w:lang w:eastAsia="hu-HU"/>
            </w:rPr>
          </w:rPrChange>
        </w:rPr>
        <w:t xml:space="preserve"> 2 feladat</w:t>
      </w:r>
      <w:r w:rsidR="00F420D6" w:rsidRPr="00C128CD">
        <w:rPr>
          <w:color w:val="000000" w:themeColor="text1"/>
          <w:lang w:eastAsia="hu-HU"/>
          <w:rPrChange w:id="3410" w:author="Révész Gergő László" w:date="2022-04-18T01:14:00Z">
            <w:rPr>
              <w:lang w:eastAsia="hu-HU"/>
            </w:rPr>
          </w:rPrChange>
        </w:rPr>
        <w:t>a van</w:t>
      </w:r>
      <w:r w:rsidRPr="00C128CD">
        <w:rPr>
          <w:color w:val="000000" w:themeColor="text1"/>
          <w:lang w:eastAsia="hu-HU"/>
          <w:rPrChange w:id="3411" w:author="Révész Gergő László" w:date="2022-04-18T01:14:00Z">
            <w:rPr>
              <w:lang w:eastAsia="hu-HU"/>
            </w:rPr>
          </w:rPrChange>
        </w:rPr>
        <w:t xml:space="preserve">. Az egyik, hogy </w:t>
      </w:r>
      <w:r w:rsidR="00F420D6" w:rsidRPr="00C128CD">
        <w:rPr>
          <w:color w:val="000000" w:themeColor="text1"/>
          <w:lang w:eastAsia="hu-HU"/>
          <w:rPrChange w:id="3412" w:author="Révész Gergő László" w:date="2022-04-18T01:14:00Z">
            <w:rPr>
              <w:lang w:eastAsia="hu-HU"/>
            </w:rPr>
          </w:rPrChange>
        </w:rPr>
        <w:t xml:space="preserve">kérvényezze </w:t>
      </w:r>
      <w:r w:rsidRPr="00C128CD">
        <w:rPr>
          <w:color w:val="000000" w:themeColor="text1"/>
          <w:lang w:eastAsia="hu-HU"/>
          <w:rPrChange w:id="3413" w:author="Révész Gergő László" w:date="2022-04-18T01:14:00Z">
            <w:rPr>
              <w:lang w:eastAsia="hu-HU"/>
            </w:rPr>
          </w:rPrChange>
        </w:rPr>
        <w:t xml:space="preserve">a TCP </w:t>
      </w:r>
      <w:proofErr w:type="spellStart"/>
      <w:r w:rsidRPr="00C128CD">
        <w:rPr>
          <w:color w:val="000000" w:themeColor="text1"/>
          <w:lang w:eastAsia="hu-HU"/>
          <w:rPrChange w:id="3414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Pr="00C128CD">
        <w:rPr>
          <w:color w:val="000000" w:themeColor="text1"/>
          <w:lang w:eastAsia="hu-HU"/>
          <w:rPrChange w:id="3415" w:author="Révész Gergő László" w:date="2022-04-18T01:14:00Z">
            <w:rPr>
              <w:lang w:eastAsia="hu-HU"/>
            </w:rPr>
          </w:rPrChange>
        </w:rPr>
        <w:t xml:space="preserve"> leállítását </w:t>
      </w:r>
      <w:r w:rsidR="00C776B1" w:rsidRPr="00C128CD">
        <w:rPr>
          <w:color w:val="000000" w:themeColor="text1"/>
          <w:lang w:eastAsia="hu-HU"/>
          <w:rPrChange w:id="3416" w:author="Révész Gergő László" w:date="2022-04-18T01:14:00Z">
            <w:rPr>
              <w:lang w:eastAsia="hu-HU"/>
            </w:rPr>
          </w:rPrChange>
        </w:rPr>
        <w:t xml:space="preserve">egy TCP kapcsolaton keresztül. A </w:t>
      </w:r>
      <w:proofErr w:type="spellStart"/>
      <w:r w:rsidR="00C776B1" w:rsidRPr="00C128CD">
        <w:rPr>
          <w:color w:val="000000" w:themeColor="text1"/>
          <w:lang w:eastAsia="hu-HU"/>
          <w:rPrChange w:id="3417" w:author="Révész Gergő László" w:date="2022-04-18T01:14:00Z">
            <w:rPr>
              <w:lang w:eastAsia="hu-HU"/>
            </w:rPr>
          </w:rPrChange>
        </w:rPr>
        <w:t>Listener</w:t>
      </w:r>
      <w:proofErr w:type="spellEnd"/>
      <w:r w:rsidR="00C776B1" w:rsidRPr="00C128CD">
        <w:rPr>
          <w:color w:val="000000" w:themeColor="text1"/>
          <w:lang w:eastAsia="hu-HU"/>
          <w:rPrChange w:id="3418" w:author="Révész Gergő László" w:date="2022-04-18T01:14:00Z">
            <w:rPr>
              <w:lang w:eastAsia="hu-HU"/>
            </w:rPr>
          </w:rPrChange>
        </w:rPr>
        <w:t xml:space="preserve"> sikeres leállítása naplózásra kerül.</w:t>
      </w:r>
    </w:p>
    <w:p w14:paraId="413D5227" w14:textId="77777777" w:rsidR="00696AB6" w:rsidRPr="00C128CD" w:rsidRDefault="00696AB6" w:rsidP="00F420D6">
      <w:pPr>
        <w:keepNext/>
        <w:ind w:firstLine="0"/>
        <w:jc w:val="center"/>
        <w:rPr>
          <w:color w:val="000000" w:themeColor="text1"/>
          <w:rPrChange w:id="3419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20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5E289307" wp14:editId="1A051AE8">
            <wp:extent cx="3240000" cy="1282084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28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76B30074" w:rsidR="00B57D7A" w:rsidRPr="00C128CD" w:rsidRDefault="00566A58" w:rsidP="00F420D6">
      <w:pPr>
        <w:pStyle w:val="Kpalrs"/>
        <w:ind w:firstLine="0"/>
        <w:jc w:val="center"/>
        <w:rPr>
          <w:color w:val="000000" w:themeColor="text1"/>
          <w:lang w:eastAsia="hu-HU"/>
          <w:rPrChange w:id="342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22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423" w:author="Révész Gergő László" w:date="2022-04-18T01:14:00Z">
            <w:rPr>
              <w:lang w:eastAsia="hu-HU"/>
            </w:rPr>
          </w:rPrChange>
        </w:rPr>
        <w:t>.1</w:t>
      </w:r>
      <w:del w:id="3424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425" w:author="Révész Gergő László" w:date="2022-04-18T01:14:00Z">
              <w:rPr>
                <w:lang w:eastAsia="hu-HU"/>
              </w:rPr>
            </w:rPrChange>
          </w:rPr>
          <w:delText>7</w:delText>
        </w:r>
      </w:del>
      <w:ins w:id="3426" w:author="Révész Gergő" w:date="2022-04-06T15:58:00Z">
        <w:r w:rsidR="006E0AF7" w:rsidRPr="00C128CD">
          <w:rPr>
            <w:color w:val="000000" w:themeColor="text1"/>
            <w:lang w:eastAsia="hu-HU"/>
            <w:rPrChange w:id="3427" w:author="Révész Gergő László" w:date="2022-04-18T01:14:00Z">
              <w:rPr>
                <w:lang w:eastAsia="hu-HU"/>
              </w:rPr>
            </w:rPrChange>
          </w:rPr>
          <w:t>8</w:t>
        </w:r>
      </w:ins>
      <w:r w:rsidR="00696AB6" w:rsidRPr="00C128CD">
        <w:rPr>
          <w:color w:val="000000" w:themeColor="text1"/>
          <w:rPrChange w:id="3428" w:author="Révész Gergő László" w:date="2022-04-18T01:14:00Z">
            <w:rPr/>
          </w:rPrChange>
        </w:rPr>
        <w:t>.</w:t>
      </w:r>
      <w:r w:rsidR="00C73070" w:rsidRPr="00C128CD">
        <w:rPr>
          <w:color w:val="000000" w:themeColor="text1"/>
          <w:rPrChange w:id="3429" w:author="Révész Gergő László" w:date="2022-04-18T01:14:00Z">
            <w:rPr/>
          </w:rPrChange>
        </w:rPr>
        <w:t xml:space="preserve"> ábra</w:t>
      </w:r>
      <w:del w:id="3430" w:author="Révész Gergő László" w:date="2022-04-09T22:24:00Z">
        <w:r w:rsidR="00C73070" w:rsidRPr="00C128CD" w:rsidDel="00A23049">
          <w:rPr>
            <w:color w:val="000000" w:themeColor="text1"/>
            <w:rPrChange w:id="3431" w:author="Révész Gergő László" w:date="2022-04-18T01:14:00Z">
              <w:rPr/>
            </w:rPrChange>
          </w:rPr>
          <w:delText>.</w:delText>
        </w:r>
      </w:del>
      <w:ins w:id="3432" w:author="Révész Gergő László" w:date="2022-04-09T22:24:00Z">
        <w:r w:rsidR="00A23049" w:rsidRPr="00C128CD">
          <w:rPr>
            <w:color w:val="000000" w:themeColor="text1"/>
            <w:rPrChange w:id="3433" w:author="Révész Gergő László" w:date="2022-04-18T01:14:00Z">
              <w:rPr/>
            </w:rPrChange>
          </w:rPr>
          <w:t>:</w:t>
        </w:r>
      </w:ins>
      <w:r w:rsidR="00696AB6" w:rsidRPr="00C128CD">
        <w:rPr>
          <w:color w:val="000000" w:themeColor="text1"/>
          <w:rPrChange w:id="3434" w:author="Révész Gergő László" w:date="2022-04-18T01:14:00Z">
            <w:rPr/>
          </w:rPrChange>
        </w:rPr>
        <w:t xml:space="preserve"> Nap</w:t>
      </w:r>
      <w:r w:rsidR="00C73070" w:rsidRPr="00C128CD">
        <w:rPr>
          <w:color w:val="000000" w:themeColor="text1"/>
          <w:rPrChange w:id="3435" w:author="Révész Gergő László" w:date="2022-04-18T01:14:00Z">
            <w:rPr/>
          </w:rPrChange>
        </w:rPr>
        <w:t>l</w:t>
      </w:r>
      <w:r w:rsidR="00696AB6" w:rsidRPr="00C128CD">
        <w:rPr>
          <w:color w:val="000000" w:themeColor="text1"/>
          <w:rPrChange w:id="3436" w:author="Révész Gergő László" w:date="2022-04-18T01:14:00Z">
            <w:rPr/>
          </w:rPrChange>
        </w:rPr>
        <w:t xml:space="preserve">óadat TCP </w:t>
      </w:r>
      <w:proofErr w:type="spellStart"/>
      <w:r w:rsidR="00696AB6" w:rsidRPr="00C128CD">
        <w:rPr>
          <w:color w:val="000000" w:themeColor="text1"/>
          <w:rPrChange w:id="3437" w:author="Révész Gergő László" w:date="2022-04-18T01:14:00Z">
            <w:rPr/>
          </w:rPrChange>
        </w:rPr>
        <w:t>Listener</w:t>
      </w:r>
      <w:proofErr w:type="spellEnd"/>
      <w:r w:rsidR="00696AB6" w:rsidRPr="00C128CD">
        <w:rPr>
          <w:color w:val="000000" w:themeColor="text1"/>
          <w:rPrChange w:id="3438" w:author="Révész Gergő László" w:date="2022-04-18T01:14:00Z">
            <w:rPr/>
          </w:rPrChange>
        </w:rPr>
        <w:t xml:space="preserve"> sikeres leállításáról</w:t>
      </w:r>
    </w:p>
    <w:p w14:paraId="2E0D5C45" w14:textId="4D4FCF1A" w:rsidR="00C776B1" w:rsidRPr="00C128CD" w:rsidRDefault="00C776B1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43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40" w:author="Révész Gergő László" w:date="2022-04-18T01:14:00Z">
            <w:rPr>
              <w:lang w:eastAsia="hu-HU"/>
            </w:rPr>
          </w:rPrChange>
        </w:rPr>
        <w:t xml:space="preserve">A gomb másik feladata, hogy </w:t>
      </w:r>
      <w:r w:rsidR="00A84B06" w:rsidRPr="00C128CD">
        <w:rPr>
          <w:color w:val="000000" w:themeColor="text1"/>
          <w:lang w:eastAsia="hu-HU"/>
          <w:rPrChange w:id="3441" w:author="Révész Gergő László" w:date="2022-04-18T01:14:00Z">
            <w:rPr>
              <w:lang w:eastAsia="hu-HU"/>
            </w:rPr>
          </w:rPrChange>
        </w:rPr>
        <w:t>állítsa le a szolgáltatást</w:t>
      </w:r>
      <w:r w:rsidR="00F420D6" w:rsidRPr="00C128CD">
        <w:rPr>
          <w:color w:val="000000" w:themeColor="text1"/>
          <w:lang w:eastAsia="hu-HU"/>
          <w:rPrChange w:id="3442" w:author="Révész Gergő László" w:date="2022-04-18T01:14:00Z">
            <w:rPr>
              <w:lang w:eastAsia="hu-HU"/>
            </w:rPr>
          </w:rPrChange>
        </w:rPr>
        <w:t xml:space="preserve">. Ennek </w:t>
      </w:r>
      <w:r w:rsidR="00A84B06" w:rsidRPr="00C128CD">
        <w:rPr>
          <w:color w:val="000000" w:themeColor="text1"/>
          <w:lang w:eastAsia="hu-HU"/>
          <w:rPrChange w:id="3443" w:author="Révész Gergő László" w:date="2022-04-18T01:14:00Z">
            <w:rPr>
              <w:lang w:eastAsia="hu-HU"/>
            </w:rPr>
          </w:rPrChange>
        </w:rPr>
        <w:t>eredményéről ezúttal is a Szolgáltatások alkalmazásban győződhetünk meg.</w:t>
      </w:r>
    </w:p>
    <w:p w14:paraId="2B61E7DB" w14:textId="77777777" w:rsidR="00C73070" w:rsidRPr="00C128CD" w:rsidRDefault="00A61C9D" w:rsidP="00767055">
      <w:pPr>
        <w:keepNext/>
        <w:ind w:firstLine="0"/>
        <w:jc w:val="center"/>
        <w:rPr>
          <w:color w:val="000000" w:themeColor="text1"/>
          <w:rPrChange w:id="3444" w:author="Révész Gergő László" w:date="2022-04-18T01:14:00Z">
            <w:rPr/>
          </w:rPrChange>
        </w:rPr>
      </w:pPr>
      <w:r w:rsidRPr="00C128CD">
        <w:rPr>
          <w:noProof/>
          <w:color w:val="000000" w:themeColor="text1"/>
          <w:lang w:eastAsia="hu-HU"/>
          <w:rPrChange w:id="3445" w:author="Révész Gergő László" w:date="2022-04-18T01:14:00Z">
            <w:rPr>
              <w:noProof/>
              <w:lang w:eastAsia="hu-HU"/>
            </w:rPr>
          </w:rPrChange>
        </w:rPr>
        <w:drawing>
          <wp:inline distT="0" distB="0" distL="0" distR="0" wp14:anchorId="11BF2588" wp14:editId="05361BCE">
            <wp:extent cx="2880000" cy="3325281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2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4C254E30" w:rsidR="00B57D7A" w:rsidRPr="00C128CD" w:rsidRDefault="00566A58" w:rsidP="00767055">
      <w:pPr>
        <w:pStyle w:val="Kpalrs"/>
        <w:ind w:firstLine="0"/>
        <w:jc w:val="center"/>
        <w:rPr>
          <w:color w:val="000000" w:themeColor="text1"/>
          <w:lang w:eastAsia="hu-HU"/>
          <w:rPrChange w:id="344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47" w:author="Révész Gergő László" w:date="2022-04-18T01:14:00Z">
            <w:rPr>
              <w:lang w:eastAsia="hu-HU"/>
            </w:rPr>
          </w:rPrChange>
        </w:rPr>
        <w:t>3</w:t>
      </w:r>
      <w:r w:rsidR="00C73070" w:rsidRPr="00C128CD">
        <w:rPr>
          <w:color w:val="000000" w:themeColor="text1"/>
          <w:lang w:eastAsia="hu-HU"/>
          <w:rPrChange w:id="3448" w:author="Révész Gergő László" w:date="2022-04-18T01:14:00Z">
            <w:rPr>
              <w:lang w:eastAsia="hu-HU"/>
            </w:rPr>
          </w:rPrChange>
        </w:rPr>
        <w:t>.1</w:t>
      </w:r>
      <w:del w:id="3449" w:author="Révész Gergő" w:date="2022-04-06T15:58:00Z">
        <w:r w:rsidR="00BA22D0" w:rsidRPr="00C128CD" w:rsidDel="006E0AF7">
          <w:rPr>
            <w:color w:val="000000" w:themeColor="text1"/>
            <w:lang w:eastAsia="hu-HU"/>
            <w:rPrChange w:id="3450" w:author="Révész Gergő László" w:date="2022-04-18T01:14:00Z">
              <w:rPr>
                <w:lang w:eastAsia="hu-HU"/>
              </w:rPr>
            </w:rPrChange>
          </w:rPr>
          <w:delText>8</w:delText>
        </w:r>
      </w:del>
      <w:ins w:id="3451" w:author="Révész Gergő" w:date="2022-04-06T15:58:00Z">
        <w:r w:rsidR="006E0AF7" w:rsidRPr="00C128CD">
          <w:rPr>
            <w:color w:val="000000" w:themeColor="text1"/>
            <w:lang w:eastAsia="hu-HU"/>
            <w:rPrChange w:id="3452" w:author="Révész Gergő László" w:date="2022-04-18T01:14:00Z">
              <w:rPr>
                <w:lang w:eastAsia="hu-HU"/>
              </w:rPr>
            </w:rPrChange>
          </w:rPr>
          <w:t>9</w:t>
        </w:r>
      </w:ins>
      <w:r w:rsidR="00C73070" w:rsidRPr="00C128CD">
        <w:rPr>
          <w:color w:val="000000" w:themeColor="text1"/>
          <w:rPrChange w:id="3453" w:author="Révész Gergő László" w:date="2022-04-18T01:14:00Z">
            <w:rPr/>
          </w:rPrChange>
        </w:rPr>
        <w:t>. ábra</w:t>
      </w:r>
      <w:ins w:id="3454" w:author="Révész Gergő László" w:date="2022-04-09T22:24:00Z">
        <w:r w:rsidR="00A23049" w:rsidRPr="00C128CD">
          <w:rPr>
            <w:color w:val="000000" w:themeColor="text1"/>
            <w:rPrChange w:id="3455" w:author="Révész Gergő László" w:date="2022-04-18T01:14:00Z">
              <w:rPr/>
            </w:rPrChange>
          </w:rPr>
          <w:t>:</w:t>
        </w:r>
      </w:ins>
      <w:del w:id="3456" w:author="Révész Gergő László" w:date="2022-04-09T22:24:00Z">
        <w:r w:rsidR="00C73070" w:rsidRPr="00C128CD" w:rsidDel="00A23049">
          <w:rPr>
            <w:color w:val="000000" w:themeColor="text1"/>
            <w:rPrChange w:id="3457" w:author="Révész Gergő László" w:date="2022-04-18T01:14:00Z">
              <w:rPr/>
            </w:rPrChange>
          </w:rPr>
          <w:delText>.</w:delText>
        </w:r>
      </w:del>
      <w:r w:rsidR="00C73070" w:rsidRPr="00C128CD">
        <w:rPr>
          <w:color w:val="000000" w:themeColor="text1"/>
          <w:rPrChange w:id="3458" w:author="Révész Gergő László" w:date="2022-04-18T01:14:00Z">
            <w:rPr/>
          </w:rPrChange>
        </w:rPr>
        <w:t xml:space="preserve"> Szolgáltatás leállását jelző panel</w:t>
      </w:r>
    </w:p>
    <w:p w14:paraId="25F67D4B" w14:textId="5AF3BF34" w:rsidR="00FF0782" w:rsidRPr="00C128CD" w:rsidRDefault="00A84B06" w:rsidP="008E14FB">
      <w:pPr>
        <w:spacing w:before="480"/>
        <w:ind w:firstLine="0"/>
        <w:contextualSpacing w:val="0"/>
        <w:rPr>
          <w:color w:val="000000" w:themeColor="text1"/>
          <w:lang w:eastAsia="hu-HU"/>
          <w:rPrChange w:id="3459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60" w:author="Révész Gergő László" w:date="2022-04-18T01:14:00Z">
            <w:rPr>
              <w:lang w:eastAsia="hu-HU"/>
            </w:rPr>
          </w:rPrChange>
        </w:rPr>
        <w:t>Sikeres leállítás esetén a felület visszavált az indítási képernyőre</w:t>
      </w:r>
      <w:r w:rsidR="004F5637" w:rsidRPr="00C128CD">
        <w:rPr>
          <w:color w:val="000000" w:themeColor="text1"/>
          <w:lang w:eastAsia="hu-HU"/>
          <w:rPrChange w:id="3461" w:author="Révész Gergő László" w:date="2022-04-18T01:14:00Z">
            <w:rPr>
              <w:lang w:eastAsia="hu-HU"/>
            </w:rPr>
          </w:rPrChange>
        </w:rPr>
        <w:t>, és a folyamat megismételhető.</w:t>
      </w:r>
    </w:p>
    <w:p w14:paraId="0D99A8F7" w14:textId="64EACE7C" w:rsidR="00A84B06" w:rsidRPr="00C128CD" w:rsidRDefault="00FF0782" w:rsidP="00FF0782">
      <w:pPr>
        <w:spacing w:before="240"/>
        <w:ind w:firstLine="0"/>
        <w:contextualSpacing w:val="0"/>
        <w:rPr>
          <w:color w:val="000000" w:themeColor="text1"/>
          <w:lang w:eastAsia="hu-HU"/>
          <w:rPrChange w:id="3462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63" w:author="Révész Gergő László" w:date="2022-04-18T01:14:00Z">
            <w:rPr>
              <w:lang w:eastAsia="hu-HU"/>
            </w:rPr>
          </w:rPrChange>
        </w:rPr>
        <w:br w:type="page"/>
      </w:r>
    </w:p>
    <w:p w14:paraId="72887AB5" w14:textId="77777777" w:rsidR="0040275F" w:rsidRPr="00C128CD" w:rsidRDefault="0040275F" w:rsidP="00B62B70">
      <w:pPr>
        <w:rPr>
          <w:color w:val="000000" w:themeColor="text1"/>
          <w:rPrChange w:id="3464" w:author="Révész Gergő László" w:date="2022-04-18T01:14:00Z">
            <w:rPr/>
          </w:rPrChange>
        </w:rPr>
      </w:pPr>
      <w:bookmarkStart w:id="3465" w:name="_Toc98936121"/>
    </w:p>
    <w:p w14:paraId="7066BED5" w14:textId="5035F25F" w:rsidR="00DF1D7E" w:rsidRPr="00C128CD" w:rsidRDefault="00566A58" w:rsidP="006E0AF7">
      <w:pPr>
        <w:pStyle w:val="Cmsor2"/>
      </w:pPr>
      <w:bookmarkStart w:id="3466" w:name="_Toc101134581"/>
      <w:r w:rsidRPr="00C128CD">
        <w:t>3</w:t>
      </w:r>
      <w:r w:rsidR="003C6AAC" w:rsidRPr="00C128CD">
        <w:t>.</w:t>
      </w:r>
      <w:r w:rsidR="00CA14E3" w:rsidRPr="00C128CD">
        <w:t>2</w:t>
      </w:r>
      <w:r w:rsidR="003C6AAC" w:rsidRPr="00C128CD">
        <w:t>.</w:t>
      </w:r>
      <w:ins w:id="3467" w:author="Révész Gergő" w:date="2022-04-06T15:36:00Z">
        <w:r w:rsidR="007733C3" w:rsidRPr="00C128CD">
          <w:t xml:space="preserve">  </w:t>
        </w:r>
      </w:ins>
      <w:del w:id="3468" w:author="Révész Gergő" w:date="2022-04-06T15:57:00Z">
        <w:r w:rsidR="00543F19" w:rsidRPr="00C128CD" w:rsidDel="006E0AF7">
          <w:delText xml:space="preserve"> </w:delText>
        </w:r>
      </w:del>
      <w:r w:rsidR="00CE5333" w:rsidRPr="00C128CD">
        <w:t>További fejlesztési lehetőségek</w:t>
      </w:r>
      <w:bookmarkStart w:id="3469" w:name="_Toc98936122"/>
      <w:bookmarkEnd w:id="3465"/>
      <w:bookmarkEnd w:id="3466"/>
    </w:p>
    <w:p w14:paraId="2037312C" w14:textId="77777777" w:rsidR="0040275F" w:rsidRPr="00C128CD" w:rsidRDefault="0040275F" w:rsidP="0040275F">
      <w:pPr>
        <w:rPr>
          <w:color w:val="000000" w:themeColor="text1"/>
          <w:lang w:eastAsia="hu-HU"/>
          <w:rPrChange w:id="3470" w:author="Révész Gergő László" w:date="2022-04-18T01:14:00Z">
            <w:rPr>
              <w:lang w:eastAsia="hu-HU"/>
            </w:rPr>
          </w:rPrChange>
        </w:rPr>
      </w:pPr>
    </w:p>
    <w:p w14:paraId="370F1826" w14:textId="32F96D11" w:rsidR="00A61C9D" w:rsidRPr="00C128CD" w:rsidRDefault="00AA7C5A" w:rsidP="0040275F">
      <w:pPr>
        <w:ind w:firstLine="0"/>
        <w:rPr>
          <w:color w:val="000000" w:themeColor="text1"/>
          <w:lang w:eastAsia="hu-HU"/>
          <w:rPrChange w:id="3471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72" w:author="Révész Gergő László" w:date="2022-04-18T01:14:00Z">
            <w:rPr>
              <w:lang w:eastAsia="hu-HU"/>
            </w:rPr>
          </w:rPrChange>
        </w:rPr>
        <w:t>A szolgáltatás úgy kés</w:t>
      </w:r>
      <w:r w:rsidR="008D6BF3" w:rsidRPr="00C128CD">
        <w:rPr>
          <w:color w:val="000000" w:themeColor="text1"/>
          <w:lang w:eastAsia="hu-HU"/>
          <w:rPrChange w:id="3473" w:author="Révész Gergő László" w:date="2022-04-18T01:14:00Z">
            <w:rPr>
              <w:lang w:eastAsia="hu-HU"/>
            </w:rPr>
          </w:rPrChange>
        </w:rPr>
        <w:t>z</w:t>
      </w:r>
      <w:r w:rsidRPr="00C128CD">
        <w:rPr>
          <w:color w:val="000000" w:themeColor="text1"/>
          <w:lang w:eastAsia="hu-HU"/>
          <w:rPrChange w:id="3474" w:author="Révész Gergő László" w:date="2022-04-18T01:14:00Z">
            <w:rPr>
              <w:lang w:eastAsia="hu-HU"/>
            </w:rPr>
          </w:rPrChange>
        </w:rPr>
        <w:t xml:space="preserve">ült, hogy </w:t>
      </w:r>
      <w:r w:rsidR="0092331D" w:rsidRPr="00C128CD">
        <w:rPr>
          <w:color w:val="000000" w:themeColor="text1"/>
          <w:lang w:eastAsia="hu-HU"/>
          <w:rPrChange w:id="3475" w:author="Révész Gergő László" w:date="2022-04-18T01:14:00Z">
            <w:rPr>
              <w:lang w:eastAsia="hu-HU"/>
            </w:rPr>
          </w:rPrChange>
        </w:rPr>
        <w:t xml:space="preserve">be tudjon tölteni és futtatni tudjon </w:t>
      </w:r>
      <w:r w:rsidRPr="00C128CD">
        <w:rPr>
          <w:color w:val="000000" w:themeColor="text1"/>
          <w:lang w:eastAsia="hu-HU"/>
          <w:rPrChange w:id="3476" w:author="Révész Gergő László" w:date="2022-04-18T01:14:00Z">
            <w:rPr>
              <w:lang w:eastAsia="hu-HU"/>
            </w:rPr>
          </w:rPrChange>
        </w:rPr>
        <w:t xml:space="preserve">bármilyen osztályt, ami implementálja az </w:t>
      </w:r>
      <w:proofErr w:type="spellStart"/>
      <w:r w:rsidRPr="00C128CD">
        <w:rPr>
          <w:color w:val="000000" w:themeColor="text1"/>
          <w:lang w:eastAsia="hu-HU"/>
          <w:rPrChange w:id="3477" w:author="Révész Gergő László" w:date="2022-04-18T01:14:00Z">
            <w:rPr>
              <w:lang w:eastAsia="hu-HU"/>
            </w:rPr>
          </w:rPrChange>
        </w:rPr>
        <w:t>IWorkerTask</w:t>
      </w:r>
      <w:proofErr w:type="spellEnd"/>
      <w:r w:rsidRPr="00C128CD">
        <w:rPr>
          <w:color w:val="000000" w:themeColor="text1"/>
          <w:lang w:eastAsia="hu-HU"/>
          <w:rPrChange w:id="3478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479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480" w:author="Révész Gergő László" w:date="2022-04-18T01:14:00Z">
            <w:rPr>
              <w:lang w:eastAsia="hu-HU"/>
            </w:rPr>
          </w:rPrChange>
        </w:rPr>
        <w:t xml:space="preserve">-t. Ez az </w:t>
      </w:r>
      <w:proofErr w:type="spellStart"/>
      <w:r w:rsidRPr="00C128CD">
        <w:rPr>
          <w:color w:val="000000" w:themeColor="text1"/>
          <w:lang w:eastAsia="hu-HU"/>
          <w:rPrChange w:id="3481" w:author="Révész Gergő László" w:date="2022-04-18T01:14:00Z">
            <w:rPr>
              <w:lang w:eastAsia="hu-HU"/>
            </w:rPr>
          </w:rPrChange>
        </w:rPr>
        <w:t>interface</w:t>
      </w:r>
      <w:proofErr w:type="spellEnd"/>
      <w:r w:rsidRPr="00C128CD">
        <w:rPr>
          <w:color w:val="000000" w:themeColor="text1"/>
          <w:lang w:eastAsia="hu-HU"/>
          <w:rPrChange w:id="3482" w:author="Révész Gergő László" w:date="2022-04-18T01:14:00Z">
            <w:rPr>
              <w:lang w:eastAsia="hu-HU"/>
            </w:rPr>
          </w:rPrChange>
        </w:rPr>
        <w:t xml:space="preserve"> egy tömör és egyszerű módja annak, hogy közölni tudjuk a szolgáltatással, </w:t>
      </w:r>
      <w:r w:rsidR="0092331D" w:rsidRPr="00C128CD">
        <w:rPr>
          <w:color w:val="000000" w:themeColor="text1"/>
          <w:lang w:eastAsia="hu-HU"/>
          <w:rPrChange w:id="3483" w:author="Révész Gergő László" w:date="2022-04-18T01:14:00Z">
            <w:rPr>
              <w:lang w:eastAsia="hu-HU"/>
            </w:rPr>
          </w:rPrChange>
        </w:rPr>
        <w:t xml:space="preserve">hogy </w:t>
      </w:r>
      <w:r w:rsidRPr="00C128CD">
        <w:rPr>
          <w:color w:val="000000" w:themeColor="text1"/>
          <w:lang w:eastAsia="hu-HU"/>
          <w:rPrChange w:id="3484" w:author="Révész Gergő László" w:date="2022-04-18T01:14:00Z">
            <w:rPr>
              <w:lang w:eastAsia="hu-HU"/>
            </w:rPr>
          </w:rPrChange>
        </w:rPr>
        <w:t>mit csináljon, és hogy mennyi időnként.</w:t>
      </w:r>
    </w:p>
    <w:bookmarkStart w:id="3485" w:name="_MON_1710593137"/>
    <w:bookmarkEnd w:id="3485"/>
    <w:p w14:paraId="1185C849" w14:textId="7C7AA30D" w:rsidR="00AA7C5A" w:rsidRPr="00C128CD" w:rsidRDefault="00AA7C5A" w:rsidP="0092331D">
      <w:pPr>
        <w:ind w:firstLine="0"/>
        <w:rPr>
          <w:color w:val="000000" w:themeColor="text1"/>
          <w:lang w:eastAsia="hu-HU"/>
          <w:rPrChange w:id="3486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87" w:author="Révész Gergő László" w:date="2022-04-18T01:14:00Z">
            <w:rPr>
              <w:color w:val="000000" w:themeColor="text1"/>
              <w:lang w:eastAsia="hu-HU"/>
            </w:rPr>
          </w:rPrChange>
        </w:rPr>
        <w:object w:dxaOrig="9070" w:dyaOrig="1281" w14:anchorId="150FBBE7">
          <v:shape id="_x0000_i1053" type="#_x0000_t75" style="width:453.75pt;height:63.15pt" o:ole="">
            <v:imagedata r:id="rId88" o:title=""/>
          </v:shape>
          <o:OLEObject Type="Embed" ProgID="Word.OpenDocumentText.12" ShapeID="_x0000_i1053" DrawAspect="Content" ObjectID="_1711829931" r:id="rId89"/>
        </w:object>
      </w:r>
    </w:p>
    <w:p w14:paraId="07CE2B34" w14:textId="06C90B0C" w:rsidR="00AA7C5A" w:rsidRPr="00C128CD" w:rsidRDefault="00AA7C5A" w:rsidP="00A61C9D">
      <w:pPr>
        <w:rPr>
          <w:color w:val="000000" w:themeColor="text1"/>
          <w:lang w:eastAsia="hu-HU"/>
          <w:rPrChange w:id="3488" w:author="Révész Gergő László" w:date="2022-04-18T01:14:00Z">
            <w:rPr>
              <w:lang w:eastAsia="hu-HU"/>
            </w:rPr>
          </w:rPrChange>
        </w:rPr>
      </w:pPr>
      <w:r w:rsidRPr="00C128CD">
        <w:rPr>
          <w:color w:val="000000" w:themeColor="text1"/>
          <w:lang w:eastAsia="hu-HU"/>
          <w:rPrChange w:id="3489" w:author="Révész Gergő László" w:date="2022-04-18T01:14:00Z">
            <w:rPr>
              <w:lang w:eastAsia="hu-HU"/>
            </w:rPr>
          </w:rPrChange>
        </w:rPr>
        <w:t xml:space="preserve">A </w:t>
      </w:r>
      <w:proofErr w:type="spellStart"/>
      <w:r w:rsidRPr="00C128CD">
        <w:rPr>
          <w:i/>
          <w:color w:val="000000" w:themeColor="text1"/>
          <w:lang w:eastAsia="hu-HU"/>
          <w:rPrChange w:id="3490" w:author="Révész Gergő László" w:date="2022-04-18T01:14:00Z">
            <w:rPr>
              <w:i/>
              <w:lang w:eastAsia="hu-HU"/>
            </w:rPr>
          </w:rPrChange>
        </w:rPr>
        <w:t>Timer</w:t>
      </w:r>
      <w:proofErr w:type="spellEnd"/>
      <w:r w:rsidRPr="00C128CD">
        <w:rPr>
          <w:color w:val="000000" w:themeColor="text1"/>
          <w:lang w:eastAsia="hu-HU"/>
          <w:rPrChange w:id="3491" w:author="Révész Gergő László" w:date="2022-04-18T01:14:00Z">
            <w:rPr>
              <w:lang w:eastAsia="hu-HU"/>
            </w:rPr>
          </w:rPrChange>
        </w:rPr>
        <w:t xml:space="preserve"> </w:t>
      </w:r>
      <w:proofErr w:type="spellStart"/>
      <w:r w:rsidRPr="00C128CD">
        <w:rPr>
          <w:color w:val="000000" w:themeColor="text1"/>
          <w:lang w:eastAsia="hu-HU"/>
          <w:rPrChange w:id="3492" w:author="Révész Gergő László" w:date="2022-04-18T01:14:00Z">
            <w:rPr>
              <w:lang w:eastAsia="hu-HU"/>
            </w:rPr>
          </w:rPrChange>
        </w:rPr>
        <w:t>property</w:t>
      </w:r>
      <w:proofErr w:type="spellEnd"/>
      <w:del w:id="3493" w:author="Révész Gergő László" w:date="2022-04-18T18:57:00Z">
        <w:r w:rsidR="008D6BF3" w:rsidRPr="00C128CD" w:rsidDel="00A076A1">
          <w:rPr>
            <w:color w:val="000000" w:themeColor="text1"/>
            <w:lang w:eastAsia="hu-HU"/>
            <w:rPrChange w:id="3494" w:author="Révész Gergő László" w:date="2022-04-18T01:14:00Z">
              <w:rPr>
                <w:lang w:eastAsia="hu-HU"/>
              </w:rPr>
            </w:rPrChange>
          </w:rPr>
          <w:delText>-nek</w:delText>
        </w:r>
      </w:del>
      <w:r w:rsidRPr="00C128CD">
        <w:rPr>
          <w:color w:val="000000" w:themeColor="text1"/>
          <w:lang w:eastAsia="hu-HU"/>
          <w:rPrChange w:id="3495" w:author="Révész Gergő László" w:date="2022-04-18T01:14:00Z">
            <w:rPr>
              <w:lang w:eastAsia="hu-HU"/>
            </w:rPr>
          </w:rPrChange>
        </w:rPr>
        <w:t xml:space="preserve"> </w:t>
      </w:r>
      <w:r w:rsidR="008D6BF3" w:rsidRPr="00C128CD">
        <w:rPr>
          <w:color w:val="000000" w:themeColor="text1"/>
          <w:lang w:eastAsia="hu-HU"/>
          <w:rPrChange w:id="3496" w:author="Révész Gergő László" w:date="2022-04-18T01:14:00Z">
            <w:rPr>
              <w:lang w:eastAsia="hu-HU"/>
            </w:rPr>
          </w:rPrChange>
        </w:rPr>
        <w:t xml:space="preserve">egy nemnegatív számot vár értékül, a </w:t>
      </w:r>
      <w:proofErr w:type="spellStart"/>
      <w:r w:rsidR="008D6BF3" w:rsidRPr="00C128CD">
        <w:rPr>
          <w:color w:val="000000" w:themeColor="text1"/>
          <w:lang w:eastAsia="hu-HU"/>
          <w:rPrChange w:id="3497" w:author="Révész Gergő László" w:date="2022-04-18T01:14:00Z">
            <w:rPr>
              <w:lang w:eastAsia="hu-HU"/>
            </w:rPr>
          </w:rPrChange>
        </w:rPr>
        <w:t>Run</w:t>
      </w:r>
      <w:proofErr w:type="spellEnd"/>
      <w:r w:rsidR="008D6BF3" w:rsidRPr="00C128CD">
        <w:rPr>
          <w:color w:val="000000" w:themeColor="text1"/>
          <w:lang w:eastAsia="hu-HU"/>
          <w:rPrChange w:id="3498" w:author="Révész Gergő László" w:date="2022-04-18T01:14:00Z">
            <w:rPr>
              <w:lang w:eastAsia="hu-HU"/>
            </w:rPr>
          </w:rPrChange>
        </w:rPr>
        <w:t xml:space="preserve"> metódus</w:t>
      </w:r>
      <w:r w:rsidR="0092331D" w:rsidRPr="00C128CD">
        <w:rPr>
          <w:color w:val="000000" w:themeColor="text1"/>
          <w:lang w:eastAsia="hu-HU"/>
          <w:rPrChange w:id="3499" w:author="Révész Gergő László" w:date="2022-04-18T01:14:00Z">
            <w:rPr>
              <w:lang w:eastAsia="hu-HU"/>
            </w:rPr>
          </w:rPrChange>
        </w:rPr>
        <w:t xml:space="preserve"> törzsében</w:t>
      </w:r>
      <w:r w:rsidR="008D6BF3" w:rsidRPr="00C128CD">
        <w:rPr>
          <w:color w:val="000000" w:themeColor="text1"/>
          <w:lang w:eastAsia="hu-HU"/>
          <w:rPrChange w:id="3500" w:author="Révész Gergő László" w:date="2022-04-18T01:14:00Z">
            <w:rPr>
              <w:lang w:eastAsia="hu-HU"/>
            </w:rPr>
          </w:rPrChange>
        </w:rPr>
        <w:t xml:space="preserve"> pedig bármit implementálhatunk, és </w:t>
      </w:r>
      <w:proofErr w:type="spellStart"/>
      <w:r w:rsidR="008D6BF3" w:rsidRPr="00C128CD">
        <w:rPr>
          <w:color w:val="000000" w:themeColor="text1"/>
          <w:lang w:eastAsia="hu-HU"/>
          <w:rPrChange w:id="3501" w:author="Révész Gergő László" w:date="2022-04-18T01:14:00Z">
            <w:rPr>
              <w:lang w:eastAsia="hu-HU"/>
            </w:rPr>
          </w:rPrChange>
        </w:rPr>
        <w:t>Task</w:t>
      </w:r>
      <w:proofErr w:type="spellEnd"/>
      <w:r w:rsidR="008D6BF3" w:rsidRPr="00C128CD">
        <w:rPr>
          <w:color w:val="000000" w:themeColor="text1"/>
          <w:lang w:eastAsia="hu-HU"/>
          <w:rPrChange w:id="3502" w:author="Révész Gergő László" w:date="2022-04-18T01:14:00Z">
            <w:rPr>
              <w:lang w:eastAsia="hu-HU"/>
            </w:rPr>
          </w:rPrChange>
        </w:rPr>
        <w:t xml:space="preserve"> visszatérési értéke miatt </w:t>
      </w:r>
      <w:r w:rsidR="0092331D" w:rsidRPr="00C128CD">
        <w:rPr>
          <w:color w:val="000000" w:themeColor="text1"/>
          <w:lang w:eastAsia="hu-HU"/>
          <w:rPrChange w:id="3503" w:author="Révész Gergő László" w:date="2022-04-18T01:14:00Z">
            <w:rPr>
              <w:lang w:eastAsia="hu-HU"/>
            </w:rPr>
          </w:rPrChange>
        </w:rPr>
        <w:t xml:space="preserve">ezt </w:t>
      </w:r>
      <w:r w:rsidR="008D6BF3" w:rsidRPr="00C128CD">
        <w:rPr>
          <w:color w:val="000000" w:themeColor="text1"/>
          <w:lang w:eastAsia="hu-HU"/>
          <w:rPrChange w:id="3504" w:author="Révész Gergő László" w:date="2022-04-18T01:14:00Z">
            <w:rPr>
              <w:lang w:eastAsia="hu-HU"/>
            </w:rPr>
          </w:rPrChange>
        </w:rPr>
        <w:t>akár aszinkron módon is használhatjuk.</w:t>
      </w:r>
    </w:p>
    <w:p w14:paraId="7DA46756" w14:textId="153EDC1C" w:rsidR="004A21E8" w:rsidRPr="00C128CD" w:rsidRDefault="008D6BF3">
      <w:pPr>
        <w:rPr>
          <w:ins w:id="3505" w:author="Révész Gergő László" w:date="2022-04-18T00:15:00Z"/>
          <w:color w:val="000000" w:themeColor="text1"/>
          <w:lang w:eastAsia="hu-HU"/>
          <w:rPrChange w:id="3506" w:author="Révész Gergő László" w:date="2022-04-18T01:14:00Z">
            <w:rPr>
              <w:ins w:id="3507" w:author="Révész Gergő László" w:date="2022-04-18T00:15:00Z"/>
              <w:lang w:eastAsia="hu-HU"/>
            </w:rPr>
          </w:rPrChange>
        </w:rPr>
        <w:pPrChange w:id="3508" w:author="Révész Gergő László" w:date="2022-04-18T00:24:00Z">
          <w:pPr>
            <w:spacing w:before="240"/>
            <w:ind w:firstLine="0"/>
            <w:contextualSpacing w:val="0"/>
          </w:pPr>
        </w:pPrChange>
      </w:pPr>
      <w:r w:rsidRPr="00C128CD">
        <w:rPr>
          <w:color w:val="000000" w:themeColor="text1"/>
          <w:lang w:eastAsia="hu-HU"/>
          <w:rPrChange w:id="3509" w:author="Révész Gergő László" w:date="2022-04-18T01:14:00Z">
            <w:rPr>
              <w:lang w:eastAsia="hu-HU"/>
            </w:rPr>
          </w:rPrChange>
        </w:rPr>
        <w:t>Egy ilyen osztály implementálása egy kezdő programozó számára sem nehéz</w:t>
      </w:r>
      <w:r w:rsidR="00850747" w:rsidRPr="00C128CD">
        <w:rPr>
          <w:color w:val="000000" w:themeColor="text1"/>
          <w:lang w:eastAsia="hu-HU"/>
          <w:rPrChange w:id="3510" w:author="Révész Gergő László" w:date="2022-04-18T01:14:00Z">
            <w:rPr>
              <w:lang w:eastAsia="hu-HU"/>
            </w:rPr>
          </w:rPrChange>
        </w:rPr>
        <w:t xml:space="preserve"> feladat</w:t>
      </w:r>
      <w:r w:rsidRPr="00C128CD">
        <w:rPr>
          <w:color w:val="000000" w:themeColor="text1"/>
          <w:lang w:eastAsia="hu-HU"/>
          <w:rPrChange w:id="3511" w:author="Révész Gergő László" w:date="2022-04-18T01:14:00Z">
            <w:rPr>
              <w:lang w:eastAsia="hu-HU"/>
            </w:rPr>
          </w:rPrChange>
        </w:rPr>
        <w:t xml:space="preserve">, az elkészült </w:t>
      </w:r>
      <w:r w:rsidR="00850747" w:rsidRPr="00C128CD">
        <w:rPr>
          <w:color w:val="000000" w:themeColor="text1"/>
          <w:lang w:eastAsia="hu-HU"/>
          <w:rPrChange w:id="3512" w:author="Révész Gergő László" w:date="2022-04-18T01:14:00Z">
            <w:rPr>
              <w:lang w:eastAsia="hu-HU"/>
            </w:rPr>
          </w:rPrChange>
        </w:rPr>
        <w:t>projekt</w:t>
      </w:r>
      <w:r w:rsidRPr="00C128CD">
        <w:rPr>
          <w:color w:val="000000" w:themeColor="text1"/>
          <w:lang w:eastAsia="hu-HU"/>
          <w:rPrChange w:id="3513" w:author="Révész Gergő László" w:date="2022-04-18T01:14:00Z">
            <w:rPr>
              <w:lang w:eastAsia="hu-HU"/>
            </w:rPr>
          </w:rPrChange>
        </w:rPr>
        <w:t xml:space="preserve"> futtatása pedig néhány kattintással megoldható a felületen keresztül.</w:t>
      </w:r>
      <w:del w:id="3514" w:author="Révész Gergő László" w:date="2022-04-18T00:24:00Z">
        <w:r w:rsidRPr="00C128CD" w:rsidDel="009D44D6">
          <w:rPr>
            <w:color w:val="000000" w:themeColor="text1"/>
            <w:lang w:eastAsia="hu-HU"/>
            <w:rPrChange w:id="3515" w:author="Révész Gergő László" w:date="2022-04-18T01:14:00Z">
              <w:rPr>
                <w:lang w:eastAsia="hu-HU"/>
              </w:rPr>
            </w:rPrChange>
          </w:rPr>
          <w:delText xml:space="preserve"> </w:delText>
        </w:r>
      </w:del>
      <w:ins w:id="3516" w:author="Révész Gergő László" w:date="2022-04-18T00:15:00Z">
        <w:r w:rsidR="004A21E8" w:rsidRPr="00C128CD">
          <w:rPr>
            <w:color w:val="000000" w:themeColor="text1"/>
            <w:lang w:eastAsia="hu-HU"/>
            <w:rPrChange w:id="3517" w:author="Révész Gergő László" w:date="2022-04-18T01:14:00Z">
              <w:rPr>
                <w:lang w:eastAsia="hu-HU"/>
              </w:rPr>
            </w:rPrChange>
          </w:rPr>
          <w:br w:type="page"/>
        </w:r>
      </w:ins>
    </w:p>
    <w:customXmlInsRangeStart w:id="3518" w:author="Révész Gergő László" w:date="2022-04-18T00:15:00Z"/>
    <w:sdt>
      <w:sdtPr>
        <w:rPr>
          <w:color w:val="000000" w:themeColor="text1"/>
        </w:rPr>
        <w:id w:val="1686166279"/>
        <w:docPartObj>
          <w:docPartGallery w:val="Bibliographies"/>
          <w:docPartUnique/>
        </w:docPartObj>
      </w:sdtPr>
      <w:sdtEndPr/>
      <w:sdtContent>
        <w:customXmlInsRangeEnd w:id="3518"/>
        <w:p w14:paraId="451B3BF2" w14:textId="77777777" w:rsidR="009D44D6" w:rsidRPr="00A076A1" w:rsidRDefault="009D44D6">
          <w:pPr>
            <w:rPr>
              <w:ins w:id="3519" w:author="Révész Gergő László" w:date="2022-04-18T00:24:00Z"/>
            </w:rPr>
            <w:pPrChange w:id="3520" w:author="Révész Gergő László" w:date="2022-04-18T00:24:00Z">
              <w:pPr>
                <w:pStyle w:val="Cmsor1"/>
              </w:pPr>
            </w:pPrChange>
          </w:pPr>
        </w:p>
        <w:p w14:paraId="04894C36" w14:textId="3CF60499" w:rsidR="004A21E8" w:rsidRPr="00C128CD" w:rsidRDefault="004A21E8">
          <w:pPr>
            <w:pStyle w:val="Cmsor2"/>
            <w:rPr>
              <w:ins w:id="3521" w:author="Révész Gergő László" w:date="2022-04-18T00:15:00Z"/>
              <w:rPrChange w:id="3522" w:author="Révész Gergő László" w:date="2022-04-18T01:14:00Z">
                <w:rPr>
                  <w:ins w:id="3523" w:author="Révész Gergő László" w:date="2022-04-18T00:15:00Z"/>
                </w:rPr>
              </w:rPrChange>
            </w:rPr>
            <w:pPrChange w:id="3524" w:author="Révész Gergő László" w:date="2022-04-18T00:35:00Z">
              <w:pPr>
                <w:pStyle w:val="Cmsor1"/>
              </w:pPr>
            </w:pPrChange>
          </w:pPr>
          <w:bookmarkStart w:id="3525" w:name="_Toc101134582"/>
          <w:ins w:id="3526" w:author="Révész Gergő László" w:date="2022-04-18T00:15:00Z">
            <w:r w:rsidRPr="00C128CD">
              <w:rPr>
                <w:rPrChange w:id="3527" w:author="Révész Gergő László" w:date="2022-04-18T01:14:00Z">
                  <w:rPr/>
                </w:rPrChange>
              </w:rPr>
              <w:t>Irodalomjegyzék</w:t>
            </w:r>
            <w:bookmarkEnd w:id="3525"/>
          </w:ins>
        </w:p>
        <w:customXmlInsRangeStart w:id="3528" w:author="Révész Gergő László" w:date="2022-04-18T00:15:00Z"/>
        <w:sdt>
          <w:sdtPr>
            <w:rPr>
              <w:color w:val="000000" w:themeColor="text1"/>
            </w:rPr>
            <w:id w:val="111145805"/>
            <w:bibliography/>
          </w:sdtPr>
          <w:sdtEndPr/>
          <w:sdtContent>
            <w:customXmlInsRangeEnd w:id="3528"/>
            <w:p w14:paraId="081AA11F" w14:textId="77777777" w:rsidR="00676694" w:rsidRPr="00C128CD" w:rsidRDefault="004A21E8">
              <w:pPr>
                <w:rPr>
                  <w:noProof/>
                  <w:color w:val="000000" w:themeColor="text1"/>
                  <w:rPrChange w:id="3529" w:author="Révész Gergő László" w:date="2022-04-18T01:14:00Z">
                    <w:rPr>
                      <w:noProof/>
                    </w:rPr>
                  </w:rPrChange>
                </w:rPr>
              </w:pPr>
              <w:ins w:id="3530" w:author="Révész Gergő László" w:date="2022-04-18T00:15:00Z">
                <w:r w:rsidRPr="00C128CD">
                  <w:rPr>
                    <w:color w:val="000000" w:themeColor="text1"/>
                    <w:rPrChange w:id="3531" w:author="Révész Gergő László" w:date="2022-04-18T01:14:00Z">
                      <w:rPr/>
                    </w:rPrChange>
                  </w:rPr>
                  <w:fldChar w:fldCharType="begin"/>
                </w:r>
                <w:r w:rsidRPr="00C128CD">
                  <w:rPr>
                    <w:color w:val="000000" w:themeColor="text1"/>
                    <w:rPrChange w:id="3532" w:author="Révész Gergő László" w:date="2022-04-18T01:14:00Z">
                      <w:rPr/>
                    </w:rPrChange>
                  </w:rPr>
                  <w:instrText>BIBLIOGRAPHY</w:instrText>
                </w:r>
                <w:r w:rsidRPr="00C128CD">
                  <w:rPr>
                    <w:color w:val="000000" w:themeColor="text1"/>
                    <w:rPrChange w:id="3533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separate"/>
                </w:r>
              </w:ins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8094"/>
              </w:tblGrid>
              <w:tr w:rsidR="00C128CD" w:rsidRPr="00C128CD" w14:paraId="2ACD11E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CB1C85" w14:textId="57342FC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34" w:author="Révész Gergő László" w:date="2022-04-18T01:14:00Z">
                          <w:rPr>
                            <w:noProof/>
                            <w:szCs w:val="24"/>
                          </w:rPr>
                        </w:rPrChange>
                      </w:rPr>
                      <w:pPrChange w:id="353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83A976" w14:textId="119701F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3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3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.NET, </w:t>
                    </w:r>
                    <w:ins w:id="3539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4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4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42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54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4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4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4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47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4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4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B029D0" w14:textId="77777777" w:rsidR="00676694" w:rsidRPr="00C128CD" w:rsidRDefault="00676694">
                    <w:pPr>
                      <w:spacing w:line="240" w:lineRule="auto"/>
                      <w:rPr>
                        <w:ins w:id="3550" w:author="Révész Gergő László" w:date="2022-04-18T00:30:00Z"/>
                        <w:color w:val="000000" w:themeColor="text1"/>
                        <w:rPrChange w:id="3551" w:author="Révész Gergő László" w:date="2022-04-18T01:14:00Z">
                          <w:rPr>
                            <w:ins w:id="355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5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C120817" w14:textId="15348FF7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5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5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73A4D3B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33AF12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5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5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5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B13B15" w14:textId="30CBBF1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5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6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Visual Studio, </w:t>
                    </w:r>
                    <w:ins w:id="3561" w:author="Révész Gergő László" w:date="2022-04-18T00:57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6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"https://visualstudio.microsoft.com/"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6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64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56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6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https://visualstudio.microsoft.com/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6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6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69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7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7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3D4BF328" w14:textId="77777777" w:rsidR="00676694" w:rsidRPr="00C128CD" w:rsidRDefault="00676694">
                    <w:pPr>
                      <w:spacing w:line="240" w:lineRule="auto"/>
                      <w:rPr>
                        <w:ins w:id="3572" w:author="Révész Gergő László" w:date="2022-04-18T00:30:00Z"/>
                        <w:color w:val="000000" w:themeColor="text1"/>
                        <w:rPrChange w:id="3573" w:author="Révész Gergő László" w:date="2022-04-18T01:14:00Z">
                          <w:rPr>
                            <w:ins w:id="357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7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1D00036" w14:textId="31D8DD5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7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7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22DA4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5ABA85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57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7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8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3DB18" w14:textId="7E11F74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58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58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Windows Service, </w:t>
                    </w:r>
                    <w:ins w:id="358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8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"https://docs.microsoft.com/en-us/dotnet/core/extensions/windows-service"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8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586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58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58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https://docs.microsoft.com/en-us/dotnet/core/extensions/windows-service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58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59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591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59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59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77ADDF3" w14:textId="77777777" w:rsidR="00676694" w:rsidRPr="00C128CD" w:rsidRDefault="00676694">
                    <w:pPr>
                      <w:spacing w:line="240" w:lineRule="auto"/>
                      <w:rPr>
                        <w:ins w:id="3594" w:author="Révész Gergő László" w:date="2022-04-18T00:30:00Z"/>
                        <w:color w:val="000000" w:themeColor="text1"/>
                        <w:rPrChange w:id="3595" w:author="Révész Gergő László" w:date="2022-04-18T01:14:00Z">
                          <w:rPr>
                            <w:ins w:id="359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59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4B24C38" w14:textId="06345314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59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59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05986D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BEE9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0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0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0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FA58FB" w14:textId="6558D16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0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0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Timer, </w:t>
                    </w:r>
                    <w:ins w:id="3605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0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"https://docs.microsoft.com/en-us/dotnet/api/system.timers.timer?view=net-6.0"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0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08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60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1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https://docs.microsoft.com/en-us/dotnet/api/system.timers.timer?view=net-6.0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1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1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13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1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1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A4910C5" w14:textId="77777777" w:rsidR="00676694" w:rsidRPr="00C128CD" w:rsidRDefault="00676694">
                    <w:pPr>
                      <w:spacing w:line="240" w:lineRule="auto"/>
                      <w:rPr>
                        <w:ins w:id="3616" w:author="Révész Gergő László" w:date="2022-04-18T00:30:00Z"/>
                        <w:color w:val="000000" w:themeColor="text1"/>
                        <w:rPrChange w:id="3617" w:author="Révész Gergő László" w:date="2022-04-18T01:14:00Z">
                          <w:rPr>
                            <w:ins w:id="361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1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D9DF8AB" w14:textId="69704B0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2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2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F98E765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97EF2F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2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2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2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FDE614" w14:textId="08A93F73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2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2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Task, </w:t>
                    </w:r>
                    <w:ins w:id="3627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2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"https://docs.microsoft.com/en-us/dotnet/api/system.threading.tasks.task?view=net-6.0"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2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30" w:author="Révész Gergő László" w:date="2022-04-18T00:53:00Z">
                        <w:r w:rsidRPr="00C128CD" w:rsidDel="007A154B">
                          <w:rPr>
                            <w:rStyle w:val="Hiperhivatkozs"/>
                            <w:sz w:val="20"/>
                            <w:rPrChange w:id="363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3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https://docs.microsoft.com/en-us/dotnet/api/system.threading.tasks.task?view=net-6.0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3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3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35" w:author="Révész Gergő László" w:date="2022-04-18T00:53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3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3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83D6B" w14:textId="77777777" w:rsidR="00676694" w:rsidRPr="00C128CD" w:rsidRDefault="00676694">
                    <w:pPr>
                      <w:spacing w:line="240" w:lineRule="auto"/>
                      <w:rPr>
                        <w:ins w:id="3638" w:author="Révész Gergő László" w:date="2022-04-18T00:30:00Z"/>
                        <w:color w:val="000000" w:themeColor="text1"/>
                        <w:rPrChange w:id="3639" w:author="Révész Gergő László" w:date="2022-04-18T01:14:00Z">
                          <w:rPr>
                            <w:ins w:id="364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4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00BF8D35" w14:textId="584A0710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4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4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1B0DEA0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7F1EFED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4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4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4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8187F7" w14:textId="10EF23BD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4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4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Aszinkron programozás, </w:t>
                    </w:r>
                    <w:ins w:id="3649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5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"https://docs.microsoft.com/en-us/dotnet/csharp/programming-guide/concepts/async/"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5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5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5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5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https://docs.microsoft.com/en-us/dotnet/csharp/programming-guide/concepts/async/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5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5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5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5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5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2F8CCE07" w14:textId="77777777" w:rsidR="00676694" w:rsidRPr="00C128CD" w:rsidRDefault="00676694">
                    <w:pPr>
                      <w:spacing w:line="240" w:lineRule="auto"/>
                      <w:rPr>
                        <w:ins w:id="3660" w:author="Révész Gergő László" w:date="2022-04-18T00:30:00Z"/>
                        <w:color w:val="000000" w:themeColor="text1"/>
                        <w:rPrChange w:id="3661" w:author="Révész Gergő László" w:date="2022-04-18T01:14:00Z">
                          <w:rPr>
                            <w:ins w:id="366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6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78E1B0E" w14:textId="51A5E65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6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6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7A541F7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59613C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6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6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6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1E6F6F" w14:textId="70EF9FEB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6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7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FileSystemWatcher, </w:t>
                    </w:r>
                    <w:ins w:id="3671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7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"https://docs.microsoft.com/en-us/dotnet/api/system.io.filesystemwatcher?view=net-6.0"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7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7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7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7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https://docs.microsoft.com/en-us/dotnet/api/system.io.filesystemwatcher?view=net-6.0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7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67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67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68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68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03FFAF81" w14:textId="77777777" w:rsidR="00676694" w:rsidRPr="00C128CD" w:rsidRDefault="00676694">
                    <w:pPr>
                      <w:spacing w:line="240" w:lineRule="auto"/>
                      <w:rPr>
                        <w:ins w:id="3682" w:author="Révész Gergő László" w:date="2022-04-18T00:30:00Z"/>
                        <w:color w:val="000000" w:themeColor="text1"/>
                        <w:rPrChange w:id="3683" w:author="Révész Gergő László" w:date="2022-04-18T01:14:00Z">
                          <w:rPr>
                            <w:ins w:id="368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68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74F43514" w14:textId="040BC8AE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68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8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19E9EC0B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8AC0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68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68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9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BE4FE5" w14:textId="678DA65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69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69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Reflection, </w:t>
                    </w:r>
                    <w:ins w:id="3693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9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"https://docs.microsoft.com/en-us/dotnet/csharp/programming-guide/concepts/reflection"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9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696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69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69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https://docs.microsoft.com/en-us/dotnet/csharp/programming-guide/concepts/reflection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69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70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701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70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70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B8E7DD1" w14:textId="77777777" w:rsidR="00676694" w:rsidRPr="00C128CD" w:rsidRDefault="00676694">
                    <w:pPr>
                      <w:spacing w:line="240" w:lineRule="auto"/>
                      <w:rPr>
                        <w:ins w:id="3704" w:author="Révész Gergő László" w:date="2022-04-18T00:30:00Z"/>
                        <w:color w:val="000000" w:themeColor="text1"/>
                        <w:rPrChange w:id="3705" w:author="Révész Gergő László" w:date="2022-04-18T01:14:00Z">
                          <w:rPr>
                            <w:ins w:id="370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70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637E8C7" w14:textId="69386D19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70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0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0A4DBA5E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111BF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1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1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1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39F352" w14:textId="10049EC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713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1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AssemblyLoadContext, </w:t>
                    </w:r>
                    <w:ins w:id="3715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16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"https://docs.microsoft.com/en-us/dotnet/api/system.runtime.loader.assemblyloadcontext?view=net-6.0"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1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718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719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72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https://docs.microsoft.com/en-us/dotnet/api/system.runtime.loader.assemblyloadcontext?view=net-6.0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2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722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723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72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72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5B2466F9" w14:textId="77777777" w:rsidR="00676694" w:rsidRPr="00C128CD" w:rsidRDefault="00676694">
                    <w:pPr>
                      <w:spacing w:line="240" w:lineRule="auto"/>
                      <w:rPr>
                        <w:ins w:id="3726" w:author="Révész Gergő László" w:date="2022-04-18T00:30:00Z"/>
                        <w:color w:val="000000" w:themeColor="text1"/>
                        <w:rPrChange w:id="3727" w:author="Révész Gergő László" w:date="2022-04-18T01:14:00Z">
                          <w:rPr>
                            <w:ins w:id="3728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729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16BA961" w14:textId="3187364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73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3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AF06EE2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F3709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3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3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34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0E66B6" w14:textId="1590E2B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735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NLog, </w:t>
                    </w:r>
                    <w:ins w:id="3737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3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"https://nlog-project.org/"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3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740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741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74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https://nlog-project.org/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4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744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745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74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747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05594E7" w14:textId="77777777" w:rsidR="00676694" w:rsidRPr="00C128CD" w:rsidRDefault="00676694">
                    <w:pPr>
                      <w:spacing w:line="240" w:lineRule="auto"/>
                      <w:rPr>
                        <w:ins w:id="3748" w:author="Révész Gergő László" w:date="2022-04-18T00:30:00Z"/>
                        <w:color w:val="000000" w:themeColor="text1"/>
                        <w:rPrChange w:id="3749" w:author="Révész Gergő László" w:date="2022-04-18T01:14:00Z">
                          <w:rPr>
                            <w:ins w:id="3750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751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3033B696" w14:textId="542261C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752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53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468A75EF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DABE81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5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5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5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63B01" w14:textId="074300D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757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5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ServiceController, </w:t>
                    </w:r>
                    <w:ins w:id="3759" w:author="Révész Gergő László" w:date="2022-04-18T00:58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60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"https://docs.microsoft.com/en-us/dotnet/api/system.serviceprocess.servicecontroller?view=dotnet-plat-ext-6.0"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61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762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763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764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https://docs.microsoft.com/en-us/dotnet/api/system.serviceprocess.servicecontroller?view=dotnet-plat-ext-6.0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6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766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767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76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769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7A426DFF" w14:textId="77777777" w:rsidR="00676694" w:rsidRPr="00C128CD" w:rsidRDefault="00676694">
                    <w:pPr>
                      <w:spacing w:line="240" w:lineRule="auto"/>
                      <w:rPr>
                        <w:ins w:id="3770" w:author="Révész Gergő László" w:date="2022-04-18T00:30:00Z"/>
                        <w:color w:val="000000" w:themeColor="text1"/>
                        <w:rPrChange w:id="3771" w:author="Révész Gergő László" w:date="2022-04-18T01:14:00Z">
                          <w:rPr>
                            <w:ins w:id="3772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773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56CB0BA4" w14:textId="138D5DDA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774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75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5EA1BB71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DB261E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7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7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78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D67683" w14:textId="5F67F13A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779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78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Toastr, </w:t>
                    </w:r>
                    <w:ins w:id="3781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8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"https://www.npmjs.com/package/toastr"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83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784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785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786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https://www.npmjs.com/package/toastr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78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788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789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790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791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AAC6CE" w14:textId="77777777" w:rsidR="00676694" w:rsidRPr="00C128CD" w:rsidRDefault="00676694">
                    <w:pPr>
                      <w:spacing w:line="240" w:lineRule="auto"/>
                      <w:rPr>
                        <w:ins w:id="3792" w:author="Révész Gergő László" w:date="2022-04-18T00:30:00Z"/>
                        <w:color w:val="000000" w:themeColor="text1"/>
                        <w:rPrChange w:id="3793" w:author="Révész Gergő László" w:date="2022-04-18T01:14:00Z">
                          <w:rPr>
                            <w:ins w:id="3794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795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A523401" w14:textId="2DE58971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796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97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2E50E26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0B6EA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79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79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00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0FF2E1" w14:textId="41D3F64F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ins w:id="3801" w:author="Révész Gergő László" w:date="2022-04-18T00:30:00Z"/>
                        <w:noProof/>
                        <w:color w:val="000000" w:themeColor="text1"/>
                        <w:sz w:val="20"/>
                      </w:rPr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0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Listener, </w:t>
                    </w:r>
                    <w:ins w:id="3803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04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"https://docs.microsoft.com/en-us/dotnet/api/system.net.sockets.tcplistener?view=net-6.0"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05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806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807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08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https://docs.microsoft.com/en-us/dotnet/api/system.net.sockets.tcplistener?view=net-6.0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09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10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11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12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13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  <w:p w14:paraId="4CE1D914" w14:textId="77777777" w:rsidR="00676694" w:rsidRPr="00C128CD" w:rsidRDefault="00676694">
                    <w:pPr>
                      <w:spacing w:line="240" w:lineRule="auto"/>
                      <w:rPr>
                        <w:ins w:id="3814" w:author="Révész Gergő László" w:date="2022-04-18T00:30:00Z"/>
                        <w:color w:val="000000" w:themeColor="text1"/>
                        <w:rPrChange w:id="3815" w:author="Révész Gergő László" w:date="2022-04-18T01:14:00Z">
                          <w:rPr>
                            <w:ins w:id="3816" w:author="Révész Gergő László" w:date="2022-04-18T00:30:00Z"/>
                            <w:noProof/>
                            <w:color w:val="000000" w:themeColor="text1"/>
                            <w:sz w:val="20"/>
                          </w:rPr>
                        </w:rPrChange>
                      </w:rPr>
                      <w:pPrChange w:id="3817" w:author="Révész Gergő László" w:date="2022-04-18T00:30:00Z">
                        <w:pPr>
                          <w:pStyle w:val="Irodalomjegyzk"/>
                          <w:spacing w:line="240" w:lineRule="auto"/>
                          <w:ind w:firstLine="0"/>
                          <w:jc w:val="left"/>
                        </w:pPr>
                      </w:pPrChange>
                    </w:pPr>
                  </w:p>
                  <w:p w14:paraId="1996192F" w14:textId="31894B06" w:rsidR="00676694" w:rsidRPr="00C128CD" w:rsidRDefault="00676694">
                    <w:pPr>
                      <w:spacing w:line="240" w:lineRule="auto"/>
                      <w:rPr>
                        <w:color w:val="000000" w:themeColor="text1"/>
                        <w:rPrChange w:id="3818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19" w:author="Révész Gergő László" w:date="2022-04-18T00:30:00Z">
                        <w:pPr>
                          <w:pStyle w:val="Irodalomjegyzk"/>
                        </w:pPr>
                      </w:pPrChange>
                    </w:pPr>
                  </w:p>
                </w:tc>
              </w:tr>
              <w:tr w:rsidR="00C128CD" w:rsidRPr="00C128CD" w14:paraId="69448D93" w14:textId="77777777">
                <w:trPr>
                  <w:divId w:val="156749798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9C049" w14:textId="77777777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20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21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22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2A5EF" w14:textId="2096297C" w:rsidR="00676694" w:rsidRPr="00C128CD" w:rsidRDefault="00676694">
                    <w:pPr>
                      <w:pStyle w:val="Irodalomjegyzk"/>
                      <w:spacing w:line="240" w:lineRule="auto"/>
                      <w:ind w:firstLine="0"/>
                      <w:jc w:val="left"/>
                      <w:rPr>
                        <w:noProof/>
                        <w:color w:val="000000" w:themeColor="text1"/>
                        <w:sz w:val="20"/>
                        <w:rPrChange w:id="3823" w:author="Révész Gergő László" w:date="2022-04-18T01:14:00Z">
                          <w:rPr>
                            <w:noProof/>
                          </w:rPr>
                        </w:rPrChange>
                      </w:rPr>
                      <w:pPrChange w:id="3824" w:author="Révész Gergő László" w:date="2022-04-18T00:30:00Z">
                        <w:pPr>
                          <w:pStyle w:val="Irodalomjegyzk"/>
                        </w:pPr>
                      </w:pPrChange>
                    </w:pPr>
                    <w:r w:rsidRPr="00C128CD">
                      <w:rPr>
                        <w:noProof/>
                        <w:color w:val="000000" w:themeColor="text1"/>
                        <w:sz w:val="20"/>
                        <w:rPrChange w:id="3825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TCP Client, </w:t>
                    </w:r>
                    <w:ins w:id="3826" w:author="Révész Gergő László" w:date="2022-04-18T00:59:00Z"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27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begin"/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</w:rPr>
                        <w:instrText xml:space="preserve"> HYPERLINK "https://docs.microsoft.com/en-us/dotnet/api/system.net.sockets.tcpclient?view=net-6.0" </w:instrTex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28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separate"/>
                      </w:r>
                      <w:del w:id="3829" w:author="Révész Gergő László" w:date="2022-04-18T00:54:00Z">
                        <w:r w:rsidRPr="00C128CD" w:rsidDel="007A154B">
                          <w:rPr>
                            <w:rStyle w:val="Hiperhivatkozs"/>
                            <w:sz w:val="20"/>
                            <w:rPrChange w:id="3830" w:author="Révész Gergő László" w:date="2022-04-18T01:14:00Z">
                              <w:rPr>
                                <w:noProof/>
                              </w:rPr>
                            </w:rPrChange>
                          </w:rPr>
                          <w:delText>„</w:delText>
                        </w:r>
                      </w:del>
                      <w:r w:rsidRPr="00C128CD">
                        <w:rPr>
                          <w:rStyle w:val="Hiperhivatkozs"/>
                          <w:sz w:val="20"/>
                          <w:rPrChange w:id="3831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t>https://docs.microsoft.com/en-us/dotnet/api/system.net.sockets.tcpclient?view=net-6.0</w:t>
                      </w:r>
                      <w:r w:rsidR="008C6EFD" w:rsidRPr="00C128CD">
                        <w:rPr>
                          <w:noProof/>
                          <w:color w:val="000000" w:themeColor="text1"/>
                          <w:sz w:val="20"/>
                          <w:rPrChange w:id="3832" w:author="Révész Gergő László" w:date="2022-04-18T01:14:00Z">
                            <w:rPr>
                              <w:noProof/>
                              <w:color w:val="000000" w:themeColor="text1"/>
                              <w:sz w:val="20"/>
                            </w:rPr>
                          </w:rPrChange>
                        </w:rPr>
                        <w:fldChar w:fldCharType="end"/>
                      </w:r>
                    </w:ins>
                    <w:r w:rsidRPr="00C128CD">
                      <w:rPr>
                        <w:noProof/>
                        <w:color w:val="000000" w:themeColor="text1"/>
                        <w:sz w:val="20"/>
                        <w:rPrChange w:id="3833" w:author="Révész Gergő László" w:date="2022-04-18T01:14:00Z">
                          <w:rPr>
                            <w:noProof/>
                          </w:rPr>
                        </w:rPrChange>
                      </w:rPr>
                      <w:t>,</w:t>
                    </w:r>
                    <w:del w:id="3834" w:author="Révész Gergő László" w:date="2022-04-18T00:54:00Z">
                      <w:r w:rsidRPr="00C128CD" w:rsidDel="007A154B">
                        <w:rPr>
                          <w:noProof/>
                          <w:color w:val="000000" w:themeColor="text1"/>
                          <w:sz w:val="20"/>
                          <w:rPrChange w:id="3835" w:author="Révész Gergő László" w:date="2022-04-18T01:14:00Z">
                            <w:rPr>
                              <w:noProof/>
                            </w:rPr>
                          </w:rPrChange>
                        </w:rPr>
                        <w:delText>”</w:delText>
                      </w:r>
                    </w:del>
                    <w:r w:rsidRPr="00C128CD">
                      <w:rPr>
                        <w:noProof/>
                        <w:color w:val="000000" w:themeColor="text1"/>
                        <w:sz w:val="20"/>
                        <w:rPrChange w:id="3836" w:author="Révész Gergő László" w:date="2022-04-18T01:14:00Z">
                          <w:rPr>
                            <w:noProof/>
                          </w:rPr>
                        </w:rPrChange>
                      </w:rPr>
                      <w:t xml:space="preserve"> 2022.04.04.</w:t>
                    </w:r>
                  </w:p>
                </w:tc>
              </w:tr>
            </w:tbl>
            <w:p w14:paraId="05F832BF" w14:textId="44A3A4B8" w:rsidR="00676694" w:rsidRPr="00C128CD" w:rsidDel="00676694" w:rsidRDefault="00676694">
              <w:pPr>
                <w:divId w:val="1567497988"/>
                <w:rPr>
                  <w:del w:id="3837" w:author="Révész Gergő László" w:date="2022-04-18T00:31:00Z"/>
                  <w:rFonts w:eastAsia="Times New Roman"/>
                  <w:noProof/>
                  <w:color w:val="000000" w:themeColor="text1"/>
                  <w:rPrChange w:id="3838" w:author="Révész Gergő László" w:date="2022-04-18T01:14:00Z">
                    <w:rPr>
                      <w:del w:id="3839" w:author="Révész Gergő László" w:date="2022-04-18T00:31:00Z"/>
                      <w:rFonts w:eastAsia="Times New Roman"/>
                      <w:noProof/>
                    </w:rPr>
                  </w:rPrChange>
                </w:rPr>
              </w:pPr>
            </w:p>
            <w:p w14:paraId="223D6A51" w14:textId="10BDBEDA" w:rsidR="004A21E8" w:rsidRPr="00C128CD" w:rsidRDefault="004A21E8">
              <w:pPr>
                <w:ind w:firstLine="0"/>
                <w:rPr>
                  <w:ins w:id="3840" w:author="Révész Gergő László" w:date="2022-04-18T00:15:00Z"/>
                  <w:color w:val="000000" w:themeColor="text1"/>
                  <w:rPrChange w:id="3841" w:author="Révész Gergő László" w:date="2022-04-18T01:14:00Z">
                    <w:rPr>
                      <w:ins w:id="3842" w:author="Révész Gergő László" w:date="2022-04-18T00:15:00Z"/>
                    </w:rPr>
                  </w:rPrChange>
                </w:rPr>
                <w:pPrChange w:id="3843" w:author="Révész Gergő László" w:date="2022-04-18T00:31:00Z">
                  <w:pPr/>
                </w:pPrChange>
              </w:pPr>
              <w:ins w:id="3844" w:author="Révész Gergő László" w:date="2022-04-18T00:15:00Z">
                <w:r w:rsidRPr="00C128CD">
                  <w:rPr>
                    <w:b/>
                    <w:bCs/>
                    <w:color w:val="000000" w:themeColor="text1"/>
                    <w:rPrChange w:id="3845" w:author="Révész Gergő László" w:date="2022-04-18T01:14:00Z">
                      <w:rPr>
                        <w:b/>
                        <w:bCs/>
                      </w:rPr>
                    </w:rPrChange>
                  </w:rPr>
                  <w:fldChar w:fldCharType="end"/>
                </w:r>
              </w:ins>
            </w:p>
            <w:customXmlInsRangeStart w:id="3846" w:author="Révész Gergő László" w:date="2022-04-18T00:15:00Z"/>
          </w:sdtContent>
        </w:sdt>
        <w:customXmlInsRangeEnd w:id="3846"/>
        <w:customXmlInsRangeStart w:id="3847" w:author="Révész Gergő László" w:date="2022-04-18T00:15:00Z"/>
      </w:sdtContent>
    </w:sdt>
    <w:customXmlInsRangeEnd w:id="3847"/>
    <w:p w14:paraId="0B98BB24" w14:textId="7FAF2827" w:rsidR="00DF1D7E" w:rsidRPr="00C128CD" w:rsidDel="00972F8F" w:rsidRDefault="00DF1D7E">
      <w:pPr>
        <w:rPr>
          <w:del w:id="3848" w:author="Révész Gergő László" w:date="2022-04-16T03:05:00Z"/>
          <w:rPrChange w:id="3849" w:author="Révész Gergő László" w:date="2022-04-18T01:14:00Z">
            <w:rPr>
              <w:del w:id="3850" w:author="Révész Gergő László" w:date="2022-04-16T03:05:00Z"/>
            </w:rPr>
          </w:rPrChange>
        </w:rPr>
        <w:pPrChange w:id="3851" w:author="Révész Gergő László" w:date="2022-04-18T00:13:00Z">
          <w:pPr>
            <w:pStyle w:val="Cmsor1"/>
            <w:spacing w:line="240" w:lineRule="auto"/>
          </w:pPr>
        </w:pPrChange>
      </w:pPr>
      <w:r w:rsidRPr="00C128CD">
        <w:rPr>
          <w:color w:val="000000" w:themeColor="text1"/>
          <w:lang w:eastAsia="hu-HU"/>
          <w:rPrChange w:id="3852" w:author="Révész Gergő László" w:date="2022-04-18T01:14:00Z">
            <w:rPr>
              <w:b w:val="0"/>
              <w:bCs w:val="0"/>
              <w:iCs w:val="0"/>
            </w:rPr>
          </w:rPrChange>
        </w:rPr>
        <w:br w:type="page"/>
      </w:r>
    </w:p>
    <w:p w14:paraId="43BF1289" w14:textId="40CC4A33" w:rsidR="0040275F" w:rsidRPr="00C128CD" w:rsidDel="00972F8F" w:rsidRDefault="0040275F">
      <w:pPr>
        <w:rPr>
          <w:del w:id="3853" w:author="Révész Gergő László" w:date="2022-04-16T03:05:00Z"/>
          <w:color w:val="000000" w:themeColor="text1"/>
          <w:rPrChange w:id="3854" w:author="Révész Gergő László" w:date="2022-04-18T01:14:00Z">
            <w:rPr>
              <w:del w:id="3855" w:author="Révész Gergő László" w:date="2022-04-16T03:05:00Z"/>
            </w:rPr>
          </w:rPrChange>
        </w:rPr>
      </w:pPr>
    </w:p>
    <w:p w14:paraId="63063EAD" w14:textId="4EE5B048" w:rsidR="008C0F73" w:rsidRPr="00C128CD" w:rsidDel="00972F8F" w:rsidRDefault="00BC3D8F">
      <w:pPr>
        <w:rPr>
          <w:del w:id="3856" w:author="Révész Gergő László" w:date="2022-04-16T03:05:00Z"/>
          <w:rPrChange w:id="3857" w:author="Révész Gergő László" w:date="2022-04-18T01:14:00Z">
            <w:rPr>
              <w:del w:id="3858" w:author="Révész Gergő László" w:date="2022-04-16T03:05:00Z"/>
            </w:rPr>
          </w:rPrChange>
        </w:rPr>
        <w:pPrChange w:id="3859" w:author="Révész Gergő László" w:date="2022-04-18T00:13:00Z">
          <w:pPr>
            <w:pStyle w:val="Cmsor2"/>
          </w:pPr>
        </w:pPrChange>
      </w:pPr>
      <w:del w:id="3860" w:author="Révész Gergő László" w:date="2022-04-16T03:05:00Z">
        <w:r w:rsidRPr="00C128CD" w:rsidDel="00972F8F">
          <w:rPr>
            <w:color w:val="000000" w:themeColor="text1"/>
            <w:rPrChange w:id="3861" w:author="Révész Gergő László" w:date="2022-04-18T01:14:00Z">
              <w:rPr>
                <w:b w:val="0"/>
                <w:bCs w:val="0"/>
                <w:i w:val="0"/>
                <w:iCs w:val="0"/>
              </w:rPr>
            </w:rPrChange>
          </w:rPr>
          <w:delText>Irodalomjegyzék</w:delText>
        </w:r>
        <w:bookmarkEnd w:id="3469"/>
      </w:del>
    </w:p>
    <w:p w14:paraId="1A558D35" w14:textId="77777777" w:rsidR="0040275F" w:rsidRPr="00C128CD" w:rsidDel="00972F8F" w:rsidRDefault="0040275F">
      <w:pPr>
        <w:rPr>
          <w:del w:id="3862" w:author="Révész Gergő László" w:date="2022-04-16T03:04:00Z"/>
          <w:color w:val="000000" w:themeColor="text1"/>
          <w:lang w:eastAsia="hu-HU"/>
          <w:rPrChange w:id="3863" w:author="Révész Gergő László" w:date="2022-04-18T01:14:00Z">
            <w:rPr>
              <w:del w:id="3864" w:author="Révész Gergő László" w:date="2022-04-16T03:04:00Z"/>
              <w:lang w:eastAsia="hu-HU"/>
            </w:rPr>
          </w:rPrChange>
        </w:rPr>
      </w:pPr>
    </w:p>
    <w:p w14:paraId="58015CB8" w14:textId="1725ED16" w:rsidR="00166586" w:rsidRPr="00C128CD" w:rsidDel="00972F8F" w:rsidRDefault="00166586">
      <w:pPr>
        <w:rPr>
          <w:ins w:id="3865" w:author="Révész Gergő" w:date="2022-04-13T14:20:00Z"/>
          <w:del w:id="3866" w:author="Révész Gergő László" w:date="2022-04-16T03:03:00Z"/>
          <w:color w:val="000000" w:themeColor="text1"/>
          <w:sz w:val="20"/>
          <w:lang w:eastAsia="hu-HU"/>
          <w:rPrChange w:id="3867" w:author="Révész Gergő László" w:date="2022-04-18T01:14:00Z">
            <w:rPr>
              <w:ins w:id="3868" w:author="Révész Gergő" w:date="2022-04-13T14:20:00Z"/>
              <w:del w:id="3869" w:author="Révész Gergő László" w:date="2022-04-16T03:03:00Z"/>
              <w:color w:val="000000" w:themeColor="text1"/>
              <w:lang w:eastAsia="hu-HU"/>
            </w:rPr>
          </w:rPrChange>
        </w:rPr>
        <w:pPrChange w:id="3870" w:author="Révész Gergő László" w:date="2022-04-18T00:13:00Z">
          <w:pPr>
            <w:ind w:firstLine="0"/>
          </w:pPr>
        </w:pPrChange>
      </w:pPr>
      <w:del w:id="3871" w:author="Révész Gergő László" w:date="2022-04-16T03:03:00Z">
        <w:r w:rsidRPr="00C128CD" w:rsidDel="00972F8F">
          <w:rPr>
            <w:color w:val="000000" w:themeColor="text1"/>
            <w:sz w:val="20"/>
            <w:lang w:val="en-US" w:eastAsia="hu-HU"/>
            <w:rPrChange w:id="3872" w:author="Révész Gergő László" w:date="2022-04-18T01:14:00Z">
              <w:rPr>
                <w:lang w:val="en-US" w:eastAsia="hu-HU"/>
              </w:rPr>
            </w:rPrChange>
          </w:rPr>
          <w:delText xml:space="preserve">[1] </w:delText>
        </w:r>
        <w:r w:rsidR="006E0AF7" w:rsidRPr="00C128CD" w:rsidDel="00972F8F">
          <w:rPr>
            <w:color w:val="000000" w:themeColor="text1"/>
            <w:sz w:val="20"/>
            <w:rPrChange w:id="3873" w:author="Révész Gergő László" w:date="2022-04-18T01:14:00Z">
              <w:rPr/>
            </w:rPrChange>
          </w:rPr>
          <w:fldChar w:fldCharType="begin"/>
        </w:r>
        <w:r w:rsidR="006E0AF7" w:rsidRPr="00C128CD" w:rsidDel="00972F8F">
          <w:rPr>
            <w:color w:val="000000" w:themeColor="text1"/>
            <w:sz w:val="20"/>
            <w:rPrChange w:id="3874" w:author="Révész Gergő László" w:date="2022-04-18T01:14:00Z">
              <w:rPr/>
            </w:rPrChange>
          </w:rPr>
          <w:delInstrText xml:space="preserve"> HYPERLINK "https://docs.microsoft.com/" </w:delInstrText>
        </w:r>
        <w:r w:rsidR="006E0AF7" w:rsidRPr="00C128CD" w:rsidDel="00972F8F">
          <w:rPr>
            <w:sz w:val="20"/>
            <w:rPrChange w:id="3875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972F8F">
          <w:rPr>
            <w:rStyle w:val="Hiperhivatkozs"/>
            <w:sz w:val="20"/>
            <w:lang w:val="en-US" w:eastAsia="hu-HU"/>
            <w:rPrChange w:id="3876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https://docs.microsoft.com/</w:delText>
        </w:r>
        <w:r w:rsidR="006E0AF7" w:rsidRPr="00C128CD" w:rsidDel="00972F8F">
          <w:rPr>
            <w:rStyle w:val="Hiperhivatkozs"/>
            <w:sz w:val="20"/>
            <w:lang w:val="en-US" w:eastAsia="hu-HU"/>
            <w:rPrChange w:id="3877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972F8F">
          <w:rPr>
            <w:color w:val="000000" w:themeColor="text1"/>
            <w:sz w:val="20"/>
            <w:lang w:val="en-US" w:eastAsia="hu-HU"/>
            <w:rPrChange w:id="3878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eastAsia="hu-HU"/>
            <w:rPrChange w:id="3879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2C784D22" w14:textId="77777777" w:rsidR="004745C2" w:rsidRPr="00C128CD" w:rsidDel="002132E2" w:rsidRDefault="004745C2">
      <w:pPr>
        <w:rPr>
          <w:del w:id="3880" w:author="Révész Gergő László" w:date="2022-04-16T01:44:00Z"/>
          <w:color w:val="000000" w:themeColor="text1"/>
          <w:sz w:val="20"/>
          <w:lang w:eastAsia="hu-HU"/>
          <w:rPrChange w:id="3881" w:author="Révész Gergő László" w:date="2022-04-18T01:14:00Z">
            <w:rPr>
              <w:del w:id="3882" w:author="Révész Gergő László" w:date="2022-04-16T01:44:00Z"/>
              <w:lang w:eastAsia="hu-HU"/>
            </w:rPr>
          </w:rPrChange>
        </w:rPr>
      </w:pPr>
    </w:p>
    <w:p w14:paraId="3671CE63" w14:textId="673C3EA0" w:rsidR="00166586" w:rsidRPr="00C128CD" w:rsidDel="002132E2" w:rsidRDefault="00166586">
      <w:pPr>
        <w:rPr>
          <w:ins w:id="3883" w:author="Révész Gergő" w:date="2022-04-13T14:20:00Z"/>
          <w:del w:id="3884" w:author="Révész Gergő László" w:date="2022-04-16T01:44:00Z"/>
          <w:color w:val="000000" w:themeColor="text1"/>
          <w:sz w:val="20"/>
          <w:lang w:eastAsia="hu-HU"/>
          <w:rPrChange w:id="3885" w:author="Révész Gergő László" w:date="2022-04-18T01:14:00Z">
            <w:rPr>
              <w:ins w:id="3886" w:author="Révész Gergő" w:date="2022-04-13T14:20:00Z"/>
              <w:del w:id="3887" w:author="Révész Gergő László" w:date="2022-04-16T01:44:00Z"/>
              <w:color w:val="000000" w:themeColor="text1"/>
              <w:lang w:eastAsia="hu-HU"/>
            </w:rPr>
          </w:rPrChange>
        </w:rPr>
        <w:pPrChange w:id="3888" w:author="Révész Gergő László" w:date="2022-04-18T00:13:00Z">
          <w:pPr>
            <w:ind w:firstLine="0"/>
          </w:pPr>
        </w:pPrChange>
      </w:pPr>
      <w:del w:id="3889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3890" w:author="Révész Gergő László" w:date="2022-04-18T01:14:00Z">
              <w:rPr>
                <w:lang w:val="en-US" w:eastAsia="hu-HU"/>
              </w:rPr>
            </w:rPrChange>
          </w:rPr>
          <w:delText>[2]</w:delText>
        </w:r>
        <w:r w:rsidRPr="00C128CD" w:rsidDel="002132E2">
          <w:rPr>
            <w:color w:val="000000" w:themeColor="text1"/>
            <w:sz w:val="20"/>
            <w:rPrChange w:id="3891" w:author="Révész Gergő László" w:date="2022-04-18T01:14:00Z">
              <w:rPr/>
            </w:rPrChange>
          </w:rPr>
          <w:delText xml:space="preserve"> </w:delText>
        </w:r>
        <w:r w:rsidR="006E0AF7" w:rsidRPr="00C128CD" w:rsidDel="002132E2">
          <w:rPr>
            <w:color w:val="000000" w:themeColor="text1"/>
            <w:sz w:val="20"/>
            <w:rPrChange w:id="3892" w:author="Révész Gergő László" w:date="2022-04-18T01:14:00Z">
              <w:rPr/>
            </w:rPrChange>
          </w:rPr>
          <w:fldChar w:fldCharType="begin"/>
        </w:r>
        <w:r w:rsidR="006E0AF7" w:rsidRPr="00C128CD" w:rsidDel="002132E2">
          <w:rPr>
            <w:color w:val="000000" w:themeColor="text1"/>
            <w:sz w:val="20"/>
            <w:rPrChange w:id="3893" w:author="Révész Gergő László" w:date="2022-04-18T01:14:00Z">
              <w:rPr/>
            </w:rPrChange>
          </w:rPr>
          <w:delInstrText xml:space="preserve"> HYPERLINK "https://stackoverflow.com/" </w:delInstrText>
        </w:r>
        <w:r w:rsidR="006E0AF7" w:rsidRPr="00C128CD" w:rsidDel="002132E2">
          <w:rPr>
            <w:sz w:val="20"/>
            <w:rPrChange w:id="3894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separate"/>
        </w:r>
        <w:r w:rsidRPr="00C128CD" w:rsidDel="002132E2">
          <w:rPr>
            <w:rStyle w:val="Hiperhivatkozs"/>
            <w:sz w:val="20"/>
            <w:lang w:val="en-US" w:eastAsia="hu-HU"/>
            <w:rPrChange w:id="3895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delText>https://stackoverflow.com/</w:delText>
        </w:r>
        <w:r w:rsidR="006E0AF7" w:rsidRPr="00C128CD" w:rsidDel="002132E2">
          <w:rPr>
            <w:rStyle w:val="Hiperhivatkozs"/>
            <w:sz w:val="20"/>
            <w:lang w:val="en-US" w:eastAsia="hu-HU"/>
            <w:rPrChange w:id="3896" w:author="Révész Gergő László" w:date="2022-04-18T01:14:00Z">
              <w:rPr>
                <w:rStyle w:val="Hiperhivatkozs"/>
                <w:lang w:val="en-US" w:eastAsia="hu-HU"/>
              </w:rPr>
            </w:rPrChange>
          </w:rPr>
          <w:fldChar w:fldCharType="end"/>
        </w:r>
        <w:r w:rsidRPr="00C128CD" w:rsidDel="002132E2">
          <w:rPr>
            <w:color w:val="000000" w:themeColor="text1"/>
            <w:sz w:val="20"/>
            <w:lang w:val="en-US" w:eastAsia="hu-HU"/>
            <w:rPrChange w:id="3897" w:author="Révész Gergő László" w:date="2022-04-18T01:14:00Z">
              <w:rPr>
                <w:lang w:val="en-US" w:eastAsia="hu-HU"/>
              </w:rPr>
            </w:rPrChange>
          </w:rPr>
          <w:delText xml:space="preserve"> </w:delText>
        </w:r>
        <w:r w:rsidRPr="00C128CD" w:rsidDel="002132E2">
          <w:rPr>
            <w:color w:val="000000" w:themeColor="text1"/>
            <w:sz w:val="20"/>
            <w:lang w:eastAsia="hu-HU"/>
            <w:rPrChange w:id="3898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448B59BF" w14:textId="784769E1" w:rsidR="004745C2" w:rsidRPr="00C128CD" w:rsidDel="00972F8F" w:rsidRDefault="004745C2">
      <w:pPr>
        <w:rPr>
          <w:del w:id="3899" w:author="Révész Gergő László" w:date="2022-04-16T03:06:00Z"/>
          <w:color w:val="000000" w:themeColor="text1"/>
          <w:sz w:val="20"/>
          <w:lang w:val="en-US" w:eastAsia="hu-HU"/>
          <w:rPrChange w:id="3900" w:author="Révész Gergő László" w:date="2022-04-18T01:14:00Z">
            <w:rPr>
              <w:del w:id="3901" w:author="Révész Gergő László" w:date="2022-04-16T03:06:00Z"/>
              <w:lang w:val="en-US" w:eastAsia="hu-HU"/>
            </w:rPr>
          </w:rPrChange>
        </w:rPr>
      </w:pPr>
    </w:p>
    <w:p w14:paraId="304DD4A5" w14:textId="34E39A7B" w:rsidR="004A21E8" w:rsidRPr="00C128CD" w:rsidDel="004A21E8" w:rsidRDefault="00166586">
      <w:pPr>
        <w:rPr>
          <w:del w:id="3902" w:author="Révész Gergő László" w:date="2022-04-18T00:13:00Z"/>
          <w:color w:val="000000" w:themeColor="text1"/>
          <w:rPrChange w:id="3903" w:author="Révész Gergő László" w:date="2022-04-18T01:14:00Z">
            <w:rPr>
              <w:del w:id="3904" w:author="Révész Gergő László" w:date="2022-04-18T00:13:00Z"/>
            </w:rPr>
          </w:rPrChange>
        </w:rPr>
        <w:pPrChange w:id="3905" w:author="Révész Gergő László" w:date="2022-04-18T00:13:00Z">
          <w:pPr>
            <w:ind w:firstLine="0"/>
          </w:pPr>
        </w:pPrChange>
      </w:pPr>
      <w:del w:id="3906" w:author="Révész Gergő László" w:date="2022-04-16T03:04:00Z">
        <w:r w:rsidRPr="00C128CD" w:rsidDel="00972F8F">
          <w:rPr>
            <w:color w:val="000000" w:themeColor="text1"/>
            <w:lang w:val="en-US"/>
            <w:rPrChange w:id="3907" w:author="Révész Gergő László" w:date="2022-04-18T01:14:00Z">
              <w:rPr>
                <w:lang w:val="en-US"/>
              </w:rPr>
            </w:rPrChange>
          </w:rPr>
          <w:delText>[</w:delText>
        </w:r>
      </w:del>
      <w:del w:id="3908" w:author="Révész Gergő László" w:date="2022-04-16T01:44:00Z">
        <w:r w:rsidRPr="00C128CD" w:rsidDel="002132E2">
          <w:rPr>
            <w:color w:val="000000" w:themeColor="text1"/>
            <w:lang w:val="en-US"/>
            <w:rPrChange w:id="3909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3</w:delText>
        </w:r>
      </w:del>
      <w:del w:id="3910" w:author="Révész Gergő László" w:date="2022-04-16T03:04:00Z">
        <w:r w:rsidRPr="00C128CD" w:rsidDel="00972F8F">
          <w:rPr>
            <w:color w:val="000000" w:themeColor="text1"/>
            <w:lang w:val="en-US"/>
            <w:rPrChange w:id="3911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rPrChange w:id="3912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 xml:space="preserve"> </w:delText>
        </w:r>
        <w:r w:rsidRPr="00C128CD" w:rsidDel="00972F8F">
          <w:rPr>
            <w:color w:val="000000" w:themeColor="text1"/>
            <w:lang w:val="en-US"/>
            <w:rPrChange w:id="3913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val="en-US" w:eastAsia="hu-HU"/>
              </w:rPr>
            </w:rPrChange>
          </w:rPr>
          <w:delText xml:space="preserve">https://social.msdn.microsoft.com/ </w:delText>
        </w:r>
        <w:r w:rsidRPr="00C128CD" w:rsidDel="00972F8F">
          <w:rPr>
            <w:color w:val="000000" w:themeColor="text1"/>
            <w:rPrChange w:id="3914" w:author="Révész Gergő László" w:date="2022-04-18T01:14:00Z">
              <w:rPr>
                <w:rFonts w:ascii="Arial" w:eastAsia="Times New Roman" w:hAnsi="Arial" w:cstheme="majorBidi"/>
                <w:b/>
                <w:bCs/>
                <w:i/>
                <w:iCs/>
                <w:color w:val="000000" w:themeColor="text1"/>
                <w:sz w:val="28"/>
                <w:szCs w:val="28"/>
                <w:lang w:eastAsia="hu-HU"/>
              </w:rPr>
            </w:rPrChange>
          </w:rPr>
          <w:delText>(Utolsó megtekintés dátuma: 2022.04.04)</w:delText>
        </w:r>
      </w:del>
    </w:p>
    <w:p w14:paraId="01E19221" w14:textId="08973E39" w:rsidR="00BD2841" w:rsidRPr="00C128CD" w:rsidDel="00972F8F" w:rsidRDefault="00BD2841">
      <w:pPr>
        <w:spacing w:before="240"/>
        <w:ind w:firstLine="0"/>
        <w:contextualSpacing w:val="0"/>
        <w:jc w:val="left"/>
        <w:rPr>
          <w:ins w:id="3915" w:author="Révész Gergő" w:date="2022-04-13T14:20:00Z"/>
          <w:del w:id="3916" w:author="Révész Gergő László" w:date="2022-04-16T03:05:00Z"/>
          <w:b/>
          <w:bCs/>
          <w:color w:val="000000" w:themeColor="text1"/>
          <w:sz w:val="20"/>
          <w:rPrChange w:id="3917" w:author="Révész Gergő László" w:date="2022-04-18T01:14:00Z">
            <w:rPr>
              <w:ins w:id="3918" w:author="Révész Gergő" w:date="2022-04-13T14:20:00Z"/>
              <w:del w:id="3919" w:author="Révész Gergő László" w:date="2022-04-16T03:05:00Z"/>
              <w:color w:val="000000" w:themeColor="text1"/>
              <w:lang w:eastAsia="hu-HU"/>
            </w:rPr>
          </w:rPrChange>
        </w:rPr>
        <w:pPrChange w:id="3920" w:author="Révész Gergő László" w:date="2022-04-16T03:28:00Z">
          <w:pPr>
            <w:ind w:firstLine="0"/>
          </w:pPr>
        </w:pPrChange>
      </w:pPr>
    </w:p>
    <w:p w14:paraId="39BEBE4E" w14:textId="77777777" w:rsidR="004745C2" w:rsidRPr="00C128CD" w:rsidDel="00972F8F" w:rsidRDefault="004745C2">
      <w:pPr>
        <w:ind w:firstLine="0"/>
        <w:jc w:val="left"/>
        <w:rPr>
          <w:del w:id="3921" w:author="Révész Gergő László" w:date="2022-04-16T03:05:00Z"/>
          <w:color w:val="000000" w:themeColor="text1"/>
          <w:sz w:val="20"/>
          <w:lang w:val="en-US" w:eastAsia="hu-HU"/>
          <w:rPrChange w:id="3922" w:author="Révész Gergő László" w:date="2022-04-18T01:14:00Z">
            <w:rPr>
              <w:del w:id="3923" w:author="Révész Gergő László" w:date="2022-04-16T03:05:00Z"/>
              <w:lang w:val="en-US" w:eastAsia="hu-HU"/>
            </w:rPr>
          </w:rPrChange>
        </w:rPr>
        <w:pPrChange w:id="3924" w:author="Révész Gergő László" w:date="2022-04-16T03:25:00Z">
          <w:pPr/>
        </w:pPrChange>
      </w:pPr>
    </w:p>
    <w:p w14:paraId="0D840AA7" w14:textId="00025077" w:rsidR="008E31CB" w:rsidRPr="00C128CD" w:rsidDel="00972F8F" w:rsidRDefault="00166586">
      <w:pPr>
        <w:ind w:firstLine="0"/>
        <w:jc w:val="left"/>
        <w:rPr>
          <w:del w:id="3925" w:author="Révész Gergő László" w:date="2022-04-16T03:05:00Z"/>
          <w:color w:val="000000" w:themeColor="text1"/>
          <w:sz w:val="20"/>
          <w:lang w:eastAsia="hu-HU"/>
          <w:rPrChange w:id="3926" w:author="Révész Gergő László" w:date="2022-04-18T01:14:00Z">
            <w:rPr>
              <w:del w:id="3927" w:author="Révész Gergő László" w:date="2022-04-16T03:05:00Z"/>
              <w:lang w:eastAsia="hu-HU"/>
            </w:rPr>
          </w:rPrChange>
        </w:rPr>
        <w:pPrChange w:id="3928" w:author="Révész Gergő László" w:date="2022-04-16T03:25:00Z">
          <w:pPr/>
        </w:pPrChange>
      </w:pPr>
      <w:del w:id="3929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3930" w:author="Révész Gergő László" w:date="2022-04-18T01:14:00Z">
              <w:rPr>
                <w:lang w:val="en-US" w:eastAsia="hu-HU"/>
              </w:rPr>
            </w:rPrChange>
          </w:rPr>
          <w:delText>[</w:delText>
        </w:r>
      </w:del>
      <w:del w:id="3931" w:author="Révész Gergő László" w:date="2022-04-16T01:44:00Z">
        <w:r w:rsidRPr="00C128CD" w:rsidDel="002132E2">
          <w:rPr>
            <w:color w:val="000000" w:themeColor="text1"/>
            <w:sz w:val="20"/>
            <w:lang w:val="en-US" w:eastAsia="hu-HU"/>
            <w:rPrChange w:id="3932" w:author="Révész Gergő László" w:date="2022-04-18T01:14:00Z">
              <w:rPr>
                <w:lang w:val="en-US" w:eastAsia="hu-HU"/>
              </w:rPr>
            </w:rPrChange>
          </w:rPr>
          <w:delText>4</w:delText>
        </w:r>
      </w:del>
      <w:del w:id="3933" w:author="Révész Gergő László" w:date="2022-04-16T03:05:00Z">
        <w:r w:rsidRPr="00C128CD" w:rsidDel="00972F8F">
          <w:rPr>
            <w:color w:val="000000" w:themeColor="text1"/>
            <w:sz w:val="20"/>
            <w:lang w:val="en-US" w:eastAsia="hu-HU"/>
            <w:rPrChange w:id="3934" w:author="Révész Gergő László" w:date="2022-04-18T01:14:00Z">
              <w:rPr>
                <w:lang w:val="en-US" w:eastAsia="hu-HU"/>
              </w:rPr>
            </w:rPrChange>
          </w:rPr>
          <w:delText>]</w:delText>
        </w:r>
        <w:r w:rsidRPr="00C128CD" w:rsidDel="00972F8F">
          <w:rPr>
            <w:color w:val="000000" w:themeColor="text1"/>
            <w:sz w:val="20"/>
            <w:rPrChange w:id="3935" w:author="Révész Gergő László" w:date="2022-04-18T01:14:00Z">
              <w:rPr/>
            </w:rPrChange>
          </w:rPr>
          <w:delText xml:space="preserve"> </w:delText>
        </w:r>
        <w:r w:rsidRPr="00C128CD" w:rsidDel="00972F8F">
          <w:rPr>
            <w:color w:val="000000" w:themeColor="text1"/>
            <w:sz w:val="20"/>
            <w:lang w:val="en-US" w:eastAsia="hu-HU"/>
            <w:rPrChange w:id="3936" w:author="Révész Gergő László" w:date="2022-04-18T01:14:00Z">
              <w:rPr>
                <w:lang w:val="en-US" w:eastAsia="hu-HU"/>
              </w:rPr>
            </w:rPrChange>
          </w:rPr>
          <w:delText xml:space="preserve">https://getbootstrap.com/ </w:delText>
        </w:r>
        <w:r w:rsidRPr="00C128CD" w:rsidDel="00972F8F">
          <w:rPr>
            <w:color w:val="000000" w:themeColor="text1"/>
            <w:sz w:val="20"/>
            <w:lang w:eastAsia="hu-HU"/>
            <w:rPrChange w:id="3937" w:author="Révész Gergő László" w:date="2022-04-18T01:14:00Z">
              <w:rPr>
                <w:lang w:eastAsia="hu-HU"/>
              </w:rPr>
            </w:rPrChange>
          </w:rPr>
          <w:delText>(Utolsó megtekintés dátuma: 2022.04.04)</w:delText>
        </w:r>
      </w:del>
    </w:p>
    <w:p w14:paraId="6C287DAA" w14:textId="42582349" w:rsidR="00166586" w:rsidRPr="00C128CD" w:rsidDel="00304D4F" w:rsidRDefault="00166586">
      <w:pPr>
        <w:ind w:firstLine="0"/>
        <w:jc w:val="left"/>
        <w:rPr>
          <w:del w:id="3938" w:author="Révész Gergő László" w:date="2022-04-16T03:10:00Z"/>
          <w:color w:val="000000" w:themeColor="text1"/>
          <w:lang w:eastAsia="hu-HU"/>
          <w:rPrChange w:id="3939" w:author="Révész Gergő László" w:date="2022-04-18T01:14:00Z">
            <w:rPr>
              <w:del w:id="3940" w:author="Révész Gergő László" w:date="2022-04-16T03:10:00Z"/>
              <w:lang w:eastAsia="hu-HU"/>
            </w:rPr>
          </w:rPrChange>
        </w:rPr>
        <w:pPrChange w:id="3941" w:author="Révész Gergő László" w:date="2022-04-16T03:25:00Z">
          <w:pPr/>
        </w:pPrChange>
      </w:pPr>
      <w:del w:id="3942" w:author="Révész Gergő László" w:date="2022-04-16T03:10:00Z">
        <w:r w:rsidRPr="00C128CD" w:rsidDel="00304D4F">
          <w:rPr>
            <w:color w:val="000000" w:themeColor="text1"/>
            <w:lang w:eastAsia="hu-HU"/>
            <w:rPrChange w:id="3943" w:author="Révész Gergő László" w:date="2022-04-18T01:14:00Z">
              <w:rPr>
                <w:lang w:eastAsia="hu-HU"/>
              </w:rPr>
            </w:rPrChange>
          </w:rPr>
          <w:br w:type="page"/>
        </w:r>
      </w:del>
    </w:p>
    <w:p w14:paraId="7DA1091E" w14:textId="77777777" w:rsidR="001B4074" w:rsidRPr="00C128CD" w:rsidDel="00230F2C" w:rsidRDefault="001B4074">
      <w:pPr>
        <w:ind w:firstLine="0"/>
        <w:jc w:val="left"/>
        <w:rPr>
          <w:del w:id="3944" w:author="Révész Gergő László" w:date="2022-04-16T03:28:00Z"/>
          <w:color w:val="000000" w:themeColor="text1"/>
          <w:rPrChange w:id="3945" w:author="Révész Gergő László" w:date="2022-04-18T01:14:00Z">
            <w:rPr>
              <w:del w:id="3946" w:author="Révész Gergő László" w:date="2022-04-16T03:28:00Z"/>
            </w:rPr>
          </w:rPrChange>
        </w:rPr>
        <w:pPrChange w:id="3947" w:author="Révész Gergő László" w:date="2022-04-16T03:25:00Z">
          <w:pPr/>
        </w:pPrChange>
      </w:pPr>
      <w:bookmarkStart w:id="3948" w:name="_Toc98936123"/>
    </w:p>
    <w:p w14:paraId="31AC4A64" w14:textId="77777777" w:rsidR="00230F2C" w:rsidRPr="00A076A1" w:rsidRDefault="00230F2C">
      <w:pPr>
        <w:rPr>
          <w:ins w:id="3949" w:author="Révész Gergő László" w:date="2022-04-16T03:28:00Z"/>
        </w:rPr>
        <w:pPrChange w:id="3950" w:author="Révész Gergő László" w:date="2022-04-16T03:29:00Z">
          <w:pPr>
            <w:pStyle w:val="Cmsor2"/>
          </w:pPr>
        </w:pPrChange>
      </w:pPr>
    </w:p>
    <w:p w14:paraId="0F9FA1B3" w14:textId="29553968" w:rsidR="00131B39" w:rsidRPr="00C128CD" w:rsidRDefault="000B36A9" w:rsidP="006E0AF7">
      <w:pPr>
        <w:pStyle w:val="Cmsor2"/>
      </w:pPr>
      <w:bookmarkStart w:id="3951" w:name="_Toc101134583"/>
      <w:r w:rsidRPr="00C128CD">
        <w:t>Nyilatkozat</w:t>
      </w:r>
      <w:bookmarkEnd w:id="3948"/>
      <w:bookmarkEnd w:id="3951"/>
    </w:p>
    <w:p w14:paraId="48AE1BEE" w14:textId="77777777" w:rsidR="001B4074" w:rsidRPr="00C128CD" w:rsidRDefault="001B4074" w:rsidP="001B4074">
      <w:pPr>
        <w:rPr>
          <w:color w:val="000000" w:themeColor="text1"/>
          <w:lang w:eastAsia="hu-HU"/>
          <w:rPrChange w:id="3952" w:author="Révész Gergő László" w:date="2022-04-18T01:14:00Z">
            <w:rPr>
              <w:lang w:eastAsia="hu-HU"/>
            </w:rPr>
          </w:rPrChange>
        </w:rPr>
      </w:pPr>
    </w:p>
    <w:p w14:paraId="7A0B10C3" w14:textId="77777777" w:rsidR="000B36A9" w:rsidRPr="00C128CD" w:rsidRDefault="000B36A9" w:rsidP="001B4074">
      <w:pPr>
        <w:ind w:firstLine="0"/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C128CD">
        <w:rPr>
          <w:rFonts w:cs="Times New Roman"/>
          <w:color w:val="000000" w:themeColor="text1"/>
          <w:szCs w:val="24"/>
        </w:rPr>
        <w:t>BSc</w:t>
      </w:r>
      <w:proofErr w:type="spellEnd"/>
      <w:r w:rsidRPr="00C128CD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128CD">
        <w:rPr>
          <w:rFonts w:cs="Times New Roman"/>
          <w:color w:val="000000" w:themeColor="text1"/>
          <w:szCs w:val="24"/>
        </w:rPr>
        <w:t>eszközök,</w:t>
      </w:r>
      <w:proofErr w:type="gramEnd"/>
      <w:r w:rsidRPr="00C128CD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C128CD" w:rsidRDefault="000B36A9" w:rsidP="000B36A9">
      <w:pPr>
        <w:rPr>
          <w:rFonts w:cs="Times New Roman"/>
          <w:color w:val="000000" w:themeColor="text1"/>
          <w:szCs w:val="24"/>
        </w:rPr>
      </w:pPr>
      <w:r w:rsidRPr="00C128CD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C128CD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C128CD" w:rsidRDefault="000B36A9" w:rsidP="000B36A9">
      <w:pPr>
        <w:spacing w:before="800"/>
        <w:jc w:val="left"/>
        <w:rPr>
          <w:color w:val="000000" w:themeColor="text1"/>
        </w:rPr>
      </w:pPr>
      <w:r w:rsidRPr="00C128CD">
        <w:rPr>
          <w:color w:val="000000" w:themeColor="text1"/>
        </w:rPr>
        <w:t>Szeged, 2022. január 17.</w:t>
      </w:r>
    </w:p>
    <w:p w14:paraId="7DD66437" w14:textId="77777777" w:rsidR="00BC3D8F" w:rsidRPr="00C128CD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C128CD">
        <w:rPr>
          <w:color w:val="000000" w:themeColor="text1"/>
        </w:rPr>
        <w:tab/>
      </w:r>
    </w:p>
    <w:p w14:paraId="24CF8213" w14:textId="77777777" w:rsidR="000B36A9" w:rsidRPr="00C128CD" w:rsidRDefault="000B36A9" w:rsidP="002C1780">
      <w:pPr>
        <w:ind w:right="1247"/>
        <w:jc w:val="right"/>
        <w:rPr>
          <w:color w:val="000000" w:themeColor="text1"/>
        </w:rPr>
      </w:pPr>
      <w:r w:rsidRPr="00C128CD">
        <w:rPr>
          <w:color w:val="000000" w:themeColor="text1"/>
        </w:rPr>
        <w:t>aláírás</w:t>
      </w:r>
    </w:p>
    <w:sectPr w:rsidR="000B36A9" w:rsidRPr="00C128CD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33E99" w14:textId="77777777" w:rsidR="00920BAD" w:rsidRDefault="00920BAD" w:rsidP="00C41260">
      <w:pPr>
        <w:spacing w:line="240" w:lineRule="auto"/>
      </w:pPr>
      <w:r>
        <w:separator/>
      </w:r>
    </w:p>
  </w:endnote>
  <w:endnote w:type="continuationSeparator" w:id="0">
    <w:p w14:paraId="20D6F2CB" w14:textId="77777777" w:rsidR="00920BAD" w:rsidRDefault="00920BAD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326AE7" w:rsidRDefault="00326AE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326AE7" w:rsidRDefault="00326AE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79664" w14:textId="77777777" w:rsidR="00920BAD" w:rsidRDefault="00920BAD" w:rsidP="00C41260">
      <w:pPr>
        <w:spacing w:line="240" w:lineRule="auto"/>
      </w:pPr>
      <w:r>
        <w:separator/>
      </w:r>
    </w:p>
  </w:footnote>
  <w:footnote w:type="continuationSeparator" w:id="0">
    <w:p w14:paraId="60E66C05" w14:textId="77777777" w:rsidR="00920BAD" w:rsidRDefault="00920BAD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607"/>
    <w:multiLevelType w:val="multilevel"/>
    <w:tmpl w:val="630ACC5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D677E29"/>
    <w:multiLevelType w:val="multilevel"/>
    <w:tmpl w:val="87AE7E8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FF7409"/>
    <w:multiLevelType w:val="multilevel"/>
    <w:tmpl w:val="9AD0CE2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4B7C19"/>
    <w:multiLevelType w:val="multilevel"/>
    <w:tmpl w:val="1B701D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3003B4"/>
    <w:multiLevelType w:val="hybridMultilevel"/>
    <w:tmpl w:val="7A687F26"/>
    <w:lvl w:ilvl="0" w:tplc="64CE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351ED2"/>
    <w:multiLevelType w:val="multilevel"/>
    <w:tmpl w:val="3350F36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28578512">
    <w:abstractNumId w:val="3"/>
  </w:num>
  <w:num w:numId="2" w16cid:durableId="985938831">
    <w:abstractNumId w:val="6"/>
  </w:num>
  <w:num w:numId="3" w16cid:durableId="121793717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6394044">
    <w:abstractNumId w:val="14"/>
  </w:num>
  <w:num w:numId="5" w16cid:durableId="1554735665">
    <w:abstractNumId w:val="7"/>
  </w:num>
  <w:num w:numId="6" w16cid:durableId="1593855268">
    <w:abstractNumId w:val="25"/>
  </w:num>
  <w:num w:numId="7" w16cid:durableId="852454463">
    <w:abstractNumId w:val="13"/>
  </w:num>
  <w:num w:numId="8" w16cid:durableId="916985557">
    <w:abstractNumId w:val="15"/>
  </w:num>
  <w:num w:numId="9" w16cid:durableId="2127650482">
    <w:abstractNumId w:val="18"/>
  </w:num>
  <w:num w:numId="10" w16cid:durableId="2016683769">
    <w:abstractNumId w:val="26"/>
  </w:num>
  <w:num w:numId="11" w16cid:durableId="556088035">
    <w:abstractNumId w:val="5"/>
  </w:num>
  <w:num w:numId="12" w16cid:durableId="1515222659">
    <w:abstractNumId w:val="9"/>
  </w:num>
  <w:num w:numId="13" w16cid:durableId="608392443">
    <w:abstractNumId w:val="11"/>
  </w:num>
  <w:num w:numId="14" w16cid:durableId="2083329671">
    <w:abstractNumId w:val="20"/>
  </w:num>
  <w:num w:numId="15" w16cid:durableId="1352683559">
    <w:abstractNumId w:val="8"/>
  </w:num>
  <w:num w:numId="16" w16cid:durableId="5601629">
    <w:abstractNumId w:val="8"/>
    <w:lvlOverride w:ilvl="0">
      <w:startOverride w:val="1"/>
    </w:lvlOverride>
  </w:num>
  <w:num w:numId="17" w16cid:durableId="1212881247">
    <w:abstractNumId w:val="0"/>
  </w:num>
  <w:num w:numId="18" w16cid:durableId="515463529">
    <w:abstractNumId w:val="12"/>
  </w:num>
  <w:num w:numId="19" w16cid:durableId="1479808266">
    <w:abstractNumId w:val="2"/>
  </w:num>
  <w:num w:numId="20" w16cid:durableId="1105733731">
    <w:abstractNumId w:val="23"/>
  </w:num>
  <w:num w:numId="21" w16cid:durableId="1157262500">
    <w:abstractNumId w:val="10"/>
  </w:num>
  <w:num w:numId="22" w16cid:durableId="825053900">
    <w:abstractNumId w:val="19"/>
  </w:num>
  <w:num w:numId="23" w16cid:durableId="895238289">
    <w:abstractNumId w:val="4"/>
  </w:num>
  <w:num w:numId="24" w16cid:durableId="1296453182">
    <w:abstractNumId w:val="17"/>
  </w:num>
  <w:num w:numId="25" w16cid:durableId="663900576">
    <w:abstractNumId w:val="16"/>
  </w:num>
  <w:num w:numId="26" w16cid:durableId="544679932">
    <w:abstractNumId w:val="22"/>
  </w:num>
  <w:num w:numId="27" w16cid:durableId="1004624064">
    <w:abstractNumId w:val="1"/>
  </w:num>
  <w:num w:numId="28" w16cid:durableId="123427395">
    <w:abstractNumId w:val="27"/>
  </w:num>
  <w:num w:numId="29" w16cid:durableId="1321350948">
    <w:abstractNumId w:val="21"/>
  </w:num>
  <w:num w:numId="30" w16cid:durableId="1439133394">
    <w:abstractNumId w:val="2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évész Gergő László">
    <w15:presenceInfo w15:providerId="AD" w15:userId="S::revesz.gergo.laszlo@o365.u-szeged.hu::c318fea2-6a46-44ee-9095-570906d756ef"/>
  </w15:person>
  <w15:person w15:author="Révész Gergő">
    <w15:presenceInfo w15:providerId="AD" w15:userId="S-1-5-21-484763869-1229272821-725345543-122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2B7A"/>
    <w:rsid w:val="00006654"/>
    <w:rsid w:val="00007B82"/>
    <w:rsid w:val="0001451C"/>
    <w:rsid w:val="00015189"/>
    <w:rsid w:val="00016A8B"/>
    <w:rsid w:val="00017BEE"/>
    <w:rsid w:val="00021FFB"/>
    <w:rsid w:val="000240F9"/>
    <w:rsid w:val="00024732"/>
    <w:rsid w:val="00034FD0"/>
    <w:rsid w:val="00035F5D"/>
    <w:rsid w:val="000368D6"/>
    <w:rsid w:val="00041C0E"/>
    <w:rsid w:val="000425B0"/>
    <w:rsid w:val="00042B80"/>
    <w:rsid w:val="0004543B"/>
    <w:rsid w:val="00052474"/>
    <w:rsid w:val="00052537"/>
    <w:rsid w:val="0005296B"/>
    <w:rsid w:val="00055FF1"/>
    <w:rsid w:val="00060659"/>
    <w:rsid w:val="00066961"/>
    <w:rsid w:val="0007064C"/>
    <w:rsid w:val="0007289F"/>
    <w:rsid w:val="00074ED0"/>
    <w:rsid w:val="00081FA0"/>
    <w:rsid w:val="000866F4"/>
    <w:rsid w:val="000903ED"/>
    <w:rsid w:val="00090A0B"/>
    <w:rsid w:val="0009215A"/>
    <w:rsid w:val="00092D84"/>
    <w:rsid w:val="0009570E"/>
    <w:rsid w:val="000964C6"/>
    <w:rsid w:val="000A255B"/>
    <w:rsid w:val="000A3197"/>
    <w:rsid w:val="000A5A99"/>
    <w:rsid w:val="000A6C8A"/>
    <w:rsid w:val="000B1B6F"/>
    <w:rsid w:val="000B36A9"/>
    <w:rsid w:val="000B37B7"/>
    <w:rsid w:val="000B40DF"/>
    <w:rsid w:val="000B502B"/>
    <w:rsid w:val="000C2E4E"/>
    <w:rsid w:val="000C56FC"/>
    <w:rsid w:val="000C5D26"/>
    <w:rsid w:val="000C5DD1"/>
    <w:rsid w:val="000C685F"/>
    <w:rsid w:val="000D0B5B"/>
    <w:rsid w:val="000D0E97"/>
    <w:rsid w:val="000E3731"/>
    <w:rsid w:val="000E3949"/>
    <w:rsid w:val="000E4BA9"/>
    <w:rsid w:val="000E4C64"/>
    <w:rsid w:val="000E767C"/>
    <w:rsid w:val="000F1A3A"/>
    <w:rsid w:val="000F1AE0"/>
    <w:rsid w:val="000F1B59"/>
    <w:rsid w:val="000F344B"/>
    <w:rsid w:val="000F3603"/>
    <w:rsid w:val="000F5373"/>
    <w:rsid w:val="000F6A46"/>
    <w:rsid w:val="000F6E00"/>
    <w:rsid w:val="000F797F"/>
    <w:rsid w:val="00101133"/>
    <w:rsid w:val="0010115F"/>
    <w:rsid w:val="001021E0"/>
    <w:rsid w:val="001043C7"/>
    <w:rsid w:val="001073BF"/>
    <w:rsid w:val="0011334B"/>
    <w:rsid w:val="00114ACE"/>
    <w:rsid w:val="00117245"/>
    <w:rsid w:val="0012178C"/>
    <w:rsid w:val="00123071"/>
    <w:rsid w:val="00123943"/>
    <w:rsid w:val="001240FA"/>
    <w:rsid w:val="00124191"/>
    <w:rsid w:val="00131B39"/>
    <w:rsid w:val="00132489"/>
    <w:rsid w:val="0014236E"/>
    <w:rsid w:val="0015200A"/>
    <w:rsid w:val="001521A5"/>
    <w:rsid w:val="00152C54"/>
    <w:rsid w:val="00153904"/>
    <w:rsid w:val="001619EB"/>
    <w:rsid w:val="00163FAF"/>
    <w:rsid w:val="00165C93"/>
    <w:rsid w:val="00165E8A"/>
    <w:rsid w:val="00166586"/>
    <w:rsid w:val="00170592"/>
    <w:rsid w:val="001717E9"/>
    <w:rsid w:val="00172199"/>
    <w:rsid w:val="00173FED"/>
    <w:rsid w:val="0017453B"/>
    <w:rsid w:val="00175B4A"/>
    <w:rsid w:val="00175D03"/>
    <w:rsid w:val="001818D0"/>
    <w:rsid w:val="00181E99"/>
    <w:rsid w:val="00185DAC"/>
    <w:rsid w:val="00187496"/>
    <w:rsid w:val="00187880"/>
    <w:rsid w:val="00193FD5"/>
    <w:rsid w:val="0019425C"/>
    <w:rsid w:val="0019636E"/>
    <w:rsid w:val="001A5F83"/>
    <w:rsid w:val="001B4074"/>
    <w:rsid w:val="001B4A5B"/>
    <w:rsid w:val="001B70B7"/>
    <w:rsid w:val="001B76FC"/>
    <w:rsid w:val="001C04A1"/>
    <w:rsid w:val="001C0FAA"/>
    <w:rsid w:val="001C1DFF"/>
    <w:rsid w:val="001C2A33"/>
    <w:rsid w:val="001C48B6"/>
    <w:rsid w:val="001C5D0E"/>
    <w:rsid w:val="001D15FE"/>
    <w:rsid w:val="001D34A5"/>
    <w:rsid w:val="001D6782"/>
    <w:rsid w:val="001F017E"/>
    <w:rsid w:val="001F03EE"/>
    <w:rsid w:val="001F32C8"/>
    <w:rsid w:val="001F5D59"/>
    <w:rsid w:val="001F5E53"/>
    <w:rsid w:val="00204B2E"/>
    <w:rsid w:val="00207111"/>
    <w:rsid w:val="00210167"/>
    <w:rsid w:val="00210316"/>
    <w:rsid w:val="002121EB"/>
    <w:rsid w:val="002132E2"/>
    <w:rsid w:val="00220791"/>
    <w:rsid w:val="00230F2C"/>
    <w:rsid w:val="0024250B"/>
    <w:rsid w:val="00247FC9"/>
    <w:rsid w:val="0025264B"/>
    <w:rsid w:val="00254B09"/>
    <w:rsid w:val="00263688"/>
    <w:rsid w:val="00265941"/>
    <w:rsid w:val="00266B06"/>
    <w:rsid w:val="00273794"/>
    <w:rsid w:val="00273ADF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87357"/>
    <w:rsid w:val="00297CB1"/>
    <w:rsid w:val="002A0544"/>
    <w:rsid w:val="002A18C8"/>
    <w:rsid w:val="002A25DD"/>
    <w:rsid w:val="002A2D90"/>
    <w:rsid w:val="002A6F30"/>
    <w:rsid w:val="002B0395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C6AA9"/>
    <w:rsid w:val="002D0A85"/>
    <w:rsid w:val="002D0FF0"/>
    <w:rsid w:val="002D3321"/>
    <w:rsid w:val="002D58C5"/>
    <w:rsid w:val="002E411A"/>
    <w:rsid w:val="002E469B"/>
    <w:rsid w:val="002F1D63"/>
    <w:rsid w:val="002F32FB"/>
    <w:rsid w:val="002F6693"/>
    <w:rsid w:val="002F6FCD"/>
    <w:rsid w:val="002F79EA"/>
    <w:rsid w:val="00300DB1"/>
    <w:rsid w:val="00304D4F"/>
    <w:rsid w:val="00306A98"/>
    <w:rsid w:val="00311C8A"/>
    <w:rsid w:val="003235AD"/>
    <w:rsid w:val="00325624"/>
    <w:rsid w:val="00326AE7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310B"/>
    <w:rsid w:val="003554A7"/>
    <w:rsid w:val="00355A7E"/>
    <w:rsid w:val="00357844"/>
    <w:rsid w:val="00362D88"/>
    <w:rsid w:val="00364C47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637"/>
    <w:rsid w:val="003A7EA0"/>
    <w:rsid w:val="003B0267"/>
    <w:rsid w:val="003B3100"/>
    <w:rsid w:val="003B31BF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E78CB"/>
    <w:rsid w:val="003F3508"/>
    <w:rsid w:val="003F3D68"/>
    <w:rsid w:val="003F429D"/>
    <w:rsid w:val="00401C9E"/>
    <w:rsid w:val="0040275F"/>
    <w:rsid w:val="00407994"/>
    <w:rsid w:val="00407A6F"/>
    <w:rsid w:val="004161A6"/>
    <w:rsid w:val="00417A7D"/>
    <w:rsid w:val="00421EE3"/>
    <w:rsid w:val="00426AE0"/>
    <w:rsid w:val="00426DF3"/>
    <w:rsid w:val="004277EA"/>
    <w:rsid w:val="00427F9C"/>
    <w:rsid w:val="00432B51"/>
    <w:rsid w:val="0043633C"/>
    <w:rsid w:val="00440906"/>
    <w:rsid w:val="00440C8F"/>
    <w:rsid w:val="00443A18"/>
    <w:rsid w:val="00445765"/>
    <w:rsid w:val="004478D9"/>
    <w:rsid w:val="004500E2"/>
    <w:rsid w:val="00450ED1"/>
    <w:rsid w:val="00451B68"/>
    <w:rsid w:val="00455406"/>
    <w:rsid w:val="00455D78"/>
    <w:rsid w:val="00466982"/>
    <w:rsid w:val="00472144"/>
    <w:rsid w:val="004745C2"/>
    <w:rsid w:val="00475032"/>
    <w:rsid w:val="004752F5"/>
    <w:rsid w:val="004762DC"/>
    <w:rsid w:val="0047796B"/>
    <w:rsid w:val="0048064C"/>
    <w:rsid w:val="0048258B"/>
    <w:rsid w:val="0048433B"/>
    <w:rsid w:val="00484554"/>
    <w:rsid w:val="00490BFA"/>
    <w:rsid w:val="0049133A"/>
    <w:rsid w:val="00492953"/>
    <w:rsid w:val="00495B42"/>
    <w:rsid w:val="00496663"/>
    <w:rsid w:val="004A21E8"/>
    <w:rsid w:val="004A428F"/>
    <w:rsid w:val="004A4706"/>
    <w:rsid w:val="004A60EB"/>
    <w:rsid w:val="004B3237"/>
    <w:rsid w:val="004B591F"/>
    <w:rsid w:val="004B5F86"/>
    <w:rsid w:val="004B6752"/>
    <w:rsid w:val="004B7906"/>
    <w:rsid w:val="004C137D"/>
    <w:rsid w:val="004C23E1"/>
    <w:rsid w:val="004C5EA0"/>
    <w:rsid w:val="004C785A"/>
    <w:rsid w:val="004D0A47"/>
    <w:rsid w:val="004D34E3"/>
    <w:rsid w:val="004D48D4"/>
    <w:rsid w:val="004E0439"/>
    <w:rsid w:val="004E2ABD"/>
    <w:rsid w:val="004E43FD"/>
    <w:rsid w:val="004E49BF"/>
    <w:rsid w:val="004E4F18"/>
    <w:rsid w:val="004E6436"/>
    <w:rsid w:val="004E738E"/>
    <w:rsid w:val="004F4CA7"/>
    <w:rsid w:val="004F5637"/>
    <w:rsid w:val="004F5768"/>
    <w:rsid w:val="00501029"/>
    <w:rsid w:val="00501CC4"/>
    <w:rsid w:val="00502E57"/>
    <w:rsid w:val="00506345"/>
    <w:rsid w:val="0050652E"/>
    <w:rsid w:val="00512BDF"/>
    <w:rsid w:val="00514AFF"/>
    <w:rsid w:val="00514C77"/>
    <w:rsid w:val="005226EC"/>
    <w:rsid w:val="00523101"/>
    <w:rsid w:val="00525711"/>
    <w:rsid w:val="00526458"/>
    <w:rsid w:val="0053162D"/>
    <w:rsid w:val="005317FE"/>
    <w:rsid w:val="00531A41"/>
    <w:rsid w:val="00534ADB"/>
    <w:rsid w:val="0054298A"/>
    <w:rsid w:val="00543F19"/>
    <w:rsid w:val="00544C58"/>
    <w:rsid w:val="0054525C"/>
    <w:rsid w:val="0055156F"/>
    <w:rsid w:val="00556368"/>
    <w:rsid w:val="00557025"/>
    <w:rsid w:val="0055723D"/>
    <w:rsid w:val="0056554E"/>
    <w:rsid w:val="00566A58"/>
    <w:rsid w:val="00567052"/>
    <w:rsid w:val="0057341E"/>
    <w:rsid w:val="00573AE5"/>
    <w:rsid w:val="00576552"/>
    <w:rsid w:val="00577E36"/>
    <w:rsid w:val="00586112"/>
    <w:rsid w:val="00587299"/>
    <w:rsid w:val="005A018E"/>
    <w:rsid w:val="005A6C61"/>
    <w:rsid w:val="005B0E45"/>
    <w:rsid w:val="005B5932"/>
    <w:rsid w:val="005C0CEC"/>
    <w:rsid w:val="005C1CBF"/>
    <w:rsid w:val="005C3C47"/>
    <w:rsid w:val="005C5E7E"/>
    <w:rsid w:val="005D41FE"/>
    <w:rsid w:val="005D4F1B"/>
    <w:rsid w:val="005D52DF"/>
    <w:rsid w:val="005D53A9"/>
    <w:rsid w:val="005D7383"/>
    <w:rsid w:val="005D7C00"/>
    <w:rsid w:val="005E38C7"/>
    <w:rsid w:val="005E41FA"/>
    <w:rsid w:val="005E4EEE"/>
    <w:rsid w:val="005E7E9B"/>
    <w:rsid w:val="005F0A00"/>
    <w:rsid w:val="005F2D54"/>
    <w:rsid w:val="005F2D90"/>
    <w:rsid w:val="005F513F"/>
    <w:rsid w:val="005F51B4"/>
    <w:rsid w:val="00601158"/>
    <w:rsid w:val="006072CB"/>
    <w:rsid w:val="006104DF"/>
    <w:rsid w:val="00610730"/>
    <w:rsid w:val="006122C0"/>
    <w:rsid w:val="006127D3"/>
    <w:rsid w:val="00614033"/>
    <w:rsid w:val="006309DB"/>
    <w:rsid w:val="006325D7"/>
    <w:rsid w:val="00632C46"/>
    <w:rsid w:val="00633B76"/>
    <w:rsid w:val="00637A1C"/>
    <w:rsid w:val="00642491"/>
    <w:rsid w:val="00642CB1"/>
    <w:rsid w:val="006448FD"/>
    <w:rsid w:val="00645AEF"/>
    <w:rsid w:val="00645CEA"/>
    <w:rsid w:val="00653D70"/>
    <w:rsid w:val="00656AC4"/>
    <w:rsid w:val="00660366"/>
    <w:rsid w:val="006605F5"/>
    <w:rsid w:val="0066339E"/>
    <w:rsid w:val="00663713"/>
    <w:rsid w:val="00665BB5"/>
    <w:rsid w:val="00665F4C"/>
    <w:rsid w:val="00670151"/>
    <w:rsid w:val="00673989"/>
    <w:rsid w:val="00675424"/>
    <w:rsid w:val="006756AA"/>
    <w:rsid w:val="006759AD"/>
    <w:rsid w:val="00676694"/>
    <w:rsid w:val="00676A64"/>
    <w:rsid w:val="006830B4"/>
    <w:rsid w:val="00683521"/>
    <w:rsid w:val="00690F49"/>
    <w:rsid w:val="00691873"/>
    <w:rsid w:val="006925D9"/>
    <w:rsid w:val="00695EBB"/>
    <w:rsid w:val="00696354"/>
    <w:rsid w:val="00696AB6"/>
    <w:rsid w:val="0069777D"/>
    <w:rsid w:val="006A078A"/>
    <w:rsid w:val="006A2D53"/>
    <w:rsid w:val="006A4178"/>
    <w:rsid w:val="006A4F2A"/>
    <w:rsid w:val="006A4F8B"/>
    <w:rsid w:val="006B0A74"/>
    <w:rsid w:val="006B0DCD"/>
    <w:rsid w:val="006B7035"/>
    <w:rsid w:val="006C381A"/>
    <w:rsid w:val="006C4200"/>
    <w:rsid w:val="006C5C1B"/>
    <w:rsid w:val="006C65F7"/>
    <w:rsid w:val="006D13FF"/>
    <w:rsid w:val="006D1B71"/>
    <w:rsid w:val="006D1C45"/>
    <w:rsid w:val="006E0394"/>
    <w:rsid w:val="006E0AF7"/>
    <w:rsid w:val="006E26CF"/>
    <w:rsid w:val="006E4046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1FDB"/>
    <w:rsid w:val="00714E2C"/>
    <w:rsid w:val="0071580E"/>
    <w:rsid w:val="00715F79"/>
    <w:rsid w:val="007202B8"/>
    <w:rsid w:val="00720B8A"/>
    <w:rsid w:val="007258DF"/>
    <w:rsid w:val="00732C99"/>
    <w:rsid w:val="00735375"/>
    <w:rsid w:val="0073616E"/>
    <w:rsid w:val="00741F74"/>
    <w:rsid w:val="00753134"/>
    <w:rsid w:val="00763BBA"/>
    <w:rsid w:val="00763D74"/>
    <w:rsid w:val="007645D2"/>
    <w:rsid w:val="00767055"/>
    <w:rsid w:val="00767459"/>
    <w:rsid w:val="007700FE"/>
    <w:rsid w:val="0077146A"/>
    <w:rsid w:val="00772BE4"/>
    <w:rsid w:val="00772EF1"/>
    <w:rsid w:val="007733C3"/>
    <w:rsid w:val="0077386B"/>
    <w:rsid w:val="00774337"/>
    <w:rsid w:val="007757E0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95E1C"/>
    <w:rsid w:val="00796153"/>
    <w:rsid w:val="007A154B"/>
    <w:rsid w:val="007A1D43"/>
    <w:rsid w:val="007A2573"/>
    <w:rsid w:val="007A2A9B"/>
    <w:rsid w:val="007A2D3E"/>
    <w:rsid w:val="007A5456"/>
    <w:rsid w:val="007A5D6F"/>
    <w:rsid w:val="007A6601"/>
    <w:rsid w:val="007B00B1"/>
    <w:rsid w:val="007B168A"/>
    <w:rsid w:val="007B1947"/>
    <w:rsid w:val="007B1B78"/>
    <w:rsid w:val="007B42F5"/>
    <w:rsid w:val="007B62FF"/>
    <w:rsid w:val="007B74CE"/>
    <w:rsid w:val="007C33B9"/>
    <w:rsid w:val="007C3D05"/>
    <w:rsid w:val="007C3EF1"/>
    <w:rsid w:val="007D1298"/>
    <w:rsid w:val="007D4ACE"/>
    <w:rsid w:val="007E001C"/>
    <w:rsid w:val="007E405C"/>
    <w:rsid w:val="007E4FC4"/>
    <w:rsid w:val="007E65A8"/>
    <w:rsid w:val="007E6BF2"/>
    <w:rsid w:val="007E729E"/>
    <w:rsid w:val="007E7516"/>
    <w:rsid w:val="007F12E3"/>
    <w:rsid w:val="007F1D90"/>
    <w:rsid w:val="007F245D"/>
    <w:rsid w:val="00801514"/>
    <w:rsid w:val="0080362C"/>
    <w:rsid w:val="008038BB"/>
    <w:rsid w:val="008048EB"/>
    <w:rsid w:val="00806CCC"/>
    <w:rsid w:val="00813BA8"/>
    <w:rsid w:val="00814FDD"/>
    <w:rsid w:val="00815A4F"/>
    <w:rsid w:val="00820FC7"/>
    <w:rsid w:val="0082185C"/>
    <w:rsid w:val="00822437"/>
    <w:rsid w:val="0082535C"/>
    <w:rsid w:val="00827AF6"/>
    <w:rsid w:val="00827C45"/>
    <w:rsid w:val="0083102C"/>
    <w:rsid w:val="0083566D"/>
    <w:rsid w:val="00836A12"/>
    <w:rsid w:val="008431E5"/>
    <w:rsid w:val="00844AA4"/>
    <w:rsid w:val="00844F6D"/>
    <w:rsid w:val="00845CA8"/>
    <w:rsid w:val="008461C9"/>
    <w:rsid w:val="00850747"/>
    <w:rsid w:val="0085210F"/>
    <w:rsid w:val="0085573B"/>
    <w:rsid w:val="00856A15"/>
    <w:rsid w:val="00856EB2"/>
    <w:rsid w:val="00862E21"/>
    <w:rsid w:val="00863125"/>
    <w:rsid w:val="00864EF0"/>
    <w:rsid w:val="00866A59"/>
    <w:rsid w:val="00877009"/>
    <w:rsid w:val="0088207A"/>
    <w:rsid w:val="008839A8"/>
    <w:rsid w:val="008928E6"/>
    <w:rsid w:val="00892A56"/>
    <w:rsid w:val="00894638"/>
    <w:rsid w:val="00895FBE"/>
    <w:rsid w:val="00896383"/>
    <w:rsid w:val="008A0A44"/>
    <w:rsid w:val="008A0F85"/>
    <w:rsid w:val="008A178D"/>
    <w:rsid w:val="008A2562"/>
    <w:rsid w:val="008A4CB2"/>
    <w:rsid w:val="008A596D"/>
    <w:rsid w:val="008A5D52"/>
    <w:rsid w:val="008A60E5"/>
    <w:rsid w:val="008A7ECF"/>
    <w:rsid w:val="008B0761"/>
    <w:rsid w:val="008B1E7B"/>
    <w:rsid w:val="008B5034"/>
    <w:rsid w:val="008C09F8"/>
    <w:rsid w:val="008C0A80"/>
    <w:rsid w:val="008C0F73"/>
    <w:rsid w:val="008C3CD2"/>
    <w:rsid w:val="008C51B1"/>
    <w:rsid w:val="008C6EFD"/>
    <w:rsid w:val="008D3AD8"/>
    <w:rsid w:val="008D4AE2"/>
    <w:rsid w:val="008D5EA9"/>
    <w:rsid w:val="008D682D"/>
    <w:rsid w:val="008D6BF3"/>
    <w:rsid w:val="008E14FB"/>
    <w:rsid w:val="008E1867"/>
    <w:rsid w:val="008E31CB"/>
    <w:rsid w:val="008E3E51"/>
    <w:rsid w:val="008E6056"/>
    <w:rsid w:val="008F292A"/>
    <w:rsid w:val="008F57DE"/>
    <w:rsid w:val="0090015F"/>
    <w:rsid w:val="0090020B"/>
    <w:rsid w:val="00901394"/>
    <w:rsid w:val="009016A0"/>
    <w:rsid w:val="009044BA"/>
    <w:rsid w:val="00904A16"/>
    <w:rsid w:val="009066B2"/>
    <w:rsid w:val="00920BAD"/>
    <w:rsid w:val="0092331D"/>
    <w:rsid w:val="00925E2B"/>
    <w:rsid w:val="00934710"/>
    <w:rsid w:val="00935473"/>
    <w:rsid w:val="009359A7"/>
    <w:rsid w:val="00942099"/>
    <w:rsid w:val="0094300B"/>
    <w:rsid w:val="009438FF"/>
    <w:rsid w:val="00943BBB"/>
    <w:rsid w:val="009504E6"/>
    <w:rsid w:val="00950552"/>
    <w:rsid w:val="0095342B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2A9F"/>
    <w:rsid w:val="00972F8F"/>
    <w:rsid w:val="00975403"/>
    <w:rsid w:val="00976FA5"/>
    <w:rsid w:val="00982D47"/>
    <w:rsid w:val="0098376B"/>
    <w:rsid w:val="00983EF2"/>
    <w:rsid w:val="00987E0E"/>
    <w:rsid w:val="00990ADF"/>
    <w:rsid w:val="009912CF"/>
    <w:rsid w:val="00991398"/>
    <w:rsid w:val="00991DFA"/>
    <w:rsid w:val="00992446"/>
    <w:rsid w:val="0099452D"/>
    <w:rsid w:val="00996029"/>
    <w:rsid w:val="00997F7A"/>
    <w:rsid w:val="009A0A5E"/>
    <w:rsid w:val="009A1109"/>
    <w:rsid w:val="009A2640"/>
    <w:rsid w:val="009A35F3"/>
    <w:rsid w:val="009A64D8"/>
    <w:rsid w:val="009A7058"/>
    <w:rsid w:val="009B0E31"/>
    <w:rsid w:val="009B15A1"/>
    <w:rsid w:val="009B1FD7"/>
    <w:rsid w:val="009B279B"/>
    <w:rsid w:val="009C0F8A"/>
    <w:rsid w:val="009C1D16"/>
    <w:rsid w:val="009D0B5B"/>
    <w:rsid w:val="009D44D6"/>
    <w:rsid w:val="009E4297"/>
    <w:rsid w:val="009E4DFC"/>
    <w:rsid w:val="009E51A9"/>
    <w:rsid w:val="009E5B31"/>
    <w:rsid w:val="009E7987"/>
    <w:rsid w:val="009F13E3"/>
    <w:rsid w:val="009F4A84"/>
    <w:rsid w:val="009F7287"/>
    <w:rsid w:val="009F7D3C"/>
    <w:rsid w:val="00A00444"/>
    <w:rsid w:val="00A01F9D"/>
    <w:rsid w:val="00A0379F"/>
    <w:rsid w:val="00A05090"/>
    <w:rsid w:val="00A050C9"/>
    <w:rsid w:val="00A06479"/>
    <w:rsid w:val="00A07145"/>
    <w:rsid w:val="00A076A1"/>
    <w:rsid w:val="00A21CE3"/>
    <w:rsid w:val="00A2287A"/>
    <w:rsid w:val="00A22C78"/>
    <w:rsid w:val="00A23049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2193"/>
    <w:rsid w:val="00A551A0"/>
    <w:rsid w:val="00A5534F"/>
    <w:rsid w:val="00A55641"/>
    <w:rsid w:val="00A55ABB"/>
    <w:rsid w:val="00A563EB"/>
    <w:rsid w:val="00A56C0B"/>
    <w:rsid w:val="00A5734E"/>
    <w:rsid w:val="00A57A7E"/>
    <w:rsid w:val="00A6093E"/>
    <w:rsid w:val="00A61C4E"/>
    <w:rsid w:val="00A61C9D"/>
    <w:rsid w:val="00A63658"/>
    <w:rsid w:val="00A676F7"/>
    <w:rsid w:val="00A71E76"/>
    <w:rsid w:val="00A72297"/>
    <w:rsid w:val="00A743F5"/>
    <w:rsid w:val="00A74CEB"/>
    <w:rsid w:val="00A757EB"/>
    <w:rsid w:val="00A75B30"/>
    <w:rsid w:val="00A770C8"/>
    <w:rsid w:val="00A77E47"/>
    <w:rsid w:val="00A808A3"/>
    <w:rsid w:val="00A81AD4"/>
    <w:rsid w:val="00A84B06"/>
    <w:rsid w:val="00A84C60"/>
    <w:rsid w:val="00A85162"/>
    <w:rsid w:val="00A932A3"/>
    <w:rsid w:val="00A9408E"/>
    <w:rsid w:val="00A9480C"/>
    <w:rsid w:val="00A94AD9"/>
    <w:rsid w:val="00A96863"/>
    <w:rsid w:val="00AA1760"/>
    <w:rsid w:val="00AA68DE"/>
    <w:rsid w:val="00AA7454"/>
    <w:rsid w:val="00AA7C5A"/>
    <w:rsid w:val="00AB3CA2"/>
    <w:rsid w:val="00AB5155"/>
    <w:rsid w:val="00AB61CE"/>
    <w:rsid w:val="00AB78F5"/>
    <w:rsid w:val="00AC4B9C"/>
    <w:rsid w:val="00AC5BB9"/>
    <w:rsid w:val="00AD5B71"/>
    <w:rsid w:val="00AD7078"/>
    <w:rsid w:val="00AD7A62"/>
    <w:rsid w:val="00AE1011"/>
    <w:rsid w:val="00AE359C"/>
    <w:rsid w:val="00AE4853"/>
    <w:rsid w:val="00AE65B5"/>
    <w:rsid w:val="00AE6BF1"/>
    <w:rsid w:val="00AF4BB6"/>
    <w:rsid w:val="00AF4D71"/>
    <w:rsid w:val="00AF5327"/>
    <w:rsid w:val="00AF5A73"/>
    <w:rsid w:val="00AF7B48"/>
    <w:rsid w:val="00B046D3"/>
    <w:rsid w:val="00B07AE9"/>
    <w:rsid w:val="00B07C1B"/>
    <w:rsid w:val="00B07DDF"/>
    <w:rsid w:val="00B1076E"/>
    <w:rsid w:val="00B11BFC"/>
    <w:rsid w:val="00B1271C"/>
    <w:rsid w:val="00B12DF4"/>
    <w:rsid w:val="00B142CA"/>
    <w:rsid w:val="00B16119"/>
    <w:rsid w:val="00B1695B"/>
    <w:rsid w:val="00B2769A"/>
    <w:rsid w:val="00B311B1"/>
    <w:rsid w:val="00B314BA"/>
    <w:rsid w:val="00B462EE"/>
    <w:rsid w:val="00B46933"/>
    <w:rsid w:val="00B50FD3"/>
    <w:rsid w:val="00B53ACF"/>
    <w:rsid w:val="00B54901"/>
    <w:rsid w:val="00B55A29"/>
    <w:rsid w:val="00B57D7A"/>
    <w:rsid w:val="00B61440"/>
    <w:rsid w:val="00B62B70"/>
    <w:rsid w:val="00B63111"/>
    <w:rsid w:val="00B64A26"/>
    <w:rsid w:val="00B66989"/>
    <w:rsid w:val="00B759A7"/>
    <w:rsid w:val="00B75AD0"/>
    <w:rsid w:val="00B7642F"/>
    <w:rsid w:val="00B767CD"/>
    <w:rsid w:val="00B7710E"/>
    <w:rsid w:val="00B77959"/>
    <w:rsid w:val="00B840D5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025"/>
    <w:rsid w:val="00BA791B"/>
    <w:rsid w:val="00BB046E"/>
    <w:rsid w:val="00BB2732"/>
    <w:rsid w:val="00BB292D"/>
    <w:rsid w:val="00BB38D1"/>
    <w:rsid w:val="00BB3FDD"/>
    <w:rsid w:val="00BB63D7"/>
    <w:rsid w:val="00BC3D8F"/>
    <w:rsid w:val="00BC6625"/>
    <w:rsid w:val="00BD2841"/>
    <w:rsid w:val="00BE17FE"/>
    <w:rsid w:val="00BE1A2B"/>
    <w:rsid w:val="00BE222C"/>
    <w:rsid w:val="00BE464D"/>
    <w:rsid w:val="00BE7AD0"/>
    <w:rsid w:val="00BE7FCE"/>
    <w:rsid w:val="00BF297E"/>
    <w:rsid w:val="00BF4ADB"/>
    <w:rsid w:val="00BF58F5"/>
    <w:rsid w:val="00BF6997"/>
    <w:rsid w:val="00C01637"/>
    <w:rsid w:val="00C01C67"/>
    <w:rsid w:val="00C01D41"/>
    <w:rsid w:val="00C07912"/>
    <w:rsid w:val="00C11852"/>
    <w:rsid w:val="00C128CD"/>
    <w:rsid w:val="00C1648F"/>
    <w:rsid w:val="00C17BDD"/>
    <w:rsid w:val="00C20EB9"/>
    <w:rsid w:val="00C233F9"/>
    <w:rsid w:val="00C239D6"/>
    <w:rsid w:val="00C31347"/>
    <w:rsid w:val="00C31776"/>
    <w:rsid w:val="00C3272A"/>
    <w:rsid w:val="00C32C35"/>
    <w:rsid w:val="00C33D5D"/>
    <w:rsid w:val="00C36867"/>
    <w:rsid w:val="00C40C0C"/>
    <w:rsid w:val="00C41260"/>
    <w:rsid w:val="00C516C3"/>
    <w:rsid w:val="00C52B30"/>
    <w:rsid w:val="00C5553C"/>
    <w:rsid w:val="00C5758A"/>
    <w:rsid w:val="00C62CCB"/>
    <w:rsid w:val="00C63A42"/>
    <w:rsid w:val="00C71D60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969A0"/>
    <w:rsid w:val="00CA0700"/>
    <w:rsid w:val="00CA0F77"/>
    <w:rsid w:val="00CA14E3"/>
    <w:rsid w:val="00CA2374"/>
    <w:rsid w:val="00CA6E1A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1854"/>
    <w:rsid w:val="00CF236E"/>
    <w:rsid w:val="00CF2740"/>
    <w:rsid w:val="00CF2B31"/>
    <w:rsid w:val="00CF5F9A"/>
    <w:rsid w:val="00CF7A4D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2573"/>
    <w:rsid w:val="00D34018"/>
    <w:rsid w:val="00D35655"/>
    <w:rsid w:val="00D365FC"/>
    <w:rsid w:val="00D36FFE"/>
    <w:rsid w:val="00D41A2E"/>
    <w:rsid w:val="00D41C29"/>
    <w:rsid w:val="00D42388"/>
    <w:rsid w:val="00D44C1F"/>
    <w:rsid w:val="00D468DA"/>
    <w:rsid w:val="00D522C8"/>
    <w:rsid w:val="00D52E44"/>
    <w:rsid w:val="00D54828"/>
    <w:rsid w:val="00D55469"/>
    <w:rsid w:val="00D5740E"/>
    <w:rsid w:val="00D578B1"/>
    <w:rsid w:val="00D621C8"/>
    <w:rsid w:val="00D62A6E"/>
    <w:rsid w:val="00D72C1E"/>
    <w:rsid w:val="00D843EB"/>
    <w:rsid w:val="00D85007"/>
    <w:rsid w:val="00D8603C"/>
    <w:rsid w:val="00D9195B"/>
    <w:rsid w:val="00D91BE8"/>
    <w:rsid w:val="00D922BF"/>
    <w:rsid w:val="00D96C08"/>
    <w:rsid w:val="00D970FA"/>
    <w:rsid w:val="00D97C95"/>
    <w:rsid w:val="00DA211C"/>
    <w:rsid w:val="00DA2C5C"/>
    <w:rsid w:val="00DA3CD0"/>
    <w:rsid w:val="00DA5BBB"/>
    <w:rsid w:val="00DA6865"/>
    <w:rsid w:val="00DB2C77"/>
    <w:rsid w:val="00DC0504"/>
    <w:rsid w:val="00DC1778"/>
    <w:rsid w:val="00DC1C48"/>
    <w:rsid w:val="00DC68B4"/>
    <w:rsid w:val="00DC749D"/>
    <w:rsid w:val="00DD5DF7"/>
    <w:rsid w:val="00DE1257"/>
    <w:rsid w:val="00DE189F"/>
    <w:rsid w:val="00DF1D7E"/>
    <w:rsid w:val="00DF22A2"/>
    <w:rsid w:val="00DF242E"/>
    <w:rsid w:val="00DF34A4"/>
    <w:rsid w:val="00DF379D"/>
    <w:rsid w:val="00DF52FD"/>
    <w:rsid w:val="00DF5369"/>
    <w:rsid w:val="00DF621C"/>
    <w:rsid w:val="00DF6476"/>
    <w:rsid w:val="00E0008C"/>
    <w:rsid w:val="00E0518B"/>
    <w:rsid w:val="00E05AC5"/>
    <w:rsid w:val="00E0635E"/>
    <w:rsid w:val="00E12E1C"/>
    <w:rsid w:val="00E14353"/>
    <w:rsid w:val="00E15D2B"/>
    <w:rsid w:val="00E230B8"/>
    <w:rsid w:val="00E26BB9"/>
    <w:rsid w:val="00E27BB3"/>
    <w:rsid w:val="00E3312C"/>
    <w:rsid w:val="00E33492"/>
    <w:rsid w:val="00E33C5A"/>
    <w:rsid w:val="00E35C66"/>
    <w:rsid w:val="00E64FCA"/>
    <w:rsid w:val="00E66788"/>
    <w:rsid w:val="00E66C24"/>
    <w:rsid w:val="00E715BD"/>
    <w:rsid w:val="00E736EC"/>
    <w:rsid w:val="00E75F14"/>
    <w:rsid w:val="00E771C8"/>
    <w:rsid w:val="00E832F4"/>
    <w:rsid w:val="00E92605"/>
    <w:rsid w:val="00E97482"/>
    <w:rsid w:val="00EA071D"/>
    <w:rsid w:val="00EA588E"/>
    <w:rsid w:val="00EA704F"/>
    <w:rsid w:val="00EA7341"/>
    <w:rsid w:val="00EB2903"/>
    <w:rsid w:val="00EB40AB"/>
    <w:rsid w:val="00EB5FEB"/>
    <w:rsid w:val="00EB637F"/>
    <w:rsid w:val="00EC0E1B"/>
    <w:rsid w:val="00EC145A"/>
    <w:rsid w:val="00EC1860"/>
    <w:rsid w:val="00EC2B12"/>
    <w:rsid w:val="00EC5DEA"/>
    <w:rsid w:val="00EC6145"/>
    <w:rsid w:val="00EC74C9"/>
    <w:rsid w:val="00EC7646"/>
    <w:rsid w:val="00EC7EEA"/>
    <w:rsid w:val="00ED4388"/>
    <w:rsid w:val="00ED58EF"/>
    <w:rsid w:val="00EE12DA"/>
    <w:rsid w:val="00EF149D"/>
    <w:rsid w:val="00EF235C"/>
    <w:rsid w:val="00EF45C5"/>
    <w:rsid w:val="00EF7D3F"/>
    <w:rsid w:val="00F05037"/>
    <w:rsid w:val="00F112B3"/>
    <w:rsid w:val="00F1201E"/>
    <w:rsid w:val="00F167BA"/>
    <w:rsid w:val="00F20FE8"/>
    <w:rsid w:val="00F23C63"/>
    <w:rsid w:val="00F24B48"/>
    <w:rsid w:val="00F24FEA"/>
    <w:rsid w:val="00F31841"/>
    <w:rsid w:val="00F3258E"/>
    <w:rsid w:val="00F333E8"/>
    <w:rsid w:val="00F41E73"/>
    <w:rsid w:val="00F420D6"/>
    <w:rsid w:val="00F42D61"/>
    <w:rsid w:val="00F4622E"/>
    <w:rsid w:val="00F4699B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2B81"/>
    <w:rsid w:val="00F933DF"/>
    <w:rsid w:val="00F93531"/>
    <w:rsid w:val="00F93B56"/>
    <w:rsid w:val="00F940B3"/>
    <w:rsid w:val="00F972FB"/>
    <w:rsid w:val="00FA05FA"/>
    <w:rsid w:val="00FA2338"/>
    <w:rsid w:val="00FA43E2"/>
    <w:rsid w:val="00FA74BF"/>
    <w:rsid w:val="00FB1722"/>
    <w:rsid w:val="00FB6452"/>
    <w:rsid w:val="00FB75B5"/>
    <w:rsid w:val="00FC5669"/>
    <w:rsid w:val="00FC67A7"/>
    <w:rsid w:val="00FD243F"/>
    <w:rsid w:val="00FD79E0"/>
    <w:rsid w:val="00FE34F3"/>
    <w:rsid w:val="00FF0782"/>
    <w:rsid w:val="00FF5EE9"/>
    <w:rsid w:val="00FF633C"/>
    <w:rsid w:val="00FF7197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94AD9"/>
    <w:pPr>
      <w:spacing w:before="0"/>
      <w:ind w:firstLine="454"/>
      <w:contextualSpacing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6E0AF7"/>
    <w:pPr>
      <w:ind w:firstLine="0"/>
      <w:jc w:val="left"/>
      <w:outlineLvl w:val="0"/>
      <w:pPrChange w:id="0" w:author="Révész Gergő László" w:date="2022-04-06T15:52:00Z">
        <w:pPr>
          <w:spacing w:line="360" w:lineRule="auto"/>
          <w:contextualSpacing/>
          <w:outlineLvl w:val="0"/>
        </w:pPr>
      </w:pPrChange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  <w:rPrChange w:id="0" w:author="Révész Gergő László" w:date="2022-04-06T15:52:00Z">
        <w:rPr>
          <w:rFonts w:ascii="Arial" w:hAnsi="Arial" w:cstheme="majorBidi"/>
          <w:b/>
          <w:bCs/>
          <w:iCs/>
          <w:color w:val="000000" w:themeColor="text1"/>
          <w:spacing w:val="-10"/>
          <w:kern w:val="28"/>
          <w:sz w:val="32"/>
          <w:szCs w:val="32"/>
          <w:lang w:val="hu-HU" w:eastAsia="hu-HU" w:bidi="ar-SA"/>
        </w:rPr>
      </w:rPrChange>
    </w:rPr>
  </w:style>
  <w:style w:type="paragraph" w:styleId="Cmsor2">
    <w:name w:val="heading 2"/>
    <w:basedOn w:val="Norml"/>
    <w:next w:val="Norml"/>
    <w:link w:val="Cmsor2Char"/>
    <w:autoRedefine/>
    <w:qFormat/>
    <w:rsid w:val="00653D70"/>
    <w:pPr>
      <w:ind w:firstLine="0"/>
      <w:jc w:val="left"/>
      <w:outlineLvl w:val="1"/>
      <w:pPrChange w:id="1" w:author="Révész Gergő" w:date="2022-04-18T00:35:00Z">
        <w:pPr>
          <w:spacing w:line="360" w:lineRule="auto"/>
          <w:contextualSpacing/>
          <w:outlineLvl w:val="1"/>
        </w:pPr>
      </w:pPrChange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  <w:rPrChange w:id="1" w:author="Révész Gergő" w:date="2022-04-18T00:35:00Z">
        <w:rPr>
          <w:rFonts w:ascii="Arial" w:hAnsi="Arial" w:cstheme="majorBidi"/>
          <w:b/>
          <w:bCs/>
          <w:i/>
          <w:iCs/>
          <w:color w:val="000000" w:themeColor="text1"/>
          <w:sz w:val="28"/>
          <w:szCs w:val="28"/>
          <w:lang w:val="hu-HU" w:eastAsia="hu-HU" w:bidi="ar-SA"/>
        </w:rPr>
      </w:rPrChange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6E0AF7"/>
    <w:pPr>
      <w:keepNext/>
      <w:keepLines/>
      <w:ind w:firstLine="0"/>
      <w:jc w:val="left"/>
      <w:outlineLvl w:val="2"/>
      <w:pPrChange w:id="2" w:author="Révész Gergő László" w:date="2022-04-06T15:54:00Z">
        <w:pPr>
          <w:keepNext/>
          <w:keepLines/>
          <w:spacing w:line="360" w:lineRule="auto"/>
          <w:contextualSpacing/>
          <w:outlineLvl w:val="2"/>
        </w:pPr>
      </w:pPrChange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  <w:rPrChange w:id="2" w:author="Révész Gergő László" w:date="2022-04-06T15:54:00Z">
        <w:rPr>
          <w:rFonts w:ascii="Arial" w:eastAsiaTheme="majorEastAsia" w:hAnsi="Arial" w:cstheme="majorBidi"/>
          <w:b/>
          <w:iCs/>
          <w:color w:val="000000" w:themeColor="text1"/>
          <w:sz w:val="26"/>
          <w:szCs w:val="24"/>
          <w:lang w:val="hu-HU" w:eastAsia="hu-HU" w:bidi="ar-SA"/>
        </w:rPr>
      </w:rPrChange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653D70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F933DF"/>
    <w:rPr>
      <w:color w:val="000000" w:themeColor="text1"/>
      <w:u w:val="none"/>
      <w:rPrChange w:id="3" w:author="Révész Gergő" w:date="2022-04-18T01:03:00Z">
        <w:rPr>
          <w:color w:val="000000" w:themeColor="text1"/>
          <w:u w:val="single"/>
        </w:rPr>
      </w:rPrChange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E0AF7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A076A1"/>
    <w:pPr>
      <w:tabs>
        <w:tab w:val="right" w:leader="dot" w:pos="8493"/>
      </w:tabs>
      <w:ind w:left="238" w:firstLine="0"/>
      <w:contextualSpacing w:val="0"/>
      <w:jc w:val="left"/>
      <w:pPrChange w:id="4" w:author="Révész Gergő László" w:date="2022-04-18T18:54:00Z">
        <w:pPr>
          <w:tabs>
            <w:tab w:val="right" w:leader="dot" w:pos="8493"/>
          </w:tabs>
          <w:ind w:left="238" w:firstLine="454"/>
          <w:contextualSpacing/>
          <w:jc w:val="both"/>
        </w:pPr>
      </w:pPrChange>
    </w:pPr>
    <w:rPr>
      <w:noProof/>
      <w:color w:val="E7E6E6" w:themeColor="background2"/>
      <w:rPrChange w:id="4" w:author="Révész Gergő László" w:date="2022-04-18T18:54:00Z">
        <w:rPr>
          <w:rFonts w:eastAsiaTheme="minorHAnsi" w:cs="Arial"/>
          <w:color w:val="343434"/>
          <w:sz w:val="24"/>
          <w:lang w:val="hu-HU" w:eastAsia="en-US" w:bidi="ar-SA"/>
        </w:rPr>
      </w:rPrChange>
    </w:r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653D70"/>
    <w:pPr>
      <w:tabs>
        <w:tab w:val="right" w:leader="dot" w:pos="8493"/>
      </w:tabs>
      <w:spacing w:before="240"/>
      <w:ind w:firstLine="0"/>
      <w:contextualSpacing w:val="0"/>
      <w:jc w:val="left"/>
      <w:pPrChange w:id="5" w:author="Révész Gergő" w:date="2022-04-18T00:35:00Z">
        <w:pPr>
          <w:tabs>
            <w:tab w:val="right" w:leader="dot" w:pos="8493"/>
          </w:tabs>
          <w:spacing w:line="360" w:lineRule="auto"/>
          <w:ind w:firstLine="454"/>
          <w:contextualSpacing/>
        </w:pPr>
      </w:pPrChange>
    </w:pPr>
    <w:rPr>
      <w:rFonts w:eastAsiaTheme="minorEastAsia" w:cs="Times New Roman"/>
      <w:b/>
      <w:bCs/>
      <w:noProof/>
      <w:color w:val="auto"/>
      <w:szCs w:val="24"/>
      <w:lang w:eastAsia="hu-HU"/>
      <w:rPrChange w:id="5" w:author="Révész Gergő" w:date="2022-04-18T00:35:00Z">
        <w:rPr>
          <w:rFonts w:eastAsiaTheme="minorEastAsia"/>
          <w:b/>
          <w:bCs/>
          <w:noProof/>
          <w:sz w:val="24"/>
          <w:szCs w:val="24"/>
          <w:lang w:val="hu-HU" w:eastAsia="hu-HU" w:bidi="ar-SA"/>
        </w:rPr>
      </w:rPrChange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6E0AF7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33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33C3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6E0AF7"/>
    <w:pPr>
      <w:spacing w:before="0" w:line="240" w:lineRule="auto"/>
      <w:jc w:val="left"/>
    </w:pPr>
  </w:style>
  <w:style w:type="table" w:styleId="Rcsostblzat">
    <w:name w:val="Table Grid"/>
    <w:basedOn w:val="Normltblzat"/>
    <w:uiPriority w:val="39"/>
    <w:rsid w:val="0035310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rodalomjegyzk">
    <w:name w:val="Bibliography"/>
    <w:basedOn w:val="Norml"/>
    <w:next w:val="Norml"/>
    <w:uiPriority w:val="37"/>
    <w:unhideWhenUsed/>
    <w:rsid w:val="00BD2841"/>
  </w:style>
  <w:style w:type="character" w:styleId="Mrltotthiperhivatkozs">
    <w:name w:val="FollowedHyperlink"/>
    <w:basedOn w:val="Bekezdsalapbettpusa"/>
    <w:uiPriority w:val="99"/>
    <w:semiHidden/>
    <w:unhideWhenUsed/>
    <w:rsid w:val="008C6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2.PNG"/><Relationship Id="rId84" Type="http://schemas.openxmlformats.org/officeDocument/2006/relationships/image" Target="media/image48.PNG"/><Relationship Id="rId89" Type="http://schemas.openxmlformats.org/officeDocument/2006/relationships/oleObject" Target="embeddings/oleObject29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image" Target="media/image26.png"/><Relationship Id="rId74" Type="http://schemas.openxmlformats.org/officeDocument/2006/relationships/image" Target="media/image38.PNG"/><Relationship Id="rId79" Type="http://schemas.openxmlformats.org/officeDocument/2006/relationships/image" Target="media/image43.PNG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PNG"/><Relationship Id="rId77" Type="http://schemas.openxmlformats.org/officeDocument/2006/relationships/image" Target="media/image41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6.PNG"/><Relationship Id="rId80" Type="http://schemas.openxmlformats.org/officeDocument/2006/relationships/image" Target="media/image44.PNG"/><Relationship Id="rId85" Type="http://schemas.openxmlformats.org/officeDocument/2006/relationships/image" Target="media/image4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1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4.PNG"/><Relationship Id="rId75" Type="http://schemas.openxmlformats.org/officeDocument/2006/relationships/image" Target="media/image39.PNG"/><Relationship Id="rId83" Type="http://schemas.openxmlformats.org/officeDocument/2006/relationships/image" Target="media/image47.PNG"/><Relationship Id="rId88" Type="http://schemas.openxmlformats.org/officeDocument/2006/relationships/image" Target="media/image52.emf"/><Relationship Id="rId9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png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emf"/><Relationship Id="rId73" Type="http://schemas.openxmlformats.org/officeDocument/2006/relationships/image" Target="media/image37.PNG"/><Relationship Id="rId78" Type="http://schemas.openxmlformats.org/officeDocument/2006/relationships/image" Target="media/image42.PNG"/><Relationship Id="rId81" Type="http://schemas.openxmlformats.org/officeDocument/2006/relationships/image" Target="media/image45.PNG"/><Relationship Id="rId86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6" Type="http://schemas.openxmlformats.org/officeDocument/2006/relationships/image" Target="media/image40.PNG"/><Relationship Id="rId7" Type="http://schemas.openxmlformats.org/officeDocument/2006/relationships/endnotes" Target="endnotes.xml"/><Relationship Id="rId71" Type="http://schemas.openxmlformats.org/officeDocument/2006/relationships/image" Target="media/image35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51.PNG"/><Relationship Id="rId61" Type="http://schemas.openxmlformats.org/officeDocument/2006/relationships/image" Target="media/image28.emf"/><Relationship Id="rId82" Type="http://schemas.openxmlformats.org/officeDocument/2006/relationships/image" Target="media/image46.PNG"/><Relationship Id="rId1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NET04</b:Tag>
    <b:SourceType>ElectronicSource</b:SourceType>
    <b:Guid>{8A277484-71AA-41A3-BCA9-1A207A523119}</b:Guid>
    <b:Author>
      <b:Author>
        <b:Corporate>.NET</b:Corporate>
      </b:Author>
    </b:Author>
    <b:Title>https://docs.microsoft.com/en-us/dotnet/</b:Title>
    <b:Year>2022.04.04</b:Year>
    <b:RefOrder>1</b:RefOrder>
  </b:Source>
  <b:Source>
    <b:Tag>Tim04</b:Tag>
    <b:SourceType>ElectronicSource</b:SourceType>
    <b:Guid>{C7DAC9D0-877F-4C43-AEFF-076BBF4ABEDC}</b:Guid>
    <b:Author>
      <b:Author>
        <b:Corporate>Timer</b:Corporate>
      </b:Author>
    </b:Author>
    <b:Title>https://docs.microsoft.com/en-us/dotnet/api/system.timers.timer?view=net-6.0</b:Title>
    <b:Year>2022.04.04</b:Year>
    <b:RefOrder>4</b:RefOrder>
  </b:Source>
  <b:Source>
    <b:Tag>Tas04</b:Tag>
    <b:SourceType>ElectronicSource</b:SourceType>
    <b:Guid>{673A178B-50EB-4C6F-B35F-57BD59C37E81}</b:Guid>
    <b:Author>
      <b:Author>
        <b:Corporate>Task</b:Corporate>
      </b:Author>
    </b:Author>
    <b:Title>https://docs.microsoft.com/en-us/dotnet/api/system.threading.tasks.task?view=net-6.0</b:Title>
    <b:Year>2022.04.04</b:Year>
    <b:RefOrder>5</b:RefOrder>
  </b:Source>
  <b:Source>
    <b:Tag>Fil04</b:Tag>
    <b:SourceType>ElectronicSource</b:SourceType>
    <b:Guid>{12DEC616-3A28-42E4-A4CC-9DF7B291A181}</b:Guid>
    <b:Author>
      <b:Author>
        <b:Corporate>FileSystemWatcher</b:Corporate>
      </b:Author>
    </b:Author>
    <b:Title>https://docs.microsoft.com/en-us/dotnet/api/system.io.filesystemwatcher?view=net-6.0</b:Title>
    <b:Year>2022.04.04</b:Year>
    <b:RefOrder>7</b:RefOrder>
  </b:Source>
  <b:Source>
    <b:Tag>Ref04</b:Tag>
    <b:SourceType>ElectronicSource</b:SourceType>
    <b:Guid>{AE89B79A-9AB1-495D-9EC4-8BE0C023462C}</b:Guid>
    <b:Author>
      <b:Author>
        <b:Corporate>Reflection</b:Corporate>
      </b:Author>
    </b:Author>
    <b:Title>https://docs.microsoft.com/en-us/dotnet/csharp/programming-guide/concepts/reflection</b:Title>
    <b:Year>2022.04.04</b:Year>
    <b:RefOrder>8</b:RefOrder>
  </b:Source>
  <b:Source>
    <b:Tag>Ass04</b:Tag>
    <b:SourceType>ElectronicSource</b:SourceType>
    <b:Guid>{9D45E355-B203-4813-895F-587CA0389D2F}</b:Guid>
    <b:Author>
      <b:Author>
        <b:Corporate>AssemblyLoadContext</b:Corporate>
      </b:Author>
    </b:Author>
    <b:Title>https://docs.microsoft.com/en-us/dotnet/api/system.runtime.loader.assemblyloadcontext?view=net-6.0</b:Title>
    <b:Year>2022.04.04</b:Year>
    <b:RefOrder>9</b:RefOrder>
  </b:Source>
  <b:Source>
    <b:Tag>Ser04</b:Tag>
    <b:SourceType>ElectronicSource</b:SourceType>
    <b:Guid>{D615E216-99DD-4EBE-A4C1-ECC0EF0EDCC3}</b:Guid>
    <b:Author>
      <b:Author>
        <b:Corporate>ServiceController</b:Corporate>
      </b:Author>
    </b:Author>
    <b:Title>https://docs.microsoft.com/en-us/dotnet/api/system.serviceprocess.servicecontroller?view=dotnet-plat-ext-6.0</b:Title>
    <b:Year>2022.04.04</b:Year>
    <b:RefOrder>11</b:RefOrder>
  </b:Source>
  <b:Source>
    <b:Tag>Toa04</b:Tag>
    <b:SourceType>ElectronicSource</b:SourceType>
    <b:Guid>{E227BEFB-73D4-49C4-8E92-7CF823FAC143}</b:Guid>
    <b:Author>
      <b:Author>
        <b:Corporate>Toastr</b:Corporate>
      </b:Author>
    </b:Author>
    <b:Title>https://www.npmjs.com/package/toastr</b:Title>
    <b:Year>2022.04.04</b:Year>
    <b:RefOrder>12</b:RefOrder>
  </b:Source>
  <b:Source>
    <b:Tag>TCP</b:Tag>
    <b:SourceType>ElectronicSource</b:SourceType>
    <b:Guid>{AA7F1E15-1D2E-4C02-A6B8-F3E040F28DE4}</b:Guid>
    <b:Author>
      <b:Author>
        <b:Corporate>TCP Client</b:Corporate>
      </b:Author>
    </b:Author>
    <b:Title>https://docs.microsoft.com/en-us/dotnet/api/system.net.sockets.tcpclient?view=net-6.0</b:Title>
    <b:Year>2022.04.04</b:Year>
    <b:RefOrder>14</b:RefOrder>
  </b:Source>
  <b:Source>
    <b:Tag>TCP04</b:Tag>
    <b:SourceType>ElectronicSource</b:SourceType>
    <b:Guid>{378438B8-AF0A-490D-9CCE-6B6D0627F993}</b:Guid>
    <b:Author>
      <b:Author>
        <b:Corporate>TCP Listener</b:Corporate>
      </b:Author>
    </b:Author>
    <b:Title>https://docs.microsoft.com/en-us/dotnet/api/system.net.sockets.tcplistener?view=net-6.0</b:Title>
    <b:Year>2022.04.04</b:Year>
    <b:RefOrder>13</b:RefOrder>
  </b:Source>
  <b:Source>
    <b:Tag>NLo04</b:Tag>
    <b:SourceType>ElectronicSource</b:SourceType>
    <b:Guid>{4042C85C-12F6-4E11-B5E0-AA3D0006C5AE}</b:Guid>
    <b:Year>2022.04.04</b:Year>
    <b:Author>
      <b:Author>
        <b:Corporate>NLog</b:Corporate>
      </b:Author>
    </b:Author>
    <b:Title>https://nlog-project.org/</b:Title>
    <b:RefOrder>10</b:RefOrder>
  </b:Source>
  <b:Source>
    <b:Tag>Vis</b:Tag>
    <b:SourceType>ElectronicSource</b:SourceType>
    <b:Guid>{3F7D7073-091D-4822-BF2E-86146B783C93}</b:Guid>
    <b:Author>
      <b:Author>
        <b:Corporate>Visual Studio</b:Corporate>
      </b:Author>
    </b:Author>
    <b:Title>https://visualstudio.microsoft.com/</b:Title>
    <b:Year>2022.04.04</b:Year>
    <b:RefOrder>2</b:RefOrder>
  </b:Source>
  <b:Source>
    <b:Tag>Win04</b:Tag>
    <b:SourceType>ElectronicSource</b:SourceType>
    <b:Guid>{6659BAED-CBBD-40E7-A9E0-50C55A15259D}</b:Guid>
    <b:Author>
      <b:Author>
        <b:Corporate>Windows Service</b:Corporate>
      </b:Author>
    </b:Author>
    <b:Title>https://docs.microsoft.com/en-us/dotnet/core/extensions/windows-service</b:Title>
    <b:Year>2022.04.04</b:Year>
    <b:RefOrder>3</b:RefOrder>
  </b:Source>
  <b:Source>
    <b:Tag>Asy</b:Tag>
    <b:SourceType>ElectronicSource</b:SourceType>
    <b:Guid>{7ECE9791-B3FA-4D15-8FF8-E015729A830C}</b:Guid>
    <b:Author>
      <b:Author>
        <b:Corporate>Aszinkron programozás</b:Corporate>
      </b:Author>
    </b:Author>
    <b:Title>https://docs.microsoft.com/en-us/dotnet/csharp/programming-guide/concepts/async/</b:Title>
    <b:Year>2022.04.04</b:Year>
    <b:RefOrder>6</b:RefOrder>
  </b:Source>
</b:Sources>
</file>

<file path=customXml/itemProps1.xml><?xml version="1.0" encoding="utf-8"?>
<ds:datastoreItem xmlns:ds="http://schemas.openxmlformats.org/officeDocument/2006/customXml" ds:itemID="{868622F7-4A03-4360-B8F6-C31D03E5B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31</Pages>
  <Words>4889</Words>
  <Characters>33736</Characters>
  <Application>Microsoft Office Word</Application>
  <DocSecurity>0</DocSecurity>
  <Lines>281</Lines>
  <Paragraphs>77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 László</cp:lastModifiedBy>
  <cp:revision>38</cp:revision>
  <cp:lastPrinted>2022-04-18T21:19:00Z</cp:lastPrinted>
  <dcterms:created xsi:type="dcterms:W3CDTF">2022-04-09T20:25:00Z</dcterms:created>
  <dcterms:modified xsi:type="dcterms:W3CDTF">2022-04-18T21:28:00Z</dcterms:modified>
</cp:coreProperties>
</file>