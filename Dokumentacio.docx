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E9655" w14:textId="77777777" w:rsidR="00763D74" w:rsidRPr="00F718F1" w:rsidRDefault="004752F5" w:rsidP="003716F3">
      <w:pPr>
        <w:pStyle w:val="dek1"/>
        <w:spacing w:before="800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Szegedi Tudományegyetem</w:t>
      </w:r>
    </w:p>
    <w:p w14:paraId="244A2F52" w14:textId="77777777" w:rsidR="00763D74" w:rsidRPr="00F718F1" w:rsidRDefault="004752F5" w:rsidP="003716F3">
      <w:pPr>
        <w:pStyle w:val="dek1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Informatikai Intézet</w:t>
      </w:r>
    </w:p>
    <w:p w14:paraId="4D061A9B" w14:textId="77777777" w:rsidR="004752F5" w:rsidRPr="00F718F1" w:rsidRDefault="004752F5" w:rsidP="003716F3">
      <w:pPr>
        <w:pStyle w:val="dek1"/>
        <w:spacing w:before="4000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 w:val="48"/>
          <w:szCs w:val="48"/>
        </w:rPr>
        <w:t>SZAKDOLGOZAT</w:t>
      </w:r>
    </w:p>
    <w:p w14:paraId="7E378086" w14:textId="77777777" w:rsidR="004752F5" w:rsidRPr="00F718F1" w:rsidRDefault="004752F5" w:rsidP="003716F3">
      <w:pPr>
        <w:pStyle w:val="dek1"/>
        <w:spacing w:before="3360"/>
        <w:jc w:val="center"/>
        <w:rPr>
          <w:color w:val="000000" w:themeColor="text1"/>
          <w:sz w:val="48"/>
          <w:szCs w:val="48"/>
        </w:rPr>
      </w:pPr>
      <w:r w:rsidRPr="00F718F1">
        <w:rPr>
          <w:color w:val="000000" w:themeColor="text1"/>
          <w:sz w:val="44"/>
          <w:szCs w:val="44"/>
        </w:rPr>
        <w:t>Révész Gergő László</w:t>
      </w:r>
    </w:p>
    <w:p w14:paraId="324A9B2D" w14:textId="77777777" w:rsidR="00F24B48" w:rsidRPr="00F718F1" w:rsidRDefault="004752F5" w:rsidP="003716F3">
      <w:pPr>
        <w:pStyle w:val="dek1"/>
        <w:jc w:val="center"/>
        <w:rPr>
          <w:color w:val="000000" w:themeColor="text1"/>
          <w:szCs w:val="36"/>
        </w:rPr>
        <w:sectPr w:rsidR="00F24B48" w:rsidRPr="00F718F1" w:rsidSect="001B70B7">
          <w:footerReference w:type="default" r:id="rId8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 w:rsidRPr="00F718F1">
        <w:rPr>
          <w:color w:val="000000" w:themeColor="text1"/>
          <w:szCs w:val="36"/>
        </w:rPr>
        <w:t>2022</w:t>
      </w:r>
    </w:p>
    <w:p w14:paraId="732FE8FB" w14:textId="77777777" w:rsidR="00F24B48" w:rsidRPr="00F718F1" w:rsidRDefault="00F24B48" w:rsidP="006C65F7">
      <w:pPr>
        <w:pStyle w:val="dek1"/>
        <w:spacing w:before="800" w:line="240" w:lineRule="auto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lastRenderedPageBreak/>
        <w:t>Szegedi Tudományegyetem</w:t>
      </w:r>
    </w:p>
    <w:p w14:paraId="1009EB02" w14:textId="77777777" w:rsidR="00F24B48" w:rsidRPr="00F718F1" w:rsidRDefault="00F24B48" w:rsidP="006C65F7">
      <w:pPr>
        <w:pStyle w:val="dek1"/>
        <w:spacing w:line="240" w:lineRule="auto"/>
        <w:jc w:val="center"/>
        <w:rPr>
          <w:color w:val="000000" w:themeColor="text1"/>
          <w:szCs w:val="36"/>
        </w:rPr>
      </w:pPr>
      <w:r w:rsidRPr="00F718F1">
        <w:rPr>
          <w:color w:val="000000" w:themeColor="text1"/>
          <w:szCs w:val="36"/>
        </w:rPr>
        <w:t>Informatikai Intézet</w:t>
      </w:r>
    </w:p>
    <w:p w14:paraId="67896F16" w14:textId="77777777" w:rsidR="00F24B48" w:rsidRPr="00F718F1" w:rsidRDefault="00F24B48" w:rsidP="006C65F7">
      <w:pPr>
        <w:pStyle w:val="dek1"/>
        <w:spacing w:before="2200"/>
        <w:jc w:val="center"/>
        <w:rPr>
          <w:color w:val="000000" w:themeColor="text1"/>
          <w:sz w:val="40"/>
          <w:szCs w:val="40"/>
        </w:rPr>
      </w:pPr>
      <w:r w:rsidRPr="00F718F1">
        <w:rPr>
          <w:color w:val="000000" w:themeColor="text1"/>
          <w:sz w:val="40"/>
          <w:szCs w:val="40"/>
        </w:rPr>
        <w:t>Általános feladatütemező szolgáltatás</w:t>
      </w:r>
    </w:p>
    <w:p w14:paraId="1E778426" w14:textId="77777777" w:rsidR="00E715BD" w:rsidRPr="00F718F1" w:rsidRDefault="00E715BD" w:rsidP="006C65F7">
      <w:pPr>
        <w:pStyle w:val="dek1"/>
        <w:spacing w:before="1680" w:after="1560"/>
        <w:jc w:val="center"/>
        <w:rPr>
          <w:b w:val="0"/>
          <w:color w:val="000000" w:themeColor="text1"/>
          <w:szCs w:val="36"/>
        </w:rPr>
      </w:pPr>
      <w:r w:rsidRPr="00F718F1">
        <w:rPr>
          <w:b w:val="0"/>
          <w:color w:val="000000" w:themeColor="text1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44"/>
        <w:gridCol w:w="3221"/>
        <w:gridCol w:w="651"/>
        <w:gridCol w:w="3302"/>
        <w:gridCol w:w="585"/>
      </w:tblGrid>
      <w:tr w:rsidR="00F718F1" w:rsidRPr="00F718F1" w14:paraId="53913C72" w14:textId="77777777" w:rsidTr="00D207E2">
        <w:tc>
          <w:tcPr>
            <w:tcW w:w="828" w:type="dxa"/>
            <w:shd w:val="clear" w:color="auto" w:fill="auto"/>
          </w:tcPr>
          <w:p w14:paraId="6A156185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514B229A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4A7B4E61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777AB04F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38CAB512" w14:textId="77777777" w:rsidR="00E715BD" w:rsidRPr="00F718F1" w:rsidRDefault="00E715BD" w:rsidP="006C65F7">
            <w:pPr>
              <w:pStyle w:val="dco4"/>
              <w:jc w:val="center"/>
              <w:rPr>
                <w:color w:val="000000" w:themeColor="text1"/>
                <w:lang w:val="hu-HU"/>
              </w:rPr>
            </w:pPr>
          </w:p>
        </w:tc>
      </w:tr>
      <w:tr w:rsidR="00F718F1" w:rsidRPr="00F718F1" w14:paraId="17829798" w14:textId="77777777" w:rsidTr="00D207E2">
        <w:tc>
          <w:tcPr>
            <w:tcW w:w="828" w:type="dxa"/>
            <w:shd w:val="clear" w:color="auto" w:fill="auto"/>
          </w:tcPr>
          <w:p w14:paraId="05C8B124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7F406FBE" w14:textId="77777777" w:rsidR="00E715BD" w:rsidRPr="00F718F1" w:rsidRDefault="00E715BD" w:rsidP="006C65F7">
            <w:pPr>
              <w:pStyle w:val="dco5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Révész Gergő László</w:t>
            </w:r>
          </w:p>
        </w:tc>
        <w:tc>
          <w:tcPr>
            <w:tcW w:w="720" w:type="dxa"/>
            <w:shd w:val="clear" w:color="auto" w:fill="auto"/>
          </w:tcPr>
          <w:p w14:paraId="660BB8AB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6AB860A5" w14:textId="77777777" w:rsidR="00E715BD" w:rsidRPr="00F718F1" w:rsidRDefault="00E715BD" w:rsidP="006C65F7">
            <w:pPr>
              <w:pStyle w:val="dco5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Prágai József</w:t>
            </w:r>
          </w:p>
        </w:tc>
        <w:tc>
          <w:tcPr>
            <w:tcW w:w="644" w:type="dxa"/>
            <w:shd w:val="clear" w:color="auto" w:fill="auto"/>
          </w:tcPr>
          <w:p w14:paraId="3E6082B1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</w:tr>
      <w:tr w:rsidR="00F718F1" w:rsidRPr="00F718F1" w14:paraId="00C3D084" w14:textId="77777777" w:rsidTr="00D207E2">
        <w:tc>
          <w:tcPr>
            <w:tcW w:w="828" w:type="dxa"/>
            <w:shd w:val="clear" w:color="auto" w:fill="auto"/>
          </w:tcPr>
          <w:p w14:paraId="07FE6D27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46AE16DB" w14:textId="77777777" w:rsidR="00E715BD" w:rsidRPr="00F718F1" w:rsidRDefault="00E715BD" w:rsidP="006C65F7">
            <w:pPr>
              <w:pStyle w:val="dco6"/>
              <w:jc w:val="center"/>
              <w:rPr>
                <w:color w:val="000000" w:themeColor="text1"/>
                <w:lang w:val="hu-HU"/>
              </w:rPr>
            </w:pPr>
            <w:r w:rsidRPr="00F718F1">
              <w:rPr>
                <w:color w:val="000000" w:themeColor="text1"/>
                <w:lang w:val="hu-HU"/>
              </w:rPr>
              <w:t>programtervező informatikus szakos hallgató</w:t>
            </w:r>
          </w:p>
        </w:tc>
        <w:tc>
          <w:tcPr>
            <w:tcW w:w="720" w:type="dxa"/>
            <w:shd w:val="clear" w:color="auto" w:fill="auto"/>
          </w:tcPr>
          <w:p w14:paraId="1FAFB769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331C078B" w14:textId="77777777" w:rsidR="00E715BD" w:rsidRPr="00F718F1" w:rsidRDefault="00F93B56" w:rsidP="006C65F7">
            <w:pPr>
              <w:pStyle w:val="dco6"/>
              <w:jc w:val="center"/>
              <w:rPr>
                <w:color w:val="000000" w:themeColor="text1"/>
                <w:lang w:val="hu-HU"/>
              </w:rPr>
            </w:pPr>
            <w:proofErr w:type="spellStart"/>
            <w:r w:rsidRPr="00F718F1">
              <w:rPr>
                <w:color w:val="000000" w:themeColor="text1"/>
                <w:lang w:val="hu-HU"/>
              </w:rPr>
              <w:t>asd</w:t>
            </w:r>
            <w:proofErr w:type="spellEnd"/>
          </w:p>
        </w:tc>
        <w:tc>
          <w:tcPr>
            <w:tcW w:w="644" w:type="dxa"/>
            <w:shd w:val="clear" w:color="auto" w:fill="auto"/>
          </w:tcPr>
          <w:p w14:paraId="555A3583" w14:textId="77777777" w:rsidR="00E715BD" w:rsidRPr="00F718F1" w:rsidRDefault="00E715BD" w:rsidP="006C65F7">
            <w:pPr>
              <w:jc w:val="center"/>
              <w:rPr>
                <w:color w:val="000000" w:themeColor="text1"/>
              </w:rPr>
            </w:pPr>
          </w:p>
        </w:tc>
      </w:tr>
    </w:tbl>
    <w:p w14:paraId="7322F6F8" w14:textId="77777777" w:rsidR="00E715BD" w:rsidRPr="00F718F1" w:rsidRDefault="00E715BD" w:rsidP="006C65F7">
      <w:pPr>
        <w:pStyle w:val="dek1"/>
        <w:spacing w:before="1560" w:line="240" w:lineRule="auto"/>
        <w:jc w:val="center"/>
        <w:rPr>
          <w:b w:val="0"/>
          <w:color w:val="000000" w:themeColor="text1"/>
          <w:szCs w:val="36"/>
        </w:rPr>
      </w:pPr>
      <w:r w:rsidRPr="00F718F1">
        <w:rPr>
          <w:b w:val="0"/>
          <w:color w:val="000000" w:themeColor="text1"/>
          <w:szCs w:val="36"/>
        </w:rPr>
        <w:t>Szeged</w:t>
      </w:r>
    </w:p>
    <w:p w14:paraId="1F698FF1" w14:textId="77777777" w:rsidR="00F93B56" w:rsidRPr="00F718F1" w:rsidRDefault="00E715BD" w:rsidP="006C65F7">
      <w:pPr>
        <w:pStyle w:val="dek1"/>
        <w:spacing w:line="240" w:lineRule="auto"/>
        <w:jc w:val="center"/>
        <w:rPr>
          <w:b w:val="0"/>
          <w:color w:val="000000" w:themeColor="text1"/>
          <w:szCs w:val="36"/>
        </w:rPr>
        <w:sectPr w:rsidR="00F93B56" w:rsidRPr="00F718F1" w:rsidSect="002C1D42">
          <w:pgSz w:w="11906" w:h="16838"/>
          <w:pgMar w:top="1418" w:right="1418" w:bottom="1418" w:left="1418" w:header="709" w:footer="709" w:gutter="567"/>
          <w:pgNumType w:start="2"/>
          <w:cols w:space="708"/>
          <w:titlePg/>
          <w:docGrid w:linePitch="360"/>
        </w:sectPr>
      </w:pPr>
      <w:r w:rsidRPr="00F718F1">
        <w:rPr>
          <w:b w:val="0"/>
          <w:color w:val="000000" w:themeColor="text1"/>
          <w:szCs w:val="36"/>
        </w:rPr>
        <w:t>2022</w:t>
      </w:r>
    </w:p>
    <w:p w14:paraId="2FC3DBB5" w14:textId="77777777" w:rsidR="00E715BD" w:rsidRPr="00F718F1" w:rsidRDefault="00F93B56" w:rsidP="006B0A74">
      <w:pPr>
        <w:pStyle w:val="dek1"/>
        <w:jc w:val="center"/>
        <w:rPr>
          <w:rFonts w:ascii="Arial" w:hAnsi="Arial" w:cs="Arial"/>
          <w:i/>
          <w:color w:val="000000" w:themeColor="text1"/>
          <w:sz w:val="28"/>
          <w:szCs w:val="28"/>
        </w:rPr>
      </w:pPr>
      <w:r w:rsidRPr="00F718F1">
        <w:rPr>
          <w:rFonts w:ascii="Arial" w:hAnsi="Arial" w:cs="Arial"/>
          <w:i/>
          <w:color w:val="000000" w:themeColor="text1"/>
          <w:sz w:val="28"/>
          <w:szCs w:val="28"/>
        </w:rPr>
        <w:lastRenderedPageBreak/>
        <w:t>Feladatkiírás</w:t>
      </w:r>
    </w:p>
    <w:p w14:paraId="07D0695A" w14:textId="77777777" w:rsidR="00DA3CD0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>A szakdolgozat keretein belül egy általános feladat ütemező készül, amely segítségével időszakosan végrehajtandó funkciók futtathatók, előre definiált időközönként.</w:t>
      </w:r>
    </w:p>
    <w:p w14:paraId="616656D1" w14:textId="77777777"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 xml:space="preserve">A szakdolgozatomat a </w:t>
      </w:r>
      <w:proofErr w:type="spellStart"/>
      <w:r w:rsidRPr="00C31347">
        <w:rPr>
          <w:rFonts w:cs="Times New Roman"/>
          <w:color w:val="000000" w:themeColor="text1"/>
          <w:szCs w:val="28"/>
        </w:rPr>
        <w:t>GriffSoft</w:t>
      </w:r>
      <w:proofErr w:type="spellEnd"/>
      <w:r w:rsidRPr="00C31347">
        <w:rPr>
          <w:rFonts w:cs="Times New Roman"/>
          <w:color w:val="000000" w:themeColor="text1"/>
          <w:szCs w:val="28"/>
        </w:rPr>
        <w:t xml:space="preserve"> Informatikai Zrt.-nél készítem. A cég fő terméke a Forrás ügyviteli rendszer, amelyet főként Önkormányzatok, Költségvetési intézmények és középvállalatok használnak.</w:t>
      </w:r>
    </w:p>
    <w:p w14:paraId="2E1D87D0" w14:textId="77777777"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>Az ügyviteli rendszer használata során többször felmerül az igény, hogy szükség van adott időközönként rendszer- vagy egyéb ügyviteli funkció futtatására. Ilyen lehet egy e-mail küldés vagy akár a NAV számára küldendő Online számla bevallás.</w:t>
      </w:r>
    </w:p>
    <w:p w14:paraId="3DF00204" w14:textId="77777777" w:rsidR="0009215A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</w:pPr>
      <w:r w:rsidRPr="00C31347">
        <w:rPr>
          <w:rFonts w:cs="Times New Roman"/>
          <w:color w:val="000000" w:themeColor="text1"/>
          <w:szCs w:val="28"/>
        </w:rPr>
        <w:t xml:space="preserve">Ennek megoldására készítek egy központi ütemező alkalmazást, amelybe ezeket az időszakos futást igénylő funkciókat könnyen beilleszthetjük, egyedileg kezelhetjük, </w:t>
      </w:r>
      <w:proofErr w:type="spellStart"/>
      <w:r w:rsidRPr="00C31347">
        <w:rPr>
          <w:rFonts w:cs="Times New Roman"/>
          <w:color w:val="000000" w:themeColor="text1"/>
          <w:szCs w:val="28"/>
        </w:rPr>
        <w:t>paraméterezhetjük</w:t>
      </w:r>
      <w:proofErr w:type="spellEnd"/>
      <w:r w:rsidRPr="00C31347">
        <w:rPr>
          <w:rFonts w:cs="Times New Roman"/>
          <w:color w:val="000000" w:themeColor="text1"/>
          <w:szCs w:val="28"/>
        </w:rPr>
        <w:t>.</w:t>
      </w:r>
    </w:p>
    <w:p w14:paraId="3B8A29EC" w14:textId="77777777" w:rsidR="00C41260" w:rsidRPr="00C31347" w:rsidRDefault="0009215A" w:rsidP="00962F47">
      <w:pPr>
        <w:contextualSpacing/>
        <w:rPr>
          <w:rFonts w:cs="Times New Roman"/>
          <w:color w:val="000000" w:themeColor="text1"/>
          <w:szCs w:val="28"/>
        </w:rPr>
        <w:sectPr w:rsidR="00C41260" w:rsidRPr="00C31347" w:rsidSect="002C1D42">
          <w:pgSz w:w="11906" w:h="16838"/>
          <w:pgMar w:top="1418" w:right="1418" w:bottom="1418" w:left="1418" w:header="709" w:footer="709" w:gutter="567"/>
          <w:pgNumType w:start="2"/>
          <w:cols w:space="708"/>
          <w:docGrid w:linePitch="360"/>
        </w:sectPr>
      </w:pPr>
      <w:r w:rsidRPr="00C31347">
        <w:rPr>
          <w:rFonts w:cs="Times New Roman"/>
          <w:color w:val="000000" w:themeColor="text1"/>
          <w:szCs w:val="28"/>
        </w:rPr>
        <w:t>Az ütemezőben definiált feladatok végrehajtásának figyelésére, egy böngésző alapú alkalmazás is fejlesztésre kerül, ami által egyszerűen nyomon követhetjük az aktív feladatok futási státuszát.</w:t>
      </w:r>
    </w:p>
    <w:p w14:paraId="3E770DBD" w14:textId="77777777" w:rsidR="00F718F1" w:rsidRPr="00F718F1" w:rsidRDefault="00F718F1" w:rsidP="006B0A74">
      <w:pPr>
        <w:pStyle w:val="Cmsor2"/>
        <w:spacing w:after="0" w:line="360" w:lineRule="auto"/>
        <w:jc w:val="center"/>
        <w:rPr>
          <w:color w:val="000000" w:themeColor="text1"/>
          <w:lang w:val="hu-HU"/>
        </w:rPr>
      </w:pPr>
      <w:r w:rsidRPr="00F718F1">
        <w:rPr>
          <w:color w:val="000000" w:themeColor="text1"/>
          <w:lang w:val="hu-HU"/>
        </w:rPr>
        <w:lastRenderedPageBreak/>
        <w:t>Tartalmi összefoglaló</w:t>
      </w:r>
    </w:p>
    <w:p w14:paraId="7856DEAD" w14:textId="77777777" w:rsidR="00F718F1" w:rsidRPr="00F718F1" w:rsidRDefault="00F718F1" w:rsidP="00F718F1">
      <w:pPr>
        <w:pStyle w:val="Listaszerbekezds"/>
        <w:numPr>
          <w:ilvl w:val="0"/>
          <w:numId w:val="1"/>
        </w:numPr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téma megnevezése:</w:t>
      </w:r>
    </w:p>
    <w:p w14:paraId="37A99CF1" w14:textId="77777777" w:rsidR="00F718F1" w:rsidRPr="00F718F1" w:rsidRDefault="00F718F1" w:rsidP="006B0A74">
      <w:pPr>
        <w:spacing w:before="0"/>
        <w:jc w:val="left"/>
        <w:rPr>
          <w:i/>
          <w:color w:val="000000" w:themeColor="text1"/>
          <w:lang w:eastAsia="hu-HU"/>
        </w:rPr>
      </w:pPr>
      <w:r w:rsidRPr="00F718F1">
        <w:rPr>
          <w:i/>
          <w:color w:val="000000" w:themeColor="text1"/>
          <w:lang w:eastAsia="hu-HU"/>
        </w:rPr>
        <w:t>Általános feladatütemező szolgáltatás</w:t>
      </w:r>
    </w:p>
    <w:p w14:paraId="00F69A67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megadott feladat megfogalmazása:</w:t>
      </w:r>
    </w:p>
    <w:p w14:paraId="0F8E1486" w14:textId="77777777" w:rsidR="00F718F1" w:rsidRPr="00F718F1" w:rsidRDefault="00F718F1" w:rsidP="006B0A74">
      <w:pPr>
        <w:spacing w:before="0"/>
        <w:jc w:val="left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A feladat egy olyan </w:t>
      </w:r>
      <w:r w:rsidR="00806CCC">
        <w:rPr>
          <w:i/>
          <w:color w:val="000000" w:themeColor="text1"/>
          <w:lang w:eastAsia="hu-HU"/>
        </w:rPr>
        <w:t>alkalmazás</w:t>
      </w:r>
      <w:r>
        <w:rPr>
          <w:i/>
          <w:color w:val="000000" w:themeColor="text1"/>
          <w:lang w:eastAsia="hu-HU"/>
        </w:rPr>
        <w:t xml:space="preserve"> készítése, amely dinamikusan, futásidőben tud</w:t>
      </w:r>
      <w:r w:rsidR="00806CCC">
        <w:rPr>
          <w:i/>
          <w:color w:val="000000" w:themeColor="text1"/>
          <w:lang w:eastAsia="hu-HU"/>
        </w:rPr>
        <w:t xml:space="preserve"> Windows szolgáltatáshoz funkciókat hozzáadni és törölni, továbbá egy felhasználói felület készítése ezen funkciók állapotainak megfigyelésére.</w:t>
      </w:r>
    </w:p>
    <w:p w14:paraId="58B60783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 megoldási mód:</w:t>
      </w:r>
    </w:p>
    <w:p w14:paraId="5A4AFFB9" w14:textId="77777777" w:rsidR="003750A0" w:rsidRPr="003750A0" w:rsidRDefault="00484554" w:rsidP="006B0A74">
      <w:pPr>
        <w:spacing w:befor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Egy, a keretrendszer által nyújtott technológia, a </w:t>
      </w:r>
      <w:proofErr w:type="spellStart"/>
      <w:r>
        <w:rPr>
          <w:i/>
          <w:color w:val="000000" w:themeColor="text1"/>
          <w:lang w:eastAsia="hu-HU"/>
        </w:rPr>
        <w:t>Reflec</w:t>
      </w:r>
      <w:r w:rsidR="006756AA">
        <w:rPr>
          <w:i/>
          <w:color w:val="000000" w:themeColor="text1"/>
          <w:lang w:eastAsia="hu-HU"/>
        </w:rPr>
        <w:t>ti</w:t>
      </w:r>
      <w:r>
        <w:rPr>
          <w:i/>
          <w:color w:val="000000" w:themeColor="text1"/>
          <w:lang w:eastAsia="hu-HU"/>
        </w:rPr>
        <w:t>on</w:t>
      </w:r>
      <w:proofErr w:type="spellEnd"/>
      <w:r>
        <w:rPr>
          <w:i/>
          <w:color w:val="000000" w:themeColor="text1"/>
          <w:lang w:eastAsia="hu-HU"/>
        </w:rPr>
        <w:t xml:space="preserve"> segítségével futásidőben tud a program változtatni saját szerkezetén, és ezt kihasználva </w:t>
      </w:r>
      <w:r w:rsidR="0017453B">
        <w:rPr>
          <w:i/>
          <w:color w:val="000000" w:themeColor="text1"/>
          <w:lang w:eastAsia="hu-HU"/>
        </w:rPr>
        <w:t>létre tudunk hozni egy újra indítást nem igényló, de szerkezetileg folyamatosan változtató programot.</w:t>
      </w:r>
    </w:p>
    <w:p w14:paraId="0A41372C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Alkalmazott eszközök, módszerek:</w:t>
      </w:r>
    </w:p>
    <w:p w14:paraId="02EE5A18" w14:textId="77777777" w:rsidR="0033059E" w:rsidRPr="0033059E" w:rsidRDefault="0033059E" w:rsidP="006B0A74">
      <w:pPr>
        <w:spacing w:before="0"/>
        <w:contextualSpacing/>
        <w:rPr>
          <w:i/>
          <w:color w:val="000000" w:themeColor="text1"/>
          <w:lang w:eastAsia="hu-HU"/>
        </w:rPr>
      </w:pPr>
      <w:r w:rsidRPr="0033059E">
        <w:rPr>
          <w:i/>
          <w:color w:val="000000" w:themeColor="text1"/>
          <w:lang w:eastAsia="hu-HU"/>
        </w:rPr>
        <w:t xml:space="preserve">Az alkalmazást a Visual </w:t>
      </w:r>
      <w:proofErr w:type="spellStart"/>
      <w:r w:rsidRPr="0033059E">
        <w:rPr>
          <w:i/>
          <w:color w:val="000000" w:themeColor="text1"/>
          <w:lang w:eastAsia="hu-HU"/>
        </w:rPr>
        <w:t>Studio</w:t>
      </w:r>
      <w:proofErr w:type="spellEnd"/>
      <w:r w:rsidRPr="0033059E">
        <w:rPr>
          <w:i/>
          <w:color w:val="000000" w:themeColor="text1"/>
          <w:lang w:eastAsia="hu-HU"/>
        </w:rPr>
        <w:t xml:space="preserve"> nevű fejlesztői környezetben készítettem el, C</w:t>
      </w:r>
      <w:r w:rsidRPr="0033059E">
        <w:rPr>
          <w:i/>
          <w:color w:val="000000" w:themeColor="text1"/>
          <w:lang w:val="en-US" w:eastAsia="hu-HU"/>
        </w:rPr>
        <w:t xml:space="preserve"># </w:t>
      </w:r>
      <w:r w:rsidRPr="0033059E">
        <w:rPr>
          <w:i/>
          <w:color w:val="000000" w:themeColor="text1"/>
          <w:lang w:eastAsia="hu-HU"/>
        </w:rPr>
        <w:t>nyelven.</w:t>
      </w:r>
    </w:p>
    <w:p w14:paraId="0D030CA9" w14:textId="77777777" w:rsidR="0033059E" w:rsidRPr="003750A0" w:rsidRDefault="0033059E" w:rsidP="006B0A74">
      <w:pPr>
        <w:spacing w:before="120"/>
        <w:contextualSpacing/>
        <w:rPr>
          <w:i/>
          <w:color w:val="000000" w:themeColor="text1"/>
          <w:lang w:eastAsia="hu-HU"/>
        </w:rPr>
      </w:pPr>
      <w:r w:rsidRPr="0033059E">
        <w:rPr>
          <w:i/>
          <w:color w:val="000000" w:themeColor="text1"/>
          <w:lang w:eastAsia="hu-HU"/>
        </w:rPr>
        <w:t xml:space="preserve">A fejlesztés Windows szolgáltatás részéhez a .NET </w:t>
      </w:r>
      <w:proofErr w:type="spellStart"/>
      <w:r w:rsidRPr="0033059E">
        <w:rPr>
          <w:i/>
          <w:color w:val="000000" w:themeColor="text1"/>
          <w:lang w:eastAsia="hu-HU"/>
        </w:rPr>
        <w:t>Core</w:t>
      </w:r>
      <w:proofErr w:type="spellEnd"/>
      <w:r w:rsidRPr="0033059E">
        <w:rPr>
          <w:i/>
          <w:color w:val="000000" w:themeColor="text1"/>
          <w:lang w:eastAsia="hu-HU"/>
        </w:rPr>
        <w:t xml:space="preserve">, a felhasználói felület részéhez a </w:t>
      </w:r>
      <w:proofErr w:type="spellStart"/>
      <w:r w:rsidRPr="0033059E">
        <w:rPr>
          <w:i/>
          <w:color w:val="000000" w:themeColor="text1"/>
          <w:lang w:eastAsia="hu-HU"/>
        </w:rPr>
        <w:t>Blazor</w:t>
      </w:r>
      <w:proofErr w:type="spellEnd"/>
      <w:r w:rsidRPr="0033059E">
        <w:rPr>
          <w:i/>
          <w:color w:val="000000" w:themeColor="text1"/>
          <w:lang w:eastAsia="hu-HU"/>
        </w:rPr>
        <w:t xml:space="preserve"> keretrendszereket használtam</w:t>
      </w:r>
      <w:r>
        <w:rPr>
          <w:i/>
          <w:color w:val="000000" w:themeColor="text1"/>
          <w:lang w:eastAsia="hu-HU"/>
        </w:rPr>
        <w:t>. Az alkalmazást több eszközön, különböző verziószámokkal teszteltem.</w:t>
      </w:r>
    </w:p>
    <w:p w14:paraId="49095CE1" w14:textId="77777777" w:rsidR="00F718F1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Elért eredmények:</w:t>
      </w:r>
    </w:p>
    <w:p w14:paraId="073CF807" w14:textId="77777777" w:rsidR="003750A0" w:rsidRPr="003750A0" w:rsidRDefault="003750A0" w:rsidP="006B0A74">
      <w:pPr>
        <w:spacing w:before="0"/>
        <w:rPr>
          <w:i/>
          <w:color w:val="000000" w:themeColor="text1"/>
          <w:lang w:eastAsia="hu-HU"/>
        </w:rPr>
      </w:pPr>
      <w:r>
        <w:rPr>
          <w:i/>
          <w:color w:val="000000" w:themeColor="text1"/>
          <w:lang w:eastAsia="hu-HU"/>
        </w:rPr>
        <w:t xml:space="preserve">Az alkalmazást a </w:t>
      </w:r>
      <w:proofErr w:type="spellStart"/>
      <w:r>
        <w:rPr>
          <w:i/>
          <w:color w:val="000000" w:themeColor="text1"/>
          <w:lang w:eastAsia="hu-HU"/>
        </w:rPr>
        <w:t>Griffsoft</w:t>
      </w:r>
      <w:proofErr w:type="spellEnd"/>
      <w:r>
        <w:rPr>
          <w:i/>
          <w:color w:val="000000" w:themeColor="text1"/>
          <w:lang w:eastAsia="hu-HU"/>
        </w:rPr>
        <w:t xml:space="preserve"> Informatikai Zrt. rendszere használja.</w:t>
      </w:r>
    </w:p>
    <w:p w14:paraId="4903D5FF" w14:textId="77777777" w:rsidR="0033059E" w:rsidRDefault="00F718F1" w:rsidP="006B0A74">
      <w:pPr>
        <w:pStyle w:val="Listaszerbekezds"/>
        <w:numPr>
          <w:ilvl w:val="0"/>
          <w:numId w:val="1"/>
        </w:numPr>
        <w:ind w:left="714" w:hanging="357"/>
        <w:jc w:val="left"/>
        <w:rPr>
          <w:b/>
          <w:i/>
          <w:color w:val="000000" w:themeColor="text1"/>
          <w:lang w:eastAsia="hu-HU"/>
        </w:rPr>
      </w:pPr>
      <w:r w:rsidRPr="00F718F1">
        <w:rPr>
          <w:b/>
          <w:i/>
          <w:color w:val="000000" w:themeColor="text1"/>
          <w:lang w:eastAsia="hu-HU"/>
        </w:rPr>
        <w:t>Kulcsszavak</w:t>
      </w:r>
      <w:r w:rsidR="0033059E">
        <w:rPr>
          <w:b/>
          <w:i/>
          <w:color w:val="000000" w:themeColor="text1"/>
          <w:lang w:eastAsia="hu-HU"/>
        </w:rPr>
        <w:t>:</w:t>
      </w:r>
    </w:p>
    <w:p w14:paraId="33356CFB" w14:textId="4EA03F30" w:rsidR="00131B39" w:rsidRDefault="00426AE0" w:rsidP="006B0A74">
      <w:pPr>
        <w:spacing w:before="0"/>
        <w:rPr>
          <w:i/>
          <w:color w:val="000000" w:themeColor="text1"/>
          <w:lang w:eastAsia="hu-HU"/>
        </w:rPr>
        <w:sectPr w:rsidR="00131B39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i/>
          <w:color w:val="000000" w:themeColor="text1"/>
          <w:lang w:eastAsia="hu-HU"/>
        </w:rPr>
        <w:t xml:space="preserve">számítógép, </w:t>
      </w:r>
      <w:r w:rsidR="0033059E">
        <w:rPr>
          <w:i/>
          <w:color w:val="000000" w:themeColor="text1"/>
          <w:lang w:eastAsia="hu-HU"/>
        </w:rPr>
        <w:t>assembly, futtatás, aszinkron</w:t>
      </w:r>
      <w:r w:rsidR="003750A0">
        <w:rPr>
          <w:i/>
          <w:color w:val="000000" w:themeColor="text1"/>
          <w:lang w:eastAsia="hu-HU"/>
        </w:rPr>
        <w:t xml:space="preserve">, </w:t>
      </w:r>
      <w:proofErr w:type="spellStart"/>
      <w:r w:rsidR="002D0A85">
        <w:rPr>
          <w:i/>
          <w:color w:val="000000" w:themeColor="text1"/>
          <w:lang w:eastAsia="hu-HU"/>
        </w:rPr>
        <w:t>a</w:t>
      </w:r>
      <w:r w:rsidR="003750A0">
        <w:rPr>
          <w:i/>
          <w:color w:val="000000" w:themeColor="text1"/>
          <w:lang w:eastAsia="hu-HU"/>
        </w:rPr>
        <w:t>ppDomain</w:t>
      </w:r>
      <w:proofErr w:type="spellEnd"/>
      <w:r w:rsidR="00131B39">
        <w:rPr>
          <w:i/>
          <w:color w:val="000000" w:themeColor="text1"/>
          <w:lang w:eastAsia="hu-HU"/>
        </w:rPr>
        <w:t>,</w:t>
      </w:r>
    </w:p>
    <w:p w14:paraId="23A2AEC1" w14:textId="77777777" w:rsidR="0079288C" w:rsidRPr="000B36A9" w:rsidRDefault="00131B39" w:rsidP="006B0A74">
      <w:pPr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</w:pPr>
      <w:r w:rsidRPr="000B36A9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Tartalomjegyzék</w:t>
      </w:r>
    </w:p>
    <w:p w14:paraId="3316E639" w14:textId="77777777" w:rsidR="000B36A9" w:rsidRDefault="000B36A9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 w:rsidRPr="000B36A9">
        <w:rPr>
          <w:color w:val="000000" w:themeColor="text1"/>
          <w:lang w:eastAsia="hu-HU"/>
        </w:rPr>
        <w:t>Feladatkiírá</w:t>
      </w:r>
      <w:r w:rsidR="00F5276A">
        <w:rPr>
          <w:color w:val="000000" w:themeColor="text1"/>
          <w:lang w:eastAsia="hu-HU"/>
        </w:rPr>
        <w:t>s</w:t>
      </w:r>
      <w:r w:rsidR="006B0A74">
        <w:rPr>
          <w:color w:val="000000" w:themeColor="text1"/>
          <w:lang w:eastAsia="hu-HU"/>
        </w:rPr>
        <w:tab/>
      </w:r>
      <w:r w:rsidR="00BC3D8F">
        <w:rPr>
          <w:color w:val="000000" w:themeColor="text1"/>
          <w:lang w:eastAsia="hu-HU"/>
        </w:rPr>
        <w:t>2</w:t>
      </w:r>
    </w:p>
    <w:p w14:paraId="108AF6D2" w14:textId="77777777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Tartalmi összefoglaló</w:t>
      </w:r>
      <w:r w:rsidR="00BC3D8F">
        <w:rPr>
          <w:color w:val="000000" w:themeColor="text1"/>
          <w:lang w:eastAsia="hu-HU"/>
        </w:rPr>
        <w:tab/>
        <w:t>3</w:t>
      </w:r>
    </w:p>
    <w:p w14:paraId="3E2B8F29" w14:textId="77777777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Tartalomjegyzék</w:t>
      </w:r>
      <w:r w:rsidR="00BC3D8F">
        <w:rPr>
          <w:color w:val="000000" w:themeColor="text1"/>
          <w:lang w:eastAsia="hu-HU"/>
        </w:rPr>
        <w:tab/>
        <w:t>4</w:t>
      </w:r>
    </w:p>
    <w:p w14:paraId="281FEC91" w14:textId="77777777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Bevezetés</w:t>
      </w:r>
      <w:r w:rsidR="00BC3D8F">
        <w:rPr>
          <w:color w:val="000000" w:themeColor="text1"/>
          <w:lang w:eastAsia="hu-HU"/>
        </w:rPr>
        <w:tab/>
        <w:t>5</w:t>
      </w:r>
    </w:p>
    <w:p w14:paraId="3AAA9B07" w14:textId="36662266" w:rsidR="00C901E4" w:rsidRDefault="00C901E4" w:rsidP="00B07AE9">
      <w:pPr>
        <w:pStyle w:val="Listaszerbekezds"/>
        <w:numPr>
          <w:ilvl w:val="0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Használt technológiák, eszközök bemutatása</w:t>
      </w:r>
      <w:r w:rsidR="00B07AE9" w:rsidRPr="00B07AE9">
        <w:rPr>
          <w:rFonts w:cs="Times New Roman"/>
          <w:szCs w:val="24"/>
        </w:rPr>
        <w:tab/>
      </w:r>
    </w:p>
    <w:p w14:paraId="07427794" w14:textId="47DADAED" w:rsidR="006830B4" w:rsidRDefault="00132489" w:rsidP="006830B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P</w:t>
      </w:r>
      <w:r w:rsidR="006830B4">
        <w:rPr>
          <w:rFonts w:cs="Times New Roman"/>
          <w:szCs w:val="24"/>
        </w:rPr>
        <w:t>rogramozási nyelv</w:t>
      </w:r>
      <w:r w:rsidR="006830B4">
        <w:rPr>
          <w:rFonts w:cs="Times New Roman"/>
          <w:szCs w:val="24"/>
        </w:rPr>
        <w:tab/>
      </w:r>
    </w:p>
    <w:p w14:paraId="320D8CA4" w14:textId="6F246E4C" w:rsidR="00132489" w:rsidRPr="00B07AE9" w:rsidRDefault="00132489" w:rsidP="006830B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t>Keretrendszer</w:t>
      </w:r>
    </w:p>
    <w:p w14:paraId="3E0A3648" w14:textId="36BE9321" w:rsidR="00C901E4" w:rsidRPr="00B07AE9" w:rsidRDefault="00C901E4" w:rsidP="006830B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Fejlesztői környezet</w:t>
      </w:r>
      <w:r w:rsidR="00B07AE9" w:rsidRPr="00B07AE9">
        <w:rPr>
          <w:rFonts w:cs="Times New Roman"/>
          <w:szCs w:val="24"/>
        </w:rPr>
        <w:tab/>
      </w:r>
    </w:p>
    <w:p w14:paraId="28D140B9" w14:textId="63079429" w:rsidR="00C901E4" w:rsidRPr="00B07AE9" w:rsidRDefault="00C901E4" w:rsidP="006830B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Windows service</w:t>
      </w:r>
      <w:r w:rsidR="00B07AE9" w:rsidRPr="00B07AE9">
        <w:rPr>
          <w:rFonts w:cs="Times New Roman"/>
          <w:szCs w:val="24"/>
        </w:rPr>
        <w:tab/>
      </w:r>
    </w:p>
    <w:p w14:paraId="7EACC781" w14:textId="283F44AB" w:rsidR="00C901E4" w:rsidRPr="00B07AE9" w:rsidRDefault="00C901E4" w:rsidP="006830B4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proofErr w:type="spellStart"/>
      <w:r w:rsidRPr="00B07AE9">
        <w:rPr>
          <w:rFonts w:cs="Times New Roman"/>
          <w:szCs w:val="24"/>
        </w:rPr>
        <w:t>Blazor</w:t>
      </w:r>
      <w:proofErr w:type="spellEnd"/>
      <w:r w:rsidR="00B07AE9" w:rsidRPr="00B07AE9">
        <w:rPr>
          <w:rFonts w:cs="Times New Roman"/>
          <w:szCs w:val="24"/>
        </w:rPr>
        <w:tab/>
      </w:r>
    </w:p>
    <w:p w14:paraId="456E98F3" w14:textId="66BCDE3E" w:rsidR="00C901E4" w:rsidRPr="00B07AE9" w:rsidRDefault="00C901E4" w:rsidP="00B07AE9">
      <w:pPr>
        <w:pStyle w:val="Listaszerbekezds"/>
        <w:numPr>
          <w:ilvl w:val="0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Rendszerterv, a megvalósításhoz szükséges összetevők specifikálása</w:t>
      </w:r>
      <w:r w:rsidR="00B07AE9" w:rsidRPr="00B07AE9">
        <w:rPr>
          <w:rFonts w:cs="Times New Roman"/>
          <w:szCs w:val="24"/>
        </w:rPr>
        <w:tab/>
      </w:r>
    </w:p>
    <w:p w14:paraId="3EEE6A22" w14:textId="0B26C8E1" w:rsidR="00C901E4" w:rsidRPr="00B07AE9" w:rsidRDefault="00C901E4" w:rsidP="00B07AE9">
      <w:pPr>
        <w:pStyle w:val="Listaszerbekezds"/>
        <w:numPr>
          <w:ilvl w:val="1"/>
          <w:numId w:val="11"/>
        </w:numPr>
        <w:tabs>
          <w:tab w:val="center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Funkciók specifikálása</w:t>
      </w:r>
      <w:r w:rsidR="00B07AE9" w:rsidRPr="00B07AE9">
        <w:rPr>
          <w:rFonts w:cs="Times New Roman"/>
          <w:szCs w:val="24"/>
        </w:rPr>
        <w:tab/>
      </w:r>
    </w:p>
    <w:p w14:paraId="5B6A7B9B" w14:textId="33B43D87" w:rsidR="00C901E4" w:rsidRPr="00B07AE9" w:rsidRDefault="00C901E4" w:rsidP="00B07AE9">
      <w:pPr>
        <w:pStyle w:val="Listaszerbekezds"/>
        <w:numPr>
          <w:ilvl w:val="1"/>
          <w:numId w:val="11"/>
        </w:numPr>
        <w:tabs>
          <w:tab w:val="right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B07AE9">
        <w:rPr>
          <w:rFonts w:cs="Times New Roman"/>
          <w:szCs w:val="24"/>
        </w:rPr>
        <w:t>Felhasználói felületek</w:t>
      </w:r>
      <w:r w:rsidR="00B07AE9" w:rsidRPr="00B07AE9">
        <w:rPr>
          <w:rFonts w:cs="Times New Roman"/>
          <w:szCs w:val="24"/>
        </w:rPr>
        <w:tab/>
      </w:r>
    </w:p>
    <w:p w14:paraId="1F14E0AC" w14:textId="72440B7D" w:rsidR="00C901E4" w:rsidRPr="00C901E4" w:rsidRDefault="00C901E4" w:rsidP="00B07AE9">
      <w:pPr>
        <w:tabs>
          <w:tab w:val="right" w:leader="dot" w:pos="28350"/>
        </w:tabs>
        <w:spacing w:before="0" w:after="160" w:line="259" w:lineRule="auto"/>
        <w:jc w:val="left"/>
        <w:rPr>
          <w:rFonts w:cs="Times New Roman"/>
          <w:szCs w:val="24"/>
        </w:rPr>
      </w:pPr>
      <w:r w:rsidRPr="00C901E4">
        <w:rPr>
          <w:rFonts w:cs="Times New Roman"/>
          <w:szCs w:val="24"/>
        </w:rPr>
        <w:t>Megvalósítás menete</w:t>
      </w:r>
      <w:r w:rsidR="00B07AE9">
        <w:rPr>
          <w:rFonts w:cs="Times New Roman"/>
          <w:szCs w:val="24"/>
        </w:rPr>
        <w:tab/>
      </w:r>
    </w:p>
    <w:p w14:paraId="7EFBE785" w14:textId="77777777" w:rsidR="00F5276A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</w:pPr>
      <w:r>
        <w:rPr>
          <w:color w:val="000000" w:themeColor="text1"/>
          <w:lang w:eastAsia="hu-HU"/>
        </w:rPr>
        <w:t>Irodalomjegyzék</w:t>
      </w:r>
      <w:r w:rsidR="00BC3D8F">
        <w:rPr>
          <w:color w:val="000000" w:themeColor="text1"/>
          <w:lang w:eastAsia="hu-HU"/>
        </w:rPr>
        <w:tab/>
        <w:t>6</w:t>
      </w:r>
    </w:p>
    <w:p w14:paraId="20EDCCA2" w14:textId="77777777" w:rsidR="0082535C" w:rsidRDefault="00F5276A" w:rsidP="00EE12DA">
      <w:pPr>
        <w:tabs>
          <w:tab w:val="right" w:leader="dot" w:pos="28350"/>
        </w:tabs>
        <w:contextualSpacing/>
        <w:jc w:val="left"/>
        <w:rPr>
          <w:color w:val="000000" w:themeColor="text1"/>
          <w:lang w:eastAsia="hu-HU"/>
        </w:rPr>
        <w:sectPr w:rsidR="0082535C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color w:val="000000" w:themeColor="text1"/>
          <w:lang w:eastAsia="hu-HU"/>
        </w:rPr>
        <w:t>Nyilatkozat</w:t>
      </w:r>
      <w:r w:rsidR="00BC3D8F">
        <w:rPr>
          <w:color w:val="000000" w:themeColor="text1"/>
          <w:lang w:eastAsia="hu-HU"/>
        </w:rPr>
        <w:tab/>
        <w:t>7</w:t>
      </w:r>
    </w:p>
    <w:p w14:paraId="5DD02B4E" w14:textId="77777777" w:rsidR="00BC3D8F" w:rsidRDefault="0082535C" w:rsidP="00C31776">
      <w:pPr>
        <w:tabs>
          <w:tab w:val="right" w:leader="dot" w:pos="28350"/>
        </w:tabs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</w:pPr>
      <w:proofErr w:type="spellStart"/>
      <w:r w:rsidRPr="00C31776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Beve</w:t>
      </w:r>
      <w:r w:rsidRPr="00C31776">
        <w:rPr>
          <w:rFonts w:ascii="Arial" w:hAnsi="Arial"/>
          <w:b/>
          <w:i/>
          <w:color w:val="000000" w:themeColor="text1"/>
          <w:sz w:val="28"/>
          <w:szCs w:val="28"/>
          <w:lang w:val="en-US" w:eastAsia="hu-HU"/>
        </w:rPr>
        <w:t>zet</w:t>
      </w:r>
      <w:proofErr w:type="spellEnd"/>
      <w:r w:rsidRPr="00C31776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t>és</w:t>
      </w:r>
    </w:p>
    <w:p w14:paraId="4A51BE7B" w14:textId="5B6B577F" w:rsidR="003A26B5" w:rsidRPr="000F1A3A" w:rsidRDefault="0085210F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 w:rsidRPr="001073BF">
        <w:rPr>
          <w:rFonts w:cs="Times New Roman"/>
          <w:color w:val="000000" w:themeColor="text1"/>
          <w:szCs w:val="24"/>
          <w:lang w:eastAsia="hu-HU"/>
        </w:rPr>
        <w:t xml:space="preserve">A </w:t>
      </w:r>
      <w:proofErr w:type="spellStart"/>
      <w:r w:rsidRPr="001073BF">
        <w:rPr>
          <w:rFonts w:cs="Times New Roman"/>
          <w:color w:val="000000" w:themeColor="text1"/>
          <w:szCs w:val="24"/>
          <w:lang w:eastAsia="hu-HU"/>
        </w:rPr>
        <w:t>Griffsoft</w:t>
      </w:r>
      <w:proofErr w:type="spellEnd"/>
      <w:r w:rsidRPr="001073BF">
        <w:rPr>
          <w:rFonts w:cs="Times New Roman"/>
          <w:color w:val="000000" w:themeColor="text1"/>
          <w:szCs w:val="24"/>
          <w:lang w:eastAsia="hu-HU"/>
        </w:rPr>
        <w:t xml:space="preserve"> Informatikai Zrt. fő termék</w:t>
      </w:r>
      <w:r w:rsidR="000C685F">
        <w:rPr>
          <w:rFonts w:cs="Times New Roman"/>
          <w:color w:val="000000" w:themeColor="text1"/>
          <w:szCs w:val="24"/>
          <w:lang w:eastAsia="hu-HU"/>
        </w:rPr>
        <w:t>e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 a Forrás ügyviteli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>rendszer</w:t>
      </w:r>
      <w:r w:rsidR="00822437">
        <w:rPr>
          <w:rFonts w:cs="Times New Roman"/>
          <w:color w:val="000000" w:themeColor="text1"/>
          <w:szCs w:val="28"/>
        </w:rPr>
        <w:t xml:space="preserve">, amit </w:t>
      </w:r>
      <w:r w:rsidR="00822437" w:rsidRPr="00C31347">
        <w:rPr>
          <w:rFonts w:cs="Times New Roman"/>
          <w:color w:val="000000" w:themeColor="text1"/>
          <w:szCs w:val="28"/>
        </w:rPr>
        <w:t xml:space="preserve">Önkormányzatok, Költségvetési intézmények és középvállalatok </w:t>
      </w:r>
      <w:r w:rsidR="00822437">
        <w:rPr>
          <w:rFonts w:cs="Times New Roman"/>
          <w:color w:val="000000" w:themeColor="text1"/>
          <w:szCs w:val="28"/>
        </w:rPr>
        <w:t xml:space="preserve">is </w:t>
      </w:r>
      <w:r w:rsidR="00822437" w:rsidRPr="00C31347">
        <w:rPr>
          <w:rFonts w:cs="Times New Roman"/>
          <w:color w:val="000000" w:themeColor="text1"/>
          <w:szCs w:val="28"/>
        </w:rPr>
        <w:t>használnak</w:t>
      </w:r>
      <w:r w:rsidR="003A26B5">
        <w:rPr>
          <w:rFonts w:cs="Times New Roman"/>
          <w:color w:val="000000" w:themeColor="text1"/>
          <w:szCs w:val="28"/>
        </w:rPr>
        <w:t xml:space="preserve"> adminisztrációs célokra.</w:t>
      </w:r>
      <w:r w:rsidR="000F1A3A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A Forrás használata közben 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számos alkalommal </w:t>
      </w:r>
      <w:r w:rsidR="00C87AE8" w:rsidRPr="001073BF">
        <w:rPr>
          <w:rFonts w:cs="Times New Roman"/>
          <w:color w:val="000000" w:themeColor="text1"/>
          <w:szCs w:val="24"/>
          <w:lang w:eastAsia="hu-HU"/>
        </w:rPr>
        <w:t>felmerül az igény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bizonyos </w:t>
      </w:r>
      <w:r w:rsidRPr="001073BF">
        <w:rPr>
          <w:rFonts w:cs="Times New Roman"/>
          <w:color w:val="000000" w:themeColor="text1"/>
          <w:szCs w:val="24"/>
          <w:lang w:eastAsia="hu-HU"/>
        </w:rPr>
        <w:t>funkció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>k</w:t>
      </w:r>
      <w:r w:rsidRPr="001073BF">
        <w:rPr>
          <w:rFonts w:cs="Times New Roman"/>
          <w:color w:val="000000" w:themeColor="text1"/>
          <w:szCs w:val="24"/>
          <w:lang w:eastAsia="hu-HU"/>
        </w:rPr>
        <w:t xml:space="preserve"> előre meghatározott időközönként történő lefuttatására.</w:t>
      </w:r>
      <w:r w:rsidR="006A4F2A" w:rsidRPr="001073BF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B77959">
        <w:rPr>
          <w:rFonts w:cs="Times New Roman"/>
          <w:color w:val="000000" w:themeColor="text1"/>
          <w:szCs w:val="24"/>
          <w:lang w:eastAsia="hu-HU"/>
        </w:rPr>
        <w:t xml:space="preserve">Az ilyen </w:t>
      </w:r>
      <w:r w:rsidR="003A26B5">
        <w:rPr>
          <w:rFonts w:cs="Times New Roman"/>
          <w:color w:val="000000" w:themeColor="text1"/>
          <w:szCs w:val="24"/>
          <w:lang w:eastAsia="hu-HU"/>
        </w:rPr>
        <w:t xml:space="preserve">funkciók pl. </w:t>
      </w:r>
      <w:r w:rsidR="003A26B5" w:rsidRPr="00C31347">
        <w:rPr>
          <w:rFonts w:cs="Times New Roman"/>
          <w:color w:val="000000" w:themeColor="text1"/>
          <w:szCs w:val="28"/>
        </w:rPr>
        <w:t>egy e-mail küldés vagy a NAV számára küldendő Online számla bevallás.</w:t>
      </w:r>
    </w:p>
    <w:p w14:paraId="32D907A6" w14:textId="7AB3F628" w:rsidR="00B77959" w:rsidRDefault="00D41A2E" w:rsidP="00C31776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Az</w:t>
      </w:r>
      <w:r w:rsidR="00B77959">
        <w:rPr>
          <w:rFonts w:cs="Times New Roman"/>
          <w:color w:val="000000" w:themeColor="text1"/>
          <w:szCs w:val="28"/>
        </w:rPr>
        <w:t xml:space="preserve"> </w:t>
      </w:r>
      <w:r w:rsidR="008A4CB2">
        <w:rPr>
          <w:rFonts w:cs="Times New Roman"/>
          <w:color w:val="000000" w:themeColor="text1"/>
          <w:szCs w:val="28"/>
        </w:rPr>
        <w:t xml:space="preserve">ellátandó </w:t>
      </w:r>
      <w:r w:rsidR="00AE1011">
        <w:rPr>
          <w:rFonts w:cs="Times New Roman"/>
          <w:color w:val="000000" w:themeColor="text1"/>
          <w:szCs w:val="28"/>
        </w:rPr>
        <w:t>feladatok</w:t>
      </w:r>
      <w:r w:rsidR="00BB292D">
        <w:rPr>
          <w:rFonts w:cs="Times New Roman"/>
          <w:color w:val="000000" w:themeColor="text1"/>
          <w:szCs w:val="28"/>
        </w:rPr>
        <w:t xml:space="preserve"> </w:t>
      </w:r>
      <w:r w:rsidR="008A4CB2">
        <w:rPr>
          <w:rFonts w:cs="Times New Roman"/>
          <w:color w:val="000000" w:themeColor="text1"/>
          <w:szCs w:val="28"/>
        </w:rPr>
        <w:t>megnövekedett száma miatt a dolgozók munkáját</w:t>
      </w:r>
      <w:r>
        <w:rPr>
          <w:rFonts w:cs="Times New Roman"/>
          <w:color w:val="000000" w:themeColor="text1"/>
          <w:szCs w:val="28"/>
        </w:rPr>
        <w:t xml:space="preserve"> megkönnyítené</w:t>
      </w:r>
      <w:r w:rsidR="008A4CB2">
        <w:rPr>
          <w:rFonts w:cs="Times New Roman"/>
          <w:color w:val="000000" w:themeColor="text1"/>
          <w:szCs w:val="28"/>
        </w:rPr>
        <w:t xml:space="preserve">, </w:t>
      </w:r>
      <w:r w:rsidR="00BB292D">
        <w:rPr>
          <w:rFonts w:cs="Times New Roman"/>
          <w:color w:val="000000" w:themeColor="text1"/>
          <w:szCs w:val="28"/>
        </w:rPr>
        <w:t>ha</w:t>
      </w:r>
      <w:r w:rsidR="008A4CB2">
        <w:rPr>
          <w:rFonts w:cs="Times New Roman"/>
          <w:color w:val="000000" w:themeColor="text1"/>
          <w:szCs w:val="28"/>
        </w:rPr>
        <w:t xml:space="preserve"> </w:t>
      </w:r>
      <w:r w:rsidR="00AE1011">
        <w:rPr>
          <w:rFonts w:cs="Times New Roman"/>
          <w:color w:val="000000" w:themeColor="text1"/>
          <w:szCs w:val="28"/>
        </w:rPr>
        <w:t xml:space="preserve">ezeket </w:t>
      </w:r>
      <w:r w:rsidR="008A4CB2">
        <w:rPr>
          <w:rFonts w:cs="Times New Roman"/>
          <w:color w:val="000000" w:themeColor="text1"/>
          <w:szCs w:val="28"/>
        </w:rPr>
        <w:t>egy számítógépes program végezné el</w:t>
      </w:r>
      <w:r w:rsidR="00B7795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automatikusan</w:t>
      </w:r>
      <w:r w:rsidR="00B77959">
        <w:rPr>
          <w:rFonts w:cs="Times New Roman"/>
          <w:color w:val="000000" w:themeColor="text1"/>
          <w:szCs w:val="28"/>
        </w:rPr>
        <w:t>.</w:t>
      </w:r>
      <w:r w:rsidR="000F1A3A">
        <w:rPr>
          <w:rFonts w:cs="Times New Roman"/>
          <w:color w:val="000000" w:themeColor="text1"/>
          <w:szCs w:val="28"/>
        </w:rPr>
        <w:t xml:space="preserve"> </w:t>
      </w:r>
      <w:r w:rsidR="00B77959">
        <w:rPr>
          <w:rFonts w:cs="Times New Roman"/>
          <w:color w:val="000000" w:themeColor="text1"/>
          <w:szCs w:val="28"/>
        </w:rPr>
        <w:t>E</w:t>
      </w:r>
      <w:r>
        <w:rPr>
          <w:rFonts w:cs="Times New Roman"/>
          <w:color w:val="000000" w:themeColor="text1"/>
          <w:szCs w:val="28"/>
        </w:rPr>
        <w:t>z</w:t>
      </w:r>
      <w:r w:rsidR="00B77959">
        <w:rPr>
          <w:rFonts w:cs="Times New Roman"/>
          <w:color w:val="000000" w:themeColor="text1"/>
          <w:szCs w:val="28"/>
        </w:rPr>
        <w:t>e</w:t>
      </w:r>
      <w:r>
        <w:rPr>
          <w:rFonts w:cs="Times New Roman"/>
          <w:color w:val="000000" w:themeColor="text1"/>
          <w:szCs w:val="28"/>
        </w:rPr>
        <w:t>n</w:t>
      </w:r>
      <w:r w:rsidR="00B77959">
        <w:rPr>
          <w:rFonts w:cs="Times New Roman"/>
          <w:color w:val="000000" w:themeColor="text1"/>
          <w:szCs w:val="28"/>
        </w:rPr>
        <w:t xml:space="preserve"> problém</w:t>
      </w:r>
      <w:r>
        <w:rPr>
          <w:rFonts w:cs="Times New Roman"/>
          <w:color w:val="000000" w:themeColor="text1"/>
          <w:szCs w:val="28"/>
        </w:rPr>
        <w:t>a</w:t>
      </w:r>
      <w:r w:rsidR="00B77959">
        <w:rPr>
          <w:rFonts w:cs="Times New Roman"/>
          <w:color w:val="000000" w:themeColor="text1"/>
          <w:szCs w:val="28"/>
        </w:rPr>
        <w:t xml:space="preserve"> megoldása miatt esett a választásom egy </w:t>
      </w:r>
      <w:r w:rsidR="005D52DF">
        <w:rPr>
          <w:rFonts w:cs="Times New Roman"/>
          <w:color w:val="000000" w:themeColor="text1"/>
          <w:szCs w:val="28"/>
        </w:rPr>
        <w:t>olyan</w:t>
      </w:r>
      <w:r w:rsidR="00B77959">
        <w:rPr>
          <w:rFonts w:cs="Times New Roman"/>
          <w:color w:val="000000" w:themeColor="text1"/>
          <w:szCs w:val="28"/>
        </w:rPr>
        <w:t xml:space="preserve"> alkalmazás elkészítésére</w:t>
      </w:r>
      <w:r w:rsidR="005D52DF">
        <w:rPr>
          <w:rFonts w:cs="Times New Roman"/>
          <w:color w:val="000000" w:themeColor="text1"/>
          <w:szCs w:val="28"/>
        </w:rPr>
        <w:t>, ami ezeknek a feladatoknak eleget tesz</w:t>
      </w:r>
      <w:r w:rsidR="00B77959">
        <w:rPr>
          <w:rFonts w:cs="Times New Roman"/>
          <w:color w:val="000000" w:themeColor="text1"/>
          <w:szCs w:val="28"/>
        </w:rPr>
        <w:t>.</w:t>
      </w:r>
    </w:p>
    <w:p w14:paraId="6A1431E4" w14:textId="1A6127AC" w:rsidR="00AE1011" w:rsidRDefault="00B77959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>
        <w:rPr>
          <w:rFonts w:cs="Times New Roman"/>
          <w:color w:val="000000" w:themeColor="text1"/>
          <w:szCs w:val="28"/>
        </w:rPr>
        <w:t xml:space="preserve">A szakdolgozatom célja egy olyan </w:t>
      </w:r>
      <w:r w:rsidR="000F1A3A">
        <w:rPr>
          <w:rFonts w:cs="Times New Roman"/>
          <w:color w:val="000000" w:themeColor="text1"/>
          <w:szCs w:val="28"/>
        </w:rPr>
        <w:t xml:space="preserve">Windows operációs rendszeren futó </w:t>
      </w:r>
      <w:r>
        <w:rPr>
          <w:rFonts w:cs="Times New Roman"/>
          <w:color w:val="000000" w:themeColor="text1"/>
          <w:szCs w:val="28"/>
        </w:rPr>
        <w:t xml:space="preserve">szolgáltatás </w:t>
      </w:r>
      <w:r w:rsidR="000F1A3A">
        <w:rPr>
          <w:rFonts w:cs="Times New Roman"/>
          <w:color w:val="000000" w:themeColor="text1"/>
          <w:szCs w:val="28"/>
        </w:rPr>
        <w:t>programozása</w:t>
      </w:r>
      <w:r>
        <w:rPr>
          <w:rFonts w:cs="Times New Roman"/>
          <w:color w:val="000000" w:themeColor="text1"/>
          <w:szCs w:val="28"/>
        </w:rPr>
        <w:t>, amit mindamellett, hogy</w:t>
      </w:r>
      <w:r w:rsidR="00E33492">
        <w:rPr>
          <w:rFonts w:cs="Times New Roman"/>
          <w:color w:val="000000" w:themeColor="text1"/>
          <w:szCs w:val="28"/>
        </w:rPr>
        <w:t xml:space="preserve"> </w:t>
      </w:r>
      <w:r w:rsidR="000F1A3A">
        <w:rPr>
          <w:rFonts w:cs="Times New Roman"/>
          <w:color w:val="000000" w:themeColor="text1"/>
          <w:szCs w:val="28"/>
        </w:rPr>
        <w:t xml:space="preserve">menedzseli </w:t>
      </w:r>
      <w:r w:rsidR="00950552">
        <w:rPr>
          <w:rFonts w:cs="Times New Roman"/>
          <w:color w:val="000000" w:themeColor="text1"/>
          <w:szCs w:val="28"/>
        </w:rPr>
        <w:t xml:space="preserve">a </w:t>
      </w:r>
      <w:r w:rsidR="00950552">
        <w:rPr>
          <w:rFonts w:cs="Times New Roman"/>
          <w:color w:val="000000" w:themeColor="text1"/>
          <w:szCs w:val="24"/>
          <w:lang w:eastAsia="hu-HU"/>
        </w:rPr>
        <w:t>szükséges</w:t>
      </w:r>
      <w:r w:rsidR="00950552" w:rsidRPr="001073BF">
        <w:rPr>
          <w:rFonts w:cs="Times New Roman"/>
          <w:color w:val="000000" w:themeColor="text1"/>
          <w:szCs w:val="24"/>
          <w:lang w:eastAsia="hu-HU"/>
        </w:rPr>
        <w:t xml:space="preserve"> funkciók futtatását</w:t>
      </w:r>
      <w:r w:rsidR="00E33492">
        <w:rPr>
          <w:rFonts w:cs="Times New Roman"/>
          <w:color w:val="000000" w:themeColor="text1"/>
          <w:szCs w:val="28"/>
        </w:rPr>
        <w:t xml:space="preserve">, lehetőséget nyújt újabb feladatok hozzáadására és meglévők törlésére </w:t>
      </w:r>
      <w:r w:rsidR="00950552" w:rsidRPr="001073BF">
        <w:rPr>
          <w:rFonts w:cs="Times New Roman"/>
          <w:color w:val="000000" w:themeColor="text1"/>
          <w:szCs w:val="24"/>
          <w:lang w:eastAsia="hu-HU"/>
        </w:rPr>
        <w:t>egyaránt anélkül, hog</w:t>
      </w:r>
      <w:r w:rsidR="00950552">
        <w:rPr>
          <w:rFonts w:cs="Times New Roman"/>
          <w:color w:val="000000" w:themeColor="text1"/>
          <w:szCs w:val="24"/>
          <w:lang w:eastAsia="hu-HU"/>
        </w:rPr>
        <w:t>y meg kellene szakítani a program futását.</w:t>
      </w:r>
    </w:p>
    <w:p w14:paraId="1C3BB60C" w14:textId="0A015E5A" w:rsidR="00EA588E" w:rsidRDefault="00EA588E" w:rsidP="00C31776">
      <w:pPr>
        <w:tabs>
          <w:tab w:val="right" w:leader="dot" w:pos="28350"/>
        </w:tabs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//TODO </w:t>
      </w:r>
      <w:proofErr w:type="spellStart"/>
      <w:r>
        <w:rPr>
          <w:rFonts w:cs="Times New Roman"/>
          <w:color w:val="000000" w:themeColor="text1"/>
          <w:szCs w:val="28"/>
        </w:rPr>
        <w:t>Blazor</w:t>
      </w:r>
      <w:proofErr w:type="spellEnd"/>
      <w:r>
        <w:rPr>
          <w:rFonts w:cs="Times New Roman"/>
          <w:color w:val="000000" w:themeColor="text1"/>
          <w:szCs w:val="28"/>
        </w:rPr>
        <w:t xml:space="preserve"> rész</w:t>
      </w:r>
    </w:p>
    <w:p w14:paraId="41B6BFBC" w14:textId="5DBD985F" w:rsidR="00204B2E" w:rsidRDefault="00204B2E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</w:pPr>
      <w:r>
        <w:rPr>
          <w:rFonts w:cs="Times New Roman"/>
          <w:color w:val="000000" w:themeColor="text1"/>
          <w:szCs w:val="24"/>
          <w:lang w:eastAsia="hu-HU"/>
        </w:rPr>
        <w:t xml:space="preserve">A kész alkalmazás </w:t>
      </w:r>
      <w:r w:rsidR="0034469D">
        <w:rPr>
          <w:rFonts w:cs="Times New Roman"/>
          <w:color w:val="000000" w:themeColor="text1"/>
          <w:szCs w:val="24"/>
          <w:lang w:eastAsia="hu-HU"/>
        </w:rPr>
        <w:t>egy könnyen használható</w:t>
      </w:r>
      <w:r w:rsidR="00A22C78">
        <w:rPr>
          <w:rFonts w:cs="Times New Roman"/>
          <w:color w:val="000000" w:themeColor="text1"/>
          <w:szCs w:val="24"/>
          <w:lang w:eastAsia="hu-HU"/>
        </w:rPr>
        <w:t xml:space="preserve"> Windows szolgáltatás</w:t>
      </w:r>
      <w:r w:rsidR="0034469D">
        <w:rPr>
          <w:rFonts w:cs="Times New Roman"/>
          <w:color w:val="000000" w:themeColor="text1"/>
          <w:szCs w:val="24"/>
          <w:lang w:eastAsia="hu-HU"/>
        </w:rPr>
        <w:t xml:space="preserve">, </w:t>
      </w:r>
      <w:r w:rsidR="00A22C78">
        <w:rPr>
          <w:rFonts w:cs="Times New Roman"/>
          <w:color w:val="000000" w:themeColor="text1"/>
          <w:szCs w:val="24"/>
          <w:lang w:eastAsia="hu-HU"/>
        </w:rPr>
        <w:t xml:space="preserve">aminek </w:t>
      </w:r>
      <w:r w:rsidR="0034469D">
        <w:rPr>
          <w:rFonts w:cs="Times New Roman"/>
          <w:color w:val="000000" w:themeColor="text1"/>
          <w:szCs w:val="24"/>
          <w:lang w:eastAsia="hu-HU"/>
        </w:rPr>
        <w:t>továbbfejlesztés</w:t>
      </w:r>
      <w:r w:rsidR="00A22C78">
        <w:rPr>
          <w:rFonts w:cs="Times New Roman"/>
          <w:color w:val="000000" w:themeColor="text1"/>
          <w:szCs w:val="24"/>
          <w:lang w:eastAsia="hu-HU"/>
        </w:rPr>
        <w:t xml:space="preserve">e </w:t>
      </w:r>
      <w:r w:rsidR="0034469D">
        <w:rPr>
          <w:rFonts w:cs="Times New Roman"/>
          <w:color w:val="000000" w:themeColor="text1"/>
          <w:szCs w:val="24"/>
          <w:lang w:eastAsia="hu-HU"/>
        </w:rPr>
        <w:t>kevés programozói tudást igény</w:t>
      </w:r>
      <w:r w:rsidR="00A22C78">
        <w:rPr>
          <w:rFonts w:cs="Times New Roman"/>
          <w:color w:val="000000" w:themeColor="text1"/>
          <w:szCs w:val="24"/>
          <w:lang w:eastAsia="hu-HU"/>
        </w:rPr>
        <w:t>el.</w:t>
      </w:r>
      <w:r w:rsidR="0034469D">
        <w:rPr>
          <w:rFonts w:cs="Times New Roman"/>
          <w:color w:val="000000" w:themeColor="text1"/>
          <w:szCs w:val="24"/>
          <w:lang w:eastAsia="hu-HU"/>
        </w:rPr>
        <w:t xml:space="preserve"> </w:t>
      </w:r>
      <w:r w:rsidR="00A22C78">
        <w:rPr>
          <w:rFonts w:cs="Times New Roman"/>
          <w:color w:val="000000" w:themeColor="text1"/>
          <w:szCs w:val="24"/>
          <w:lang w:eastAsia="hu-HU"/>
        </w:rPr>
        <w:t>A dinamikus megvalósításnak köszönhetően bármennyi ideig képes futni</w:t>
      </w:r>
      <w:r w:rsidR="00CD2610">
        <w:rPr>
          <w:rFonts w:cs="Times New Roman"/>
          <w:color w:val="000000" w:themeColor="text1"/>
          <w:szCs w:val="24"/>
          <w:lang w:eastAsia="hu-HU"/>
        </w:rPr>
        <w:t xml:space="preserve"> nagyon kevés erőforrás használatával, és </w:t>
      </w:r>
      <w:r w:rsidR="00193FD5">
        <w:rPr>
          <w:rFonts w:cs="Times New Roman"/>
          <w:color w:val="000000" w:themeColor="text1"/>
          <w:szCs w:val="24"/>
          <w:lang w:eastAsia="hu-HU"/>
        </w:rPr>
        <w:t xml:space="preserve">kezeli </w:t>
      </w:r>
      <w:r w:rsidR="00CD2610">
        <w:rPr>
          <w:rFonts w:cs="Times New Roman"/>
          <w:color w:val="000000" w:themeColor="text1"/>
          <w:szCs w:val="24"/>
          <w:lang w:eastAsia="hu-HU"/>
        </w:rPr>
        <w:t xml:space="preserve">a funkciók futtatása közben keletkező </w:t>
      </w:r>
      <w:r w:rsidR="00193FD5">
        <w:rPr>
          <w:rFonts w:cs="Times New Roman"/>
          <w:color w:val="000000" w:themeColor="text1"/>
          <w:szCs w:val="24"/>
          <w:lang w:eastAsia="hu-HU"/>
        </w:rPr>
        <w:t xml:space="preserve">esetleges </w:t>
      </w:r>
      <w:r w:rsidR="00CD2610">
        <w:rPr>
          <w:rFonts w:cs="Times New Roman"/>
          <w:color w:val="000000" w:themeColor="text1"/>
          <w:szCs w:val="24"/>
          <w:lang w:eastAsia="hu-HU"/>
        </w:rPr>
        <w:t>hibákat</w:t>
      </w:r>
      <w:r w:rsidR="00193FD5">
        <w:rPr>
          <w:rFonts w:cs="Times New Roman"/>
          <w:color w:val="000000" w:themeColor="text1"/>
          <w:szCs w:val="24"/>
          <w:lang w:eastAsia="hu-HU"/>
        </w:rPr>
        <w:t>.</w:t>
      </w:r>
    </w:p>
    <w:p w14:paraId="07357D43" w14:textId="77777777" w:rsidR="00B07AE9" w:rsidRDefault="00EA588E" w:rsidP="00C31776">
      <w:pPr>
        <w:tabs>
          <w:tab w:val="right" w:leader="dot" w:pos="28350"/>
        </w:tabs>
        <w:rPr>
          <w:rFonts w:cs="Times New Roman"/>
          <w:color w:val="000000" w:themeColor="text1"/>
          <w:szCs w:val="24"/>
          <w:lang w:eastAsia="hu-HU"/>
        </w:rPr>
        <w:sectPr w:rsidR="00B07AE9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rFonts w:cs="Times New Roman"/>
          <w:color w:val="000000" w:themeColor="text1"/>
          <w:szCs w:val="24"/>
          <w:lang w:eastAsia="hu-HU"/>
        </w:rPr>
        <w:t>//TODO bővíteni</w:t>
      </w:r>
    </w:p>
    <w:p w14:paraId="0FB6B82A" w14:textId="5ABAC92E" w:rsidR="00C901E4" w:rsidRPr="00534ADB" w:rsidRDefault="00534ADB" w:rsidP="00534ADB">
      <w:pPr>
        <w:pStyle w:val="Listaszerbekezds"/>
        <w:numPr>
          <w:ilvl w:val="0"/>
          <w:numId w:val="20"/>
        </w:numPr>
        <w:tabs>
          <w:tab w:val="right" w:leader="dot" w:pos="28350"/>
        </w:tabs>
        <w:rPr>
          <w:rFonts w:ascii="Arial" w:hAnsi="Arial"/>
          <w:b/>
          <w:color w:val="000000" w:themeColor="text1"/>
          <w:sz w:val="28"/>
          <w:szCs w:val="28"/>
          <w:lang w:val="en-US" w:eastAsia="hu-HU"/>
        </w:rPr>
      </w:pPr>
      <w:r w:rsidRPr="00534ADB">
        <w:rPr>
          <w:rFonts w:ascii="Arial" w:hAnsi="Arial"/>
          <w:b/>
          <w:sz w:val="28"/>
          <w:szCs w:val="28"/>
        </w:rPr>
        <w:lastRenderedPageBreak/>
        <w:t>Használt technológiák, eszközök bemutatása</w:t>
      </w:r>
    </w:p>
    <w:p w14:paraId="5993B3F8" w14:textId="77777777" w:rsidR="006830B4" w:rsidRDefault="00534ADB" w:rsidP="00534ADB">
      <w:pPr>
        <w:tabs>
          <w:tab w:val="right" w:leader="dot" w:pos="28350"/>
        </w:tabs>
        <w:rPr>
          <w:rFonts w:ascii="Arial" w:hAnsi="Arial"/>
          <w:b/>
          <w:szCs w:val="24"/>
        </w:rPr>
      </w:pPr>
      <w:r w:rsidRPr="006830B4">
        <w:rPr>
          <w:rFonts w:ascii="Arial" w:hAnsi="Arial"/>
          <w:b/>
          <w:szCs w:val="24"/>
        </w:rPr>
        <w:t xml:space="preserve">1.1. </w:t>
      </w:r>
      <w:r w:rsidR="00132489">
        <w:rPr>
          <w:rFonts w:ascii="Arial" w:hAnsi="Arial"/>
          <w:b/>
          <w:szCs w:val="24"/>
        </w:rPr>
        <w:t>P</w:t>
      </w:r>
      <w:r w:rsidR="006830B4" w:rsidRPr="006830B4">
        <w:rPr>
          <w:rFonts w:ascii="Arial" w:hAnsi="Arial"/>
          <w:b/>
          <w:szCs w:val="24"/>
        </w:rPr>
        <w:t>rogramozási nyelv</w:t>
      </w:r>
    </w:p>
    <w:p w14:paraId="5F8A3B1D" w14:textId="376523FA" w:rsidR="00426AE0" w:rsidRDefault="00132489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Egy </w:t>
      </w:r>
      <w:r w:rsidR="00B1076E">
        <w:rPr>
          <w:rFonts w:cs="Times New Roman"/>
          <w:szCs w:val="24"/>
        </w:rPr>
        <w:t xml:space="preserve">mai </w:t>
      </w:r>
      <w:r>
        <w:rPr>
          <w:rFonts w:cs="Times New Roman"/>
          <w:szCs w:val="24"/>
        </w:rPr>
        <w:t xml:space="preserve">számítógép </w:t>
      </w:r>
      <w:r w:rsidR="00B1076E">
        <w:rPr>
          <w:rFonts w:cs="Times New Roman"/>
          <w:szCs w:val="24"/>
        </w:rPr>
        <w:t xml:space="preserve">az emberek számára követhetetlen számolási sebességgel </w:t>
      </w:r>
      <w:r w:rsidR="00C01637">
        <w:rPr>
          <w:rFonts w:cs="Times New Roman"/>
          <w:szCs w:val="24"/>
        </w:rPr>
        <w:t>bír</w:t>
      </w:r>
      <w:r w:rsidR="00B1076E">
        <w:rPr>
          <w:rFonts w:cs="Times New Roman"/>
          <w:szCs w:val="24"/>
        </w:rPr>
        <w:t xml:space="preserve">, és ez miatt jó ötletnek tűnhet, ha az egyes emberi feladatokat rá tudnánk bízni </w:t>
      </w:r>
      <w:r w:rsidR="00426AE0">
        <w:rPr>
          <w:rFonts w:cs="Times New Roman"/>
          <w:szCs w:val="24"/>
        </w:rPr>
        <w:t>egy</w:t>
      </w:r>
      <w:r w:rsidR="00B1076E">
        <w:rPr>
          <w:rFonts w:cs="Times New Roman"/>
          <w:szCs w:val="24"/>
        </w:rPr>
        <w:t xml:space="preserve"> számítógépre</w:t>
      </w:r>
      <w:r w:rsidR="00426AE0">
        <w:rPr>
          <w:rFonts w:cs="Times New Roman"/>
          <w:szCs w:val="24"/>
        </w:rPr>
        <w:t>, de</w:t>
      </w:r>
      <w:r w:rsidR="00B1076E">
        <w:rPr>
          <w:rFonts w:cs="Times New Roman"/>
          <w:szCs w:val="24"/>
        </w:rPr>
        <w:t xml:space="preserve"> számítógépek „agya” </w:t>
      </w:r>
      <w:r w:rsidR="00426AE0">
        <w:rPr>
          <w:rFonts w:cs="Times New Roman"/>
          <w:szCs w:val="24"/>
        </w:rPr>
        <w:t xml:space="preserve">egyelőre még nem ért emberi nyelven. De akkor mégis hogyan tudnánk megmondani egy számítógépnek, hogy mit csináljon? </w:t>
      </w:r>
    </w:p>
    <w:p w14:paraId="33B1E958" w14:textId="21F8ECF6" w:rsidR="00E12E1C" w:rsidRDefault="00DF22A2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Ahhoz, hogy megértsük, először a működését kell megismernünk.  </w:t>
      </w:r>
      <w:r w:rsidR="003971E3">
        <w:rPr>
          <w:rFonts w:cs="Times New Roman"/>
          <w:szCs w:val="24"/>
        </w:rPr>
        <w:t>Egy számítógé</w:t>
      </w:r>
      <w:r w:rsidR="00E12E1C">
        <w:rPr>
          <w:rFonts w:cs="Times New Roman"/>
          <w:szCs w:val="24"/>
        </w:rPr>
        <w:t>pnek csakis egyesek és nullák (bitek) segítségével tudjuk megmondani, hogy mit csináljon</w:t>
      </w:r>
      <w:r w:rsidR="00C01637">
        <w:rPr>
          <w:rFonts w:cs="Times New Roman"/>
          <w:szCs w:val="24"/>
        </w:rPr>
        <w:t>.</w:t>
      </w:r>
    </w:p>
    <w:p w14:paraId="45154689" w14:textId="37D65D96" w:rsidR="00DF22A2" w:rsidRDefault="00C01637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Egy számítógép utasításokat hajt végre egymás után. Egy utasítás lehet például egy szorzás, ami sok összeadásból áll össze. Az összeadást tovább lehet </w:t>
      </w:r>
      <w:r w:rsidR="00ED4388">
        <w:rPr>
          <w:rFonts w:cs="Times New Roman"/>
          <w:szCs w:val="24"/>
        </w:rPr>
        <w:t>egyszerűsíteni</w:t>
      </w:r>
      <w:r>
        <w:rPr>
          <w:rFonts w:cs="Times New Roman"/>
          <w:szCs w:val="24"/>
        </w:rPr>
        <w:t xml:space="preserve"> még</w:t>
      </w:r>
      <w:r w:rsidR="00C40C0C">
        <w:rPr>
          <w:rFonts w:cs="Times New Roman"/>
          <w:szCs w:val="24"/>
        </w:rPr>
        <w:t xml:space="preserve"> több, </w:t>
      </w:r>
      <w:r w:rsidR="00ED4388">
        <w:rPr>
          <w:rFonts w:cs="Times New Roman"/>
          <w:szCs w:val="24"/>
        </w:rPr>
        <w:t xml:space="preserve">de egyszerűbb </w:t>
      </w:r>
      <w:r w:rsidR="00C40C0C">
        <w:rPr>
          <w:rFonts w:cs="Times New Roman"/>
          <w:szCs w:val="24"/>
        </w:rPr>
        <w:t>műveletre</w:t>
      </w:r>
      <w:r w:rsidR="00ED4388">
        <w:rPr>
          <w:rFonts w:cs="Times New Roman"/>
          <w:szCs w:val="24"/>
        </w:rPr>
        <w:t xml:space="preserve"> mindaddig</w:t>
      </w:r>
      <w:r w:rsidR="00C40C0C">
        <w:rPr>
          <w:rFonts w:cs="Times New Roman"/>
          <w:szCs w:val="24"/>
        </w:rPr>
        <w:t xml:space="preserve">, amíg </w:t>
      </w:r>
      <w:r w:rsidR="00ED4388">
        <w:rPr>
          <w:rFonts w:cs="Times New Roman"/>
          <w:szCs w:val="24"/>
        </w:rPr>
        <w:t>ezt</w:t>
      </w:r>
      <w:r w:rsidR="00DF22A2">
        <w:rPr>
          <w:rFonts w:cs="Times New Roman"/>
          <w:szCs w:val="24"/>
        </w:rPr>
        <w:t xml:space="preserve"> </w:t>
      </w:r>
      <w:bookmarkStart w:id="0" w:name="_GoBack"/>
      <w:bookmarkEnd w:id="0"/>
      <w:r w:rsidR="00C40C0C">
        <w:rPr>
          <w:rFonts w:cs="Times New Roman"/>
          <w:szCs w:val="24"/>
        </w:rPr>
        <w:t>egyesek és nullák (bitek)</w:t>
      </w:r>
      <w:r w:rsidR="00ED4388">
        <w:rPr>
          <w:rFonts w:cs="Times New Roman"/>
          <w:szCs w:val="24"/>
        </w:rPr>
        <w:t xml:space="preserve"> használatával reprezentálni nem lehet, ugyanis egy számítógép kizárólag az ilyen bitek sorozatát tudja </w:t>
      </w:r>
      <w:r w:rsidR="00DF52FD">
        <w:rPr>
          <w:rFonts w:cs="Times New Roman"/>
          <w:szCs w:val="24"/>
        </w:rPr>
        <w:t>értelmezni</w:t>
      </w:r>
      <w:r w:rsidR="000C685F">
        <w:rPr>
          <w:rFonts w:cs="Times New Roman"/>
          <w:szCs w:val="24"/>
        </w:rPr>
        <w:t xml:space="preserve">, </w:t>
      </w:r>
      <w:r w:rsidR="00DF52FD">
        <w:rPr>
          <w:rFonts w:cs="Times New Roman"/>
          <w:szCs w:val="24"/>
        </w:rPr>
        <w:t xml:space="preserve">és </w:t>
      </w:r>
      <w:r w:rsidR="000C685F">
        <w:rPr>
          <w:rFonts w:cs="Times New Roman"/>
          <w:szCs w:val="24"/>
        </w:rPr>
        <w:t>végrehajtani</w:t>
      </w:r>
      <w:r w:rsidR="00DF52FD">
        <w:rPr>
          <w:rFonts w:cs="Times New Roman"/>
          <w:szCs w:val="24"/>
        </w:rPr>
        <w:t xml:space="preserve">. Egy </w:t>
      </w:r>
      <w:r w:rsidR="00DF22A2">
        <w:rPr>
          <w:rFonts w:cs="Times New Roman"/>
          <w:szCs w:val="24"/>
        </w:rPr>
        <w:t xml:space="preserve">számítógépes </w:t>
      </w:r>
      <w:r w:rsidR="00DF52FD">
        <w:rPr>
          <w:rFonts w:cs="Times New Roman"/>
          <w:szCs w:val="24"/>
        </w:rPr>
        <w:t>program ilyen komplexebb utasításokat tartalmaz egymás utá</w:t>
      </w:r>
      <w:r w:rsidR="00DF22A2">
        <w:rPr>
          <w:rFonts w:cs="Times New Roman"/>
          <w:szCs w:val="24"/>
        </w:rPr>
        <w:t xml:space="preserve">n. </w:t>
      </w:r>
    </w:p>
    <w:p w14:paraId="2880241C" w14:textId="53B15913" w:rsidR="000C685F" w:rsidRDefault="00DF22A2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H</w:t>
      </w:r>
      <w:r w:rsidR="000C685F">
        <w:rPr>
          <w:rFonts w:cs="Times New Roman"/>
          <w:szCs w:val="24"/>
        </w:rPr>
        <w:t xml:space="preserve">a így szeretnénk megírni egy </w:t>
      </w:r>
      <w:r>
        <w:rPr>
          <w:rFonts w:cs="Times New Roman"/>
          <w:szCs w:val="24"/>
        </w:rPr>
        <w:t>programot</w:t>
      </w:r>
      <w:r w:rsidR="000C685F">
        <w:rPr>
          <w:rFonts w:cs="Times New Roman"/>
          <w:szCs w:val="24"/>
        </w:rPr>
        <w:t xml:space="preserve">, az nagyon hosszadalmas, </w:t>
      </w:r>
    </w:p>
    <w:p w14:paraId="55172A08" w14:textId="0CFD24A0" w:rsidR="00ED4388" w:rsidRDefault="00C40C0C" w:rsidP="00534ADB">
      <w:pPr>
        <w:tabs>
          <w:tab w:val="right" w:leader="dot" w:pos="2835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is le lehet írni. </w:t>
      </w:r>
      <w:r w:rsidR="00ED4388">
        <w:rPr>
          <w:rFonts w:cs="Times New Roman"/>
          <w:szCs w:val="24"/>
        </w:rPr>
        <w:t xml:space="preserve">Tehát </w:t>
      </w:r>
      <w:r>
        <w:rPr>
          <w:rFonts w:cs="Times New Roman"/>
          <w:szCs w:val="24"/>
        </w:rPr>
        <w:t>bitek egymás utáni sorozatából áll egy számítógép számára komplexebbnek mondható utasítás</w:t>
      </w:r>
      <w:r w:rsidR="00ED4388">
        <w:rPr>
          <w:rFonts w:cs="Times New Roman"/>
          <w:szCs w:val="24"/>
        </w:rPr>
        <w:t>, a szorzás is. Egy program ilyen utasításokat ad át a számítógépnek egymás után, hogy hajtsa végre őket.</w:t>
      </w:r>
    </w:p>
    <w:p w14:paraId="049DE499" w14:textId="4BC65500" w:rsidR="00C01637" w:rsidRPr="003971E3" w:rsidRDefault="00ED4388" w:rsidP="00534ADB">
      <w:pPr>
        <w:tabs>
          <w:tab w:val="right" w:leader="dot" w:pos="28350"/>
        </w:tabs>
        <w:rPr>
          <w:rFonts w:cs="Times New Roman"/>
          <w:szCs w:val="24"/>
        </w:rPr>
        <w:sectPr w:rsidR="00C01637" w:rsidRPr="003971E3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>
        <w:rPr>
          <w:rFonts w:cs="Times New Roman"/>
          <w:szCs w:val="24"/>
        </w:rPr>
        <w:t xml:space="preserve">Tehát egy számítógép </w:t>
      </w:r>
      <w:proofErr w:type="gramStart"/>
      <w:r>
        <w:rPr>
          <w:rFonts w:cs="Times New Roman"/>
          <w:szCs w:val="24"/>
        </w:rPr>
        <w:t xml:space="preserve">bitek  </w:t>
      </w:r>
      <w:r w:rsidR="00C40C0C">
        <w:rPr>
          <w:rFonts w:cs="Times New Roman"/>
          <w:szCs w:val="24"/>
        </w:rPr>
        <w:t>Tehát</w:t>
      </w:r>
      <w:proofErr w:type="gramEnd"/>
      <w:r w:rsidR="00C40C0C">
        <w:rPr>
          <w:rFonts w:cs="Times New Roman"/>
          <w:szCs w:val="24"/>
        </w:rPr>
        <w:t xml:space="preserve"> ilyen bitek sorozatából áll elő egy számítógépes utasítás</w:t>
      </w:r>
    </w:p>
    <w:p w14:paraId="38577E93" w14:textId="77777777" w:rsidR="00BC3D8F" w:rsidRPr="00BC3D8F" w:rsidRDefault="00BC3D8F" w:rsidP="00BC3D8F">
      <w:pPr>
        <w:tabs>
          <w:tab w:val="right" w:leader="dot" w:pos="28350"/>
        </w:tabs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sectPr w:rsidR="00BC3D8F" w:rsidRPr="00BC3D8F" w:rsidSect="004752F5">
          <w:pgSz w:w="11906" w:h="16838"/>
          <w:pgMar w:top="1418" w:right="1418" w:bottom="1418" w:left="1418" w:header="709" w:footer="709" w:gutter="567"/>
          <w:cols w:space="708"/>
          <w:docGrid w:linePitch="360"/>
        </w:sectPr>
      </w:pPr>
      <w:r w:rsidRPr="00BC3D8F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Irodalomjegyzék</w:t>
      </w:r>
    </w:p>
    <w:p w14:paraId="0F9FA1B3" w14:textId="77777777" w:rsidR="00131B39" w:rsidRPr="000B36A9" w:rsidRDefault="000B36A9" w:rsidP="006B0A74">
      <w:pPr>
        <w:jc w:val="center"/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</w:pPr>
      <w:r w:rsidRPr="000B36A9">
        <w:rPr>
          <w:rFonts w:ascii="Arial" w:hAnsi="Arial"/>
          <w:b/>
          <w:i/>
          <w:color w:val="000000" w:themeColor="text1"/>
          <w:sz w:val="28"/>
          <w:szCs w:val="28"/>
          <w:lang w:eastAsia="hu-HU"/>
        </w:rPr>
        <w:lastRenderedPageBreak/>
        <w:t>Nyilatkozat</w:t>
      </w:r>
    </w:p>
    <w:p w14:paraId="7A0B10C3" w14:textId="77777777" w:rsidR="000B36A9" w:rsidRPr="00F718F1" w:rsidRDefault="000B36A9" w:rsidP="000B36A9">
      <w:pPr>
        <w:rPr>
          <w:rFonts w:cs="Times New Roman"/>
          <w:color w:val="000000" w:themeColor="text1"/>
          <w:szCs w:val="24"/>
        </w:rPr>
      </w:pPr>
      <w:r w:rsidRPr="00F718F1">
        <w:rPr>
          <w:rFonts w:cs="Times New Roman"/>
          <w:color w:val="000000" w:themeColor="text1"/>
          <w:szCs w:val="24"/>
        </w:rPr>
        <w:t xml:space="preserve">Alulírott Révész Gergő László, Programtervező informatikus szakos hallgató, kijelentem, hogy a dolgozatomat a Szegedi Tudományegyetem, Informatikai Intézet Szoftverfejlesztés Tanszékén készítettem, Programtervező informatikus </w:t>
      </w:r>
      <w:proofErr w:type="spellStart"/>
      <w:r w:rsidRPr="00F718F1">
        <w:rPr>
          <w:rFonts w:cs="Times New Roman"/>
          <w:color w:val="000000" w:themeColor="text1"/>
          <w:szCs w:val="24"/>
        </w:rPr>
        <w:t>BSc</w:t>
      </w:r>
      <w:proofErr w:type="spellEnd"/>
      <w:r w:rsidRPr="00F718F1">
        <w:rPr>
          <w:rFonts w:cs="Times New Roman"/>
          <w:color w:val="000000" w:themeColor="text1"/>
          <w:szCs w:val="24"/>
        </w:rPr>
        <w:t xml:space="preserve"> diploma megszerzése érdekében.</w:t>
      </w:r>
    </w:p>
    <w:p w14:paraId="158F06A6" w14:textId="77777777" w:rsidR="000B36A9" w:rsidRPr="00B923DF" w:rsidRDefault="000B36A9" w:rsidP="000B36A9">
      <w:pPr>
        <w:rPr>
          <w:rFonts w:cs="Times New Roman"/>
          <w:color w:val="000000" w:themeColor="text1"/>
          <w:szCs w:val="24"/>
        </w:rPr>
      </w:pPr>
      <w:r w:rsidRPr="00F718F1">
        <w:rPr>
          <w:rFonts w:cs="Times New Roman"/>
          <w:color w:val="000000" w:themeColor="text1"/>
          <w:szCs w:val="24"/>
        </w:rPr>
        <w:t xml:space="preserve">Kijelentem, hogy a dolgozatot más szakon korábban nem védtem meg, saját </w:t>
      </w:r>
      <w:r w:rsidRPr="00B923DF">
        <w:rPr>
          <w:rFonts w:cs="Times New Roman"/>
          <w:color w:val="000000" w:themeColor="text1"/>
          <w:szCs w:val="24"/>
        </w:rPr>
        <w:t xml:space="preserve">munkám eredménye, és csak a hivatkozott forrásokat (szakirodalom, </w:t>
      </w:r>
      <w:proofErr w:type="gramStart"/>
      <w:r w:rsidRPr="00B923DF">
        <w:rPr>
          <w:rFonts w:cs="Times New Roman"/>
          <w:color w:val="000000" w:themeColor="text1"/>
          <w:szCs w:val="24"/>
        </w:rPr>
        <w:t>eszközök,</w:t>
      </w:r>
      <w:proofErr w:type="gramEnd"/>
      <w:r w:rsidRPr="00B923DF">
        <w:rPr>
          <w:rFonts w:cs="Times New Roman"/>
          <w:color w:val="000000" w:themeColor="text1"/>
          <w:szCs w:val="24"/>
        </w:rPr>
        <w:t xml:space="preserve"> stb.) használtam fel.</w:t>
      </w:r>
    </w:p>
    <w:p w14:paraId="2AFEC0E2" w14:textId="77777777" w:rsidR="000B36A9" w:rsidRPr="00B923DF" w:rsidRDefault="000B36A9" w:rsidP="000B36A9">
      <w:pPr>
        <w:rPr>
          <w:rFonts w:cs="Times New Roman"/>
          <w:color w:val="000000" w:themeColor="text1"/>
          <w:szCs w:val="24"/>
        </w:rPr>
      </w:pPr>
      <w:r w:rsidRPr="00B923DF">
        <w:rPr>
          <w:rFonts w:cs="Times New Roman"/>
          <w:color w:val="000000" w:themeColor="text1"/>
          <w:szCs w:val="24"/>
        </w:rPr>
        <w:t xml:space="preserve">Tudomásul veszem, hogy szakdolgozatomat / diplomamunkámat a Szegedi Tudományegyetem </w:t>
      </w:r>
      <w:r w:rsidRPr="00B923DF">
        <w:rPr>
          <w:rFonts w:cs="Times New Roman"/>
          <w:color w:val="000000" w:themeColor="text1"/>
          <w:szCs w:val="24"/>
          <w:shd w:val="clear" w:color="auto" w:fill="FFFFFF"/>
        </w:rPr>
        <w:t>Informatikai Intézet könyvtárában, a helyben olvasható könyvek között helyezik el.</w:t>
      </w:r>
    </w:p>
    <w:p w14:paraId="0A3A68E2" w14:textId="77777777" w:rsidR="000B36A9" w:rsidRPr="00F718F1" w:rsidRDefault="000B36A9" w:rsidP="000B36A9">
      <w:pPr>
        <w:spacing w:before="800"/>
        <w:jc w:val="left"/>
        <w:rPr>
          <w:color w:val="000000" w:themeColor="text1"/>
        </w:rPr>
      </w:pPr>
      <w:r w:rsidRPr="00F718F1">
        <w:rPr>
          <w:color w:val="000000" w:themeColor="text1"/>
        </w:rPr>
        <w:t>Szeged, 2022. január 17.</w:t>
      </w:r>
    </w:p>
    <w:p w14:paraId="7DD66437" w14:textId="77777777" w:rsidR="00BC3D8F" w:rsidRDefault="00BC3D8F" w:rsidP="002C1780">
      <w:pPr>
        <w:tabs>
          <w:tab w:val="right" w:leader="dot" w:pos="3119"/>
        </w:tabs>
        <w:spacing w:before="600"/>
        <w:jc w:val="right"/>
        <w:rPr>
          <w:color w:val="000000" w:themeColor="text1"/>
        </w:rPr>
      </w:pPr>
      <w:r>
        <w:rPr>
          <w:color w:val="000000" w:themeColor="text1"/>
        </w:rPr>
        <w:tab/>
      </w:r>
    </w:p>
    <w:p w14:paraId="24CF8213" w14:textId="77777777" w:rsidR="000B36A9" w:rsidRPr="000B36A9" w:rsidRDefault="000B36A9" w:rsidP="002C1780">
      <w:pPr>
        <w:spacing w:before="0"/>
        <w:ind w:right="1247"/>
        <w:jc w:val="right"/>
        <w:rPr>
          <w:color w:val="000000" w:themeColor="text1"/>
        </w:rPr>
      </w:pPr>
      <w:r w:rsidRPr="00F718F1">
        <w:rPr>
          <w:color w:val="000000" w:themeColor="text1"/>
        </w:rPr>
        <w:t>aláírás</w:t>
      </w:r>
    </w:p>
    <w:sectPr w:rsidR="000B36A9" w:rsidRPr="000B36A9" w:rsidSect="004752F5">
      <w:pgSz w:w="11906" w:h="16838"/>
      <w:pgMar w:top="1418" w:right="1418" w:bottom="1418" w:left="1418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89F55" w14:textId="77777777" w:rsidR="009A0A5E" w:rsidRDefault="009A0A5E" w:rsidP="00C41260">
      <w:pPr>
        <w:spacing w:line="240" w:lineRule="auto"/>
      </w:pPr>
      <w:r>
        <w:separator/>
      </w:r>
    </w:p>
  </w:endnote>
  <w:endnote w:type="continuationSeparator" w:id="0">
    <w:p w14:paraId="3E203C0C" w14:textId="77777777" w:rsidR="009A0A5E" w:rsidRDefault="009A0A5E" w:rsidP="00C412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0804195"/>
      <w:docPartObj>
        <w:docPartGallery w:val="Page Numbers (Bottom of Page)"/>
        <w:docPartUnique/>
      </w:docPartObj>
    </w:sdtPr>
    <w:sdtEndPr/>
    <w:sdtContent>
      <w:p w14:paraId="2AF3C349" w14:textId="77777777" w:rsidR="002C1D42" w:rsidRDefault="002C1D4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979225" w14:textId="77777777" w:rsidR="002C1D42" w:rsidRDefault="002C1D4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93811" w14:textId="77777777" w:rsidR="009A0A5E" w:rsidRDefault="009A0A5E" w:rsidP="00C41260">
      <w:pPr>
        <w:spacing w:line="240" w:lineRule="auto"/>
      </w:pPr>
      <w:r>
        <w:separator/>
      </w:r>
    </w:p>
  </w:footnote>
  <w:footnote w:type="continuationSeparator" w:id="0">
    <w:p w14:paraId="2334B193" w14:textId="77777777" w:rsidR="009A0A5E" w:rsidRDefault="009A0A5E" w:rsidP="00C412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7C07"/>
    <w:multiLevelType w:val="multilevel"/>
    <w:tmpl w:val="C6B83D1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343434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1" w15:restartNumberingAfterBreak="0">
    <w:nsid w:val="0BF45256"/>
    <w:multiLevelType w:val="multilevel"/>
    <w:tmpl w:val="3D682E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343434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2" w15:restartNumberingAfterBreak="0">
    <w:nsid w:val="0CB34F41"/>
    <w:multiLevelType w:val="hybridMultilevel"/>
    <w:tmpl w:val="D4F671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425AD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230544"/>
    <w:multiLevelType w:val="multilevel"/>
    <w:tmpl w:val="8598942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343434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5" w15:restartNumberingAfterBreak="0">
    <w:nsid w:val="276F14A1"/>
    <w:multiLevelType w:val="multilevel"/>
    <w:tmpl w:val="9588F51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/>
        <w:color w:val="343434"/>
        <w:sz w:val="24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6" w15:restartNumberingAfterBreak="0">
    <w:nsid w:val="27DA0E8B"/>
    <w:multiLevelType w:val="hybridMultilevel"/>
    <w:tmpl w:val="3A3453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7393A"/>
    <w:multiLevelType w:val="multilevel"/>
    <w:tmpl w:val="3D682EF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343434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343434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43434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343434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343434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343434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343434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343434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343434"/>
        <w:sz w:val="24"/>
      </w:rPr>
    </w:lvl>
  </w:abstractNum>
  <w:abstractNum w:abstractNumId="8" w15:restartNumberingAfterBreak="0">
    <w:nsid w:val="2A123D4E"/>
    <w:multiLevelType w:val="hybridMultilevel"/>
    <w:tmpl w:val="3AEA88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FD37C6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057D9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1A654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96E1FAD"/>
    <w:multiLevelType w:val="hybridMultilevel"/>
    <w:tmpl w:val="F48063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4A7D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7DA56B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DBC15A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E72658C"/>
    <w:multiLevelType w:val="hybridMultilevel"/>
    <w:tmpl w:val="FB7091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F32490"/>
    <w:multiLevelType w:val="hybridMultilevel"/>
    <w:tmpl w:val="0BBA2DB4"/>
    <w:lvl w:ilvl="0" w:tplc="80A6090A">
      <w:start w:val="1"/>
      <w:numFmt w:val="decimal"/>
      <w:lvlText w:val="%1."/>
      <w:lvlJc w:val="left"/>
      <w:pPr>
        <w:ind w:left="720" w:hanging="360"/>
      </w:pPr>
      <w:rPr>
        <w:rFonts w:hint="default"/>
        <w:color w:val="343434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AD0A4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77664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6"/>
  </w:num>
  <w:num w:numId="3">
    <w:abstractNumId w:val="8"/>
  </w:num>
  <w:num w:numId="4">
    <w:abstractNumId w:val="6"/>
  </w:num>
  <w:num w:numId="5">
    <w:abstractNumId w:val="3"/>
  </w:num>
  <w:num w:numId="6">
    <w:abstractNumId w:val="11"/>
  </w:num>
  <w:num w:numId="7">
    <w:abstractNumId w:val="18"/>
  </w:num>
  <w:num w:numId="8">
    <w:abstractNumId w:val="19"/>
  </w:num>
  <w:num w:numId="9">
    <w:abstractNumId w:val="10"/>
  </w:num>
  <w:num w:numId="10">
    <w:abstractNumId w:val="13"/>
  </w:num>
  <w:num w:numId="11">
    <w:abstractNumId w:val="14"/>
  </w:num>
  <w:num w:numId="12">
    <w:abstractNumId w:val="9"/>
  </w:num>
  <w:num w:numId="13">
    <w:abstractNumId w:val="12"/>
  </w:num>
  <w:num w:numId="14">
    <w:abstractNumId w:val="15"/>
  </w:num>
  <w:num w:numId="15">
    <w:abstractNumId w:val="5"/>
  </w:num>
  <w:num w:numId="16">
    <w:abstractNumId w:val="4"/>
  </w:num>
  <w:num w:numId="17">
    <w:abstractNumId w:val="17"/>
  </w:num>
  <w:num w:numId="18">
    <w:abstractNumId w:val="0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mirrorMargin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E"/>
    <w:rsid w:val="0009215A"/>
    <w:rsid w:val="000B36A9"/>
    <w:rsid w:val="000C685F"/>
    <w:rsid w:val="000F1A3A"/>
    <w:rsid w:val="000F5373"/>
    <w:rsid w:val="001073BF"/>
    <w:rsid w:val="00131B39"/>
    <w:rsid w:val="00132489"/>
    <w:rsid w:val="0017453B"/>
    <w:rsid w:val="00193FD5"/>
    <w:rsid w:val="001B70B7"/>
    <w:rsid w:val="001C04A1"/>
    <w:rsid w:val="001D6782"/>
    <w:rsid w:val="00204B2E"/>
    <w:rsid w:val="0027737F"/>
    <w:rsid w:val="002C1780"/>
    <w:rsid w:val="002C1D42"/>
    <w:rsid w:val="002D0A85"/>
    <w:rsid w:val="00326EEA"/>
    <w:rsid w:val="0033059E"/>
    <w:rsid w:val="0034469D"/>
    <w:rsid w:val="003716F3"/>
    <w:rsid w:val="003750A0"/>
    <w:rsid w:val="003971E3"/>
    <w:rsid w:val="003A26B5"/>
    <w:rsid w:val="003E0735"/>
    <w:rsid w:val="00426AE0"/>
    <w:rsid w:val="004277EA"/>
    <w:rsid w:val="00451B68"/>
    <w:rsid w:val="00455406"/>
    <w:rsid w:val="00466982"/>
    <w:rsid w:val="004752F5"/>
    <w:rsid w:val="00484554"/>
    <w:rsid w:val="004A428F"/>
    <w:rsid w:val="004E2ABD"/>
    <w:rsid w:val="00501029"/>
    <w:rsid w:val="00534ADB"/>
    <w:rsid w:val="0055156F"/>
    <w:rsid w:val="00557025"/>
    <w:rsid w:val="005D41FE"/>
    <w:rsid w:val="005D52DF"/>
    <w:rsid w:val="005D7383"/>
    <w:rsid w:val="005F2D54"/>
    <w:rsid w:val="00632C46"/>
    <w:rsid w:val="00663713"/>
    <w:rsid w:val="006756AA"/>
    <w:rsid w:val="006830B4"/>
    <w:rsid w:val="006A4F2A"/>
    <w:rsid w:val="006B0A74"/>
    <w:rsid w:val="006C65F7"/>
    <w:rsid w:val="0070499F"/>
    <w:rsid w:val="007258DF"/>
    <w:rsid w:val="00741F74"/>
    <w:rsid w:val="00763D74"/>
    <w:rsid w:val="00774337"/>
    <w:rsid w:val="007911B5"/>
    <w:rsid w:val="0079288C"/>
    <w:rsid w:val="00806CCC"/>
    <w:rsid w:val="00822437"/>
    <w:rsid w:val="0082535C"/>
    <w:rsid w:val="0085210F"/>
    <w:rsid w:val="00856EB2"/>
    <w:rsid w:val="00866A59"/>
    <w:rsid w:val="008A4CB2"/>
    <w:rsid w:val="008B0761"/>
    <w:rsid w:val="008E3E51"/>
    <w:rsid w:val="008E6056"/>
    <w:rsid w:val="00950552"/>
    <w:rsid w:val="00962F47"/>
    <w:rsid w:val="0097156B"/>
    <w:rsid w:val="009A0A5E"/>
    <w:rsid w:val="009A35F3"/>
    <w:rsid w:val="00A22C78"/>
    <w:rsid w:val="00A757EB"/>
    <w:rsid w:val="00AB61CE"/>
    <w:rsid w:val="00AE1011"/>
    <w:rsid w:val="00B07AE9"/>
    <w:rsid w:val="00B1076E"/>
    <w:rsid w:val="00B77959"/>
    <w:rsid w:val="00B923DF"/>
    <w:rsid w:val="00BB046E"/>
    <w:rsid w:val="00BB292D"/>
    <w:rsid w:val="00BC3D8F"/>
    <w:rsid w:val="00C01637"/>
    <w:rsid w:val="00C31347"/>
    <w:rsid w:val="00C31776"/>
    <w:rsid w:val="00C40C0C"/>
    <w:rsid w:val="00C41260"/>
    <w:rsid w:val="00C87AE8"/>
    <w:rsid w:val="00C901E4"/>
    <w:rsid w:val="00C90D68"/>
    <w:rsid w:val="00CD2610"/>
    <w:rsid w:val="00D107B6"/>
    <w:rsid w:val="00D34018"/>
    <w:rsid w:val="00D41A2E"/>
    <w:rsid w:val="00D42388"/>
    <w:rsid w:val="00DA211C"/>
    <w:rsid w:val="00DA3CD0"/>
    <w:rsid w:val="00DF22A2"/>
    <w:rsid w:val="00DF52FD"/>
    <w:rsid w:val="00E12E1C"/>
    <w:rsid w:val="00E33492"/>
    <w:rsid w:val="00E64FCA"/>
    <w:rsid w:val="00E66C24"/>
    <w:rsid w:val="00E715BD"/>
    <w:rsid w:val="00EA588E"/>
    <w:rsid w:val="00ED4388"/>
    <w:rsid w:val="00EE12DA"/>
    <w:rsid w:val="00F24B48"/>
    <w:rsid w:val="00F4622E"/>
    <w:rsid w:val="00F5276A"/>
    <w:rsid w:val="00F718F1"/>
    <w:rsid w:val="00F93B56"/>
    <w:rsid w:val="00FA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0046E6"/>
  <w15:chartTrackingRefBased/>
  <w15:docId w15:val="{24303E40-6B09-4783-B705-FF95F5228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343434"/>
        <w:sz w:val="24"/>
        <w:lang w:val="hu-HU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qFormat/>
    <w:rsid w:val="0079288C"/>
    <w:pPr>
      <w:keepNext/>
      <w:spacing w:after="60" w:line="240" w:lineRule="auto"/>
      <w:jc w:val="left"/>
      <w:outlineLvl w:val="1"/>
    </w:pPr>
    <w:rPr>
      <w:rFonts w:ascii="Arial" w:eastAsia="Times New Roman" w:hAnsi="Arial"/>
      <w:b/>
      <w:bCs/>
      <w:i/>
      <w:iCs/>
      <w:color w:val="auto"/>
      <w:sz w:val="28"/>
      <w:szCs w:val="28"/>
      <w:lang w:val="en-US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4752F5"/>
    <w:rPr>
      <w:rFonts w:eastAsia="Times New Roman" w:cs="Times New Roman"/>
      <w:b/>
      <w:color w:val="auto"/>
      <w:sz w:val="36"/>
      <w:szCs w:val="24"/>
      <w:lang w:eastAsia="hu-HU"/>
    </w:rPr>
  </w:style>
  <w:style w:type="paragraph" w:customStyle="1" w:styleId="dco4">
    <w:name w:val="dco4"/>
    <w:basedOn w:val="Norml"/>
    <w:rsid w:val="00E715BD"/>
    <w:pPr>
      <w:spacing w:line="240" w:lineRule="auto"/>
    </w:pPr>
    <w:rPr>
      <w:rFonts w:eastAsia="Times New Roman" w:cs="Times New Roman"/>
      <w:color w:val="auto"/>
      <w:szCs w:val="24"/>
      <w:lang w:val="en-US" w:eastAsia="hu-HU"/>
    </w:rPr>
  </w:style>
  <w:style w:type="paragraph" w:customStyle="1" w:styleId="dco6">
    <w:name w:val="dco6"/>
    <w:basedOn w:val="Norml"/>
    <w:rsid w:val="00E715BD"/>
    <w:pPr>
      <w:spacing w:line="240" w:lineRule="auto"/>
    </w:pPr>
    <w:rPr>
      <w:rFonts w:eastAsia="Times New Roman" w:cs="Times New Roman"/>
      <w:color w:val="auto"/>
      <w:sz w:val="28"/>
      <w:szCs w:val="24"/>
      <w:lang w:val="en-US" w:eastAsia="hu-HU"/>
    </w:rPr>
  </w:style>
  <w:style w:type="paragraph" w:customStyle="1" w:styleId="dco5">
    <w:name w:val="dco5"/>
    <w:basedOn w:val="Norml"/>
    <w:rsid w:val="00E715BD"/>
    <w:pPr>
      <w:spacing w:line="240" w:lineRule="auto"/>
    </w:pPr>
    <w:rPr>
      <w:rFonts w:eastAsia="Times New Roman" w:cs="Times New Roman"/>
      <w:b/>
      <w:bCs/>
      <w:color w:val="auto"/>
      <w:sz w:val="32"/>
      <w:szCs w:val="32"/>
      <w:lang w:val="en-US" w:eastAsia="hu-HU"/>
    </w:rPr>
  </w:style>
  <w:style w:type="character" w:customStyle="1" w:styleId="Cmsor2Char">
    <w:name w:val="Címsor 2 Char"/>
    <w:basedOn w:val="Bekezdsalapbettpusa"/>
    <w:link w:val="Cmsor2"/>
    <w:rsid w:val="0079288C"/>
    <w:rPr>
      <w:rFonts w:ascii="Arial" w:eastAsia="Times New Roman" w:hAnsi="Arial"/>
      <w:b/>
      <w:bCs/>
      <w:i/>
      <w:iCs/>
      <w:color w:val="auto"/>
      <w:sz w:val="28"/>
      <w:szCs w:val="28"/>
      <w:lang w:val="en-US" w:eastAsia="hu-HU"/>
    </w:rPr>
  </w:style>
  <w:style w:type="paragraph" w:styleId="Listaszerbekezds">
    <w:name w:val="List Paragraph"/>
    <w:basedOn w:val="Norml"/>
    <w:uiPriority w:val="34"/>
    <w:qFormat/>
    <w:rsid w:val="0079288C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41260"/>
  </w:style>
  <w:style w:type="paragraph" w:styleId="llb">
    <w:name w:val="footer"/>
    <w:basedOn w:val="Norml"/>
    <w:link w:val="llbChar"/>
    <w:uiPriority w:val="99"/>
    <w:unhideWhenUsed/>
    <w:rsid w:val="00C41260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41260"/>
  </w:style>
  <w:style w:type="paragraph" w:styleId="Lbjegyzetszveg">
    <w:name w:val="footnote text"/>
    <w:basedOn w:val="Norml"/>
    <w:link w:val="LbjegyzetszvegChar"/>
    <w:uiPriority w:val="99"/>
    <w:semiHidden/>
    <w:unhideWhenUsed/>
    <w:rsid w:val="00451B68"/>
    <w:pPr>
      <w:spacing w:line="240" w:lineRule="auto"/>
    </w:pPr>
    <w:rPr>
      <w:sz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51B68"/>
    <w:rPr>
      <w:sz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451B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1B3AF-85AB-4751-A25C-BFBE34FC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10</Pages>
  <Words>773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Révész Gergő</dc:creator>
  <cp:keywords/>
  <dc:description/>
  <cp:lastModifiedBy>Révész Gergő</cp:lastModifiedBy>
  <cp:revision>33</cp:revision>
  <dcterms:created xsi:type="dcterms:W3CDTF">2022-01-17T09:00:00Z</dcterms:created>
  <dcterms:modified xsi:type="dcterms:W3CDTF">2022-01-19T14:01:00Z</dcterms:modified>
</cp:coreProperties>
</file>